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480" w:after="0"/>
        <w:jc w:val="left"/>
        <w:rPr>
          <w:rFonts w:cs="Calibri"/>
        </w:rPr>
      </w:pPr>
      <w:bookmarkStart w:id="0" w:name="operational-forest-conservation-needs-mo"/>
      <w:bookmarkEnd w:id="0"/>
      <w:r>
        <w:rPr>
          <w:rFonts w:cs="Calibri"/>
          <w:szCs w:val="32"/>
        </w:rPr>
        <w:t>What Data to Use for Forest Conservation Planning? A Comparison of Coarse Open and Detailed Proprietary Forest Inventory Data in Finland</w:t>
      </w:r>
    </w:p>
    <w:p>
      <w:pPr>
        <w:pStyle w:val="Normal"/>
        <w:spacing w:lineRule="auto" w:line="480"/>
        <w:rPr>
          <w:rFonts w:ascii="Calibri" w:hAnsi="Calibri" w:cs="Calibri"/>
          <w:sz w:val="20"/>
          <w:szCs w:val="20"/>
          <w:lang w:val="fi-FI"/>
        </w:rPr>
      </w:pPr>
      <w:r>
        <w:rPr>
          <w:rFonts w:cs="Calibri"/>
          <w:lang w:val="fi-FI"/>
        </w:rPr>
        <w:t>Joona Lehtomäki</w:t>
      </w:r>
      <w:r>
        <w:rPr>
          <w:rFonts w:cs="Calibri"/>
          <w:vertAlign w:val="superscript"/>
          <w:lang w:val="fi-FI"/>
        </w:rPr>
        <w:t>1,2*</w:t>
      </w:r>
      <w:r>
        <w:rPr>
          <w:rFonts w:cs="Calibri"/>
          <w:lang w:val="fi-FI"/>
        </w:rPr>
        <w:t xml:space="preserve"> Sakari Tuominen</w:t>
      </w:r>
      <w:r>
        <w:rPr>
          <w:rFonts w:cs="Calibri"/>
          <w:vertAlign w:val="superscript"/>
          <w:lang w:val="fi-FI"/>
        </w:rPr>
        <w:t>3</w:t>
      </w:r>
      <w:r>
        <w:rPr>
          <w:rFonts w:cs="Calibri"/>
          <w:lang w:val="fi-FI"/>
        </w:rPr>
        <w:t xml:space="preserve"> Tuuli Toivonen</w:t>
      </w:r>
      <w:r>
        <w:rPr>
          <w:rFonts w:cs="Calibri"/>
          <w:vertAlign w:val="superscript"/>
          <w:lang w:val="fi-FI"/>
        </w:rPr>
        <w:t>1</w:t>
      </w:r>
      <w:r>
        <w:rPr>
          <w:rFonts w:cs="Calibri"/>
          <w:lang w:val="fi-FI"/>
        </w:rPr>
        <w:t xml:space="preserve"> and Antti Leinonen</w:t>
      </w:r>
      <w:r>
        <w:rPr>
          <w:rFonts w:cs="Calibri"/>
          <w:vertAlign w:val="superscript"/>
          <w:lang w:val="fi-FI"/>
        </w:rPr>
        <w:t>4</w:t>
      </w:r>
    </w:p>
    <w:p>
      <w:pPr>
        <w:pStyle w:val="Normal"/>
        <w:spacing w:lineRule="auto" w:line="480"/>
        <w:jc w:val="left"/>
        <w:rPr>
          <w:rFonts w:ascii="Calibri" w:hAnsi="Calibri" w:cs="Calibri"/>
          <w:lang w:val="fi-FI"/>
        </w:rPr>
      </w:pPr>
      <w:r>
        <w:rPr>
          <w:rFonts w:cs="Calibri"/>
          <w:lang w:val="fi-FI"/>
        </w:rPr>
        <w:t>1 Department of Biosciences, University of Helsinki, Helsinki, Finland</w:t>
        <w:br/>
        <w:t>2 Finnish Environment Institute, Natural Environment Centre, Helsinki, Finland</w:t>
        <w:br/>
        <w:t>3 Natural Resources Institute Finland, Vantaa, Finland</w:t>
        <w:br/>
        <w:t>4 Finnish Forest Centre (Suomen Metsäkeskus), Kajaani, Finland</w:t>
        <w:br/>
      </w:r>
    </w:p>
    <w:p>
      <w:pPr>
        <w:pStyle w:val="Normal"/>
        <w:spacing w:lineRule="auto" w:line="480"/>
        <w:rPr>
          <w:rFonts w:ascii="Calibri" w:hAnsi="Calibri" w:cs="Calibri"/>
          <w:b/>
          <w:b/>
        </w:rPr>
      </w:pPr>
      <w:r>
        <w:rPr>
          <w:rFonts w:cs="Calibri"/>
        </w:rPr>
        <w:t>* Corresponding author</w:t>
      </w:r>
    </w:p>
    <w:p>
      <w:pPr>
        <w:pStyle w:val="Normal"/>
        <w:spacing w:lineRule="auto" w:line="480"/>
        <w:jc w:val="left"/>
        <w:rPr>
          <w:rFonts w:ascii="Calibri" w:hAnsi="Calibri" w:cs="Calibri"/>
        </w:rPr>
      </w:pPr>
      <w:r>
        <w:rPr>
          <w:rFonts w:cs="Calibri"/>
        </w:rPr>
        <w:t>E-mail: joona.lehtomaki@helsinki.fi (JL)</w:t>
        <w:br/>
      </w:r>
    </w:p>
    <w:p>
      <w:pPr>
        <w:pStyle w:val="Heading1"/>
        <w:spacing w:lineRule="auto" w:line="480"/>
        <w:rPr>
          <w:rFonts w:cs="Calibri"/>
        </w:rPr>
      </w:pPr>
      <w:bookmarkStart w:id="1" w:name="abstract"/>
      <w:bookmarkEnd w:id="1"/>
      <w:r>
        <w:rPr>
          <w:rFonts w:cs="Calibri"/>
          <w:color w:val="000000"/>
        </w:rPr>
        <w:t>Abstract</w:t>
      </w:r>
    </w:p>
    <w:p>
      <w:pPr>
        <w:pStyle w:val="Normal"/>
        <w:spacing w:lineRule="auto" w:line="480"/>
        <w:ind w:firstLine="1304"/>
        <w:rPr>
          <w:rFonts w:ascii="Calibri" w:hAnsi="Calibri" w:cs="Calibri"/>
          <w:b/>
          <w:b/>
          <w:bCs/>
        </w:rPr>
      </w:pPr>
      <w:r>
        <w:rPr>
          <w:rFonts w:cs="Calibri"/>
        </w:rPr>
        <w:t>The boreal region is facing intensifying resource extraction pressure, but the lack of comprehensive biodiversity data makes operative forest conservation planning difficult. Many countries have implemented forest inventory schemes and are making extensive and up-to-date forest databases increasingly available. Some of the more detailed inventory databases, however, remain proprietary and unavailable for conservation planning. Here, we investigate how well different open and proprietary forest inventory data sets suit the purpose of conservation prioritization in Finland. We also explore how much priorities are affected by using the less accurate but open data. First, we construct a set of indices for forest conservation value based on quantitative information commonly found in forest inventories. These include the maturity of the trees, tree species composition, and site fertility. Secondly, using these data and accounting for connectivity between forest types, we investigate the patterns in conservation priority. For prioritization, we use Zonation, a method and software for spatial conservation prioritization. We then validate the prioritizations by comparing them to known areas of high conservation value. We show that the overall priority patterns are relatively consistent across different data sources and analysis options. However, the coarse data cannot be used to accurately identify the high-priority areas as it misses much of the fine-scale variation in forest structures. We conclude that, while inventory data collected for forestry purposes may be useful for forest conservation purposes,  it needs to be detailed enough to be able to account for more fine-scaled features of high conservation value. These results underline the importance of making detailed inventory data publicly available. Finally, we discuss how the prioritization methodology we used could be integrated into operative forest management, especially in countries in the boreal zone.</w:t>
      </w:r>
    </w:p>
    <w:p>
      <w:pPr>
        <w:pStyle w:val="Normal"/>
        <w:spacing w:lineRule="auto" w:line="480"/>
        <w:rPr/>
      </w:pPr>
      <w:r>
        <w:rPr>
          <w:rFonts w:cs="Calibri"/>
          <w:b/>
          <w:bCs/>
        </w:rPr>
        <w:t>Keywords</w:t>
      </w:r>
      <w:r>
        <w:rPr>
          <w:rFonts w:cs="Calibri"/>
        </w:rPr>
        <w:t>: boreal forests; conservation planning; forest conservation management; open data; spatial conservation prioritization; Zonation software</w:t>
      </w:r>
    </w:p>
    <w:p>
      <w:pPr>
        <w:pStyle w:val="Heading1"/>
        <w:spacing w:lineRule="auto" w:line="480"/>
        <w:rPr>
          <w:rFonts w:cs="Calibri"/>
          <w:szCs w:val="40"/>
        </w:rPr>
      </w:pPr>
      <w:r>
        <w:rPr>
          <w:rFonts w:cs="Calibri"/>
          <w:color w:val="000000"/>
          <w:szCs w:val="40"/>
        </w:rPr>
        <w:t>Introduction</w:t>
      </w:r>
    </w:p>
    <w:p>
      <w:pPr>
        <w:pStyle w:val="Heading2"/>
        <w:spacing w:lineRule="auto" w:line="480"/>
        <w:rPr>
          <w:rFonts w:cs="Calibri"/>
          <w:sz w:val="24"/>
          <w:szCs w:val="24"/>
        </w:rPr>
      </w:pPr>
      <w:r>
        <w:rPr>
          <w:szCs w:val="28"/>
        </w:rPr>
        <w:t>Informative conservation decision-making depends on available data</w:t>
      </w:r>
    </w:p>
    <w:p>
      <w:pPr>
        <w:pStyle w:val="Normal"/>
        <w:spacing w:lineRule="auto" w:line="480"/>
        <w:ind w:firstLine="1304"/>
        <w:rPr/>
      </w:pPr>
      <w:r>
        <w:rPr>
          <w:rFonts w:cs="Calibri"/>
        </w:rPr>
        <w:t xml:space="preserve">Biodiversity conservation deals with multifaceted and complex problems </w:t>
      </w:r>
      <w:r>
        <w:fldChar w:fldCharType="begin"/>
      </w:r>
      <w:r>
        <w:instrText>ADDIN CSL_CITATION { "citationItems" : [ { "id" : "ITEM-1", "itemData" : { "DOI" : "10.1111/conl.12050", "author" : [ { "dropping-particle" : "", "family" : "Game", "given" : "Edward T", "non-dropping-particle" : "", "parse-names" : false, "suffix" : "" }, { "dropping-particle" : "", "family" : "Meijaard", "given" : "Erik", "non-dropping-particle" : "", "parse-names" : false, "suffix" : "" }, { "dropping-particle" : "", "family" : "Sheil", "given" : "Douglas", "non-dropping-particle" : "", "parse-names" : false, "suffix" : "" }, { "dropping-particle" : "", "family" : "MacDonald-Madden", "given" : "Eve", "non-dropping-particle" : "", "parse-names" : false, "suffix" : "" } ], "container-title" : "Conservation Letters", "id" : "ITEM-1", "issue" : "3", "issued" : { "date-parts" : [ [ "2014" ] ] }, "page" : "271-277", "title" : "Conservation in a wicked complex world; challenges and solutions", "type" : "article-journal", "volume" : "7" }, "uris" : [ "http://www.mendeley.com/documents/?uuid=633513c6-9ab1-45cf-a8a0-89582ce958ce" ] } ], "mendeley" : { "formattedCitation" : "[1]", "plainTextFormattedCitation" : "[1]", "previouslyFormattedCitation" : "[1]" }, "properties" : { "noteIndex" : 0 }, "schema" : "https://github.com/citation-style-language/schema/raw/master/csl-citation.json" }</w:instrText>
      </w:r>
      <w:r>
        <w:fldChar w:fldCharType="separate"/>
      </w:r>
      <w:bookmarkStart w:id="2" w:name="__Fieldmark__162_655823394"/>
      <w:r>
        <w:rPr>
          <w:rFonts w:cs="Calibri"/>
        </w:rPr>
        <w:t>[1]</w:t>
      </w:r>
      <w:r>
        <w:rPr>
          <w:rFonts w:cs="Calibri"/>
        </w:rPr>
      </w:r>
      <w:r>
        <w:fldChar w:fldCharType="end"/>
      </w:r>
      <w:bookmarkEnd w:id="2"/>
      <w:r>
        <w:rPr>
          <w:rFonts w:cs="Calibri"/>
        </w:rPr>
        <w:t xml:space="preserve"> that call for inter- or transdisciplinary research and decision-making </w:t>
      </w:r>
      <w:r>
        <w:fldChar w:fldCharType="begin"/>
      </w:r>
      <w:r>
        <w:instrText>ADDIN CSL_CITATION { "citationItems" : [ { "id" : "ITEM-1", "itemData" : { "DOI" : "10.1111/j.1523-1739.2010.01497.x", "ISSN" : "1523-1739", "PMID" : "20345401", "abstract" : "Despite substantial growth in the field of conservation planning, the speed and success with which conservation plans are converted into conservation action remains limited. This gap between science and action extends beyond conservation planning into many other applied sciences and has been linked to complexity of current societal problems, compartmentalization of knowledge and management sectors, and limited collaboration between scientists and decision makers. Transdisciplinary approaches have been proposed as a possible way to address these challenges and to bridge the gap between science and action. These approaches move beyond the bridging of disciplines to an approach in which science becomes a social process resolving problems through the participation and mutual learning of stakeholders. We explored the principles of transdisciplinarity, in light of our experiences as conservation-planning researchers working in South Africa, to better understand what is required to make conservation planning transdisciplinary and therefore more effective. Using the transdisciplinary hierarchy of knowledge (empirical, pragmatic, normative, and purposive), we found that conservation planning has succeeded in integrating many empirical disciplines into the pragmatic stakeholder-engaged process of strategy development and implementation. Nevertheless, challenges remain in engagement of the social sciences and in understanding the social context of implementation. Farther up this knowledge hierarchy, at the normative and purposive levels, we found that a lack of integrated land-use planning and policies (normative) and the dominant effect of national values (purposive) that prioritize growth and development limit the effectiveness and relevance of conservation plans. The transdisciplinary hierarchy of knowledge highlighted that we need to move beyond bridging the empirical and pragmatic disciplines into the complex normative world of laws, policies, and planning and become engaged in the purposive processes of decision making, behavior change, and value transfer. Although there are indications of progress in this direction, working at the normative and purposive levels requires time, leadership, resources, skills that are absent in conservation training and practice, and new forms of recognition in systems of scientific reward and funding.", "author" : [ { "dropping-particle" : "", "family" : "Reyers", "given" : "Belinda", "non-dropping-particle" : "", "parse-names" : false, "suffix" : "" }, { "dropping-particle" : "", "family" : "Roux", "given" : "Dirk J", "non-dropping-particle" : "", "parse-names" : false, "suffix" : "" }, { "dropping-particle" : "", "family" : "Cowling", "given" : "Richard M", "non-dropping-particle" : "", "parse-names" : false, "suffix" : "" }, { "dropping-particle" : "", "family" : "Ginsburg", "given" : "Aimee E", "non-dropping-particle" : "", "parse-names" : false, "suffix" : "" }, { "dropping-particle" : "", "family" : "Nel", "given" : "Jeanne L", "non-dropping-particle" : "", "parse-names" : false, "suffix" : "" }, { "dropping-particle" : "", "family" : "O'Farrell", "given" : "Patrick", "non-dropping-particle" : "", "parse-names" : false, "suffix" : "" } ], "container-title" : "Conservation biology", "id" : "ITEM-1", "issue" : "4", "issued" : { "date-parts" : [ [ "2010" ] ] }, "page" : "957-65", "title" : "Conservation planning as a transdisciplinary process", "type" : "article-journal", "volume" : "24" }, "uris" : [ "http://www.mendeley.com/documents/?uuid=e2a0996b-8d4c-4e77-bb0f-f5a67522e035" ] }, { "id" : "ITEM-2", "itemData" : { "DOI" : "10.1111/cobi.12183", "ISSN" : "08888892", "author" : [ { "dropping-particle" : "", "family" : "Pooley", "given" : "Simon P", "non-dropping-particle" : "", "parse-names" : false, "suffix" : "" }, { "dropping-particle" : "", "family" : "Mendelsohn", "given" : "J Andrew", "non-dropping-particle" : "", "parse-names" : false, "suffix" : "" }, { "dropping-particle" : "", "family" : "Milner-Gulland", "given" : "E J", "non-dropping-particle" : "", "parse-names" : false, "suffix" : "" } ], "container-title" : "Conservation Biology", "id" : "ITEM-2", "issue" : "1", "issued" : { "date-parts" : [ [ "2013", "11", "2" ] ] }, "page" : "22-32", "title" : "Hunting down the chimera of multiple disciplinarity in conservation science", "type" : "article-journal", "volume" : "28" }, "uris" : [ "http://www.mendeley.com/documents/?uuid=b48d02c5-9159-4f72-808c-240585043d44" ] }, { "id" : "ITEM-3", "itemData" : { "DOI" : "10.1111/conl.12050", "author" : [ { "dropping-particle" : "", "family" : "Game", "given" : "Edward T", "non-dropping-particle" : "", "parse-names" : false, "suffix" : "" }, { "dropping-particle" : "", "family" : "Meijaard", "given" : "Erik", "non-dropping-particle" : "", "parse-names" : false, "suffix" : "" }, { "dropping-particle" : "", "family" : "Sheil", "given" : "Douglas", "non-dropping-particle" : "", "parse-names" : false, "suffix" : "" }, { "dropping-particle" : "", "family" : "MacDonald-Madden", "given" : "Eve", "non-dropping-particle" : "", "parse-names" : false, "suffix" : "" } ], "container-title" : "Conservation Letters", "id" : "ITEM-3", "issue" : "3", "issued" : { "date-parts" : [ [ "2014" ] ] }, "page" : "271-277", "title" : "Conservation in a wicked complex world; challenges and solutions", "type" : "article-journal", "volume" : "7" }, "uris" : [ "http://www.mendeley.com/documents/?uuid=633513c6-9ab1-45cf-a8a0-89582ce958ce" ] } ], "mendeley" : { "formattedCitation" : "[1\u20133]", "plainTextFormattedCitation" : "[1\u20133]", "previouslyFormattedCitation" : "[1\u20133]" }, "properties" : { "noteIndex" : 0 }, "schema" : "https://github.com/citation-style-language/schema/raw/master/csl-citation.json" }</w:instrText>
      </w:r>
      <w:r>
        <w:fldChar w:fldCharType="separate"/>
      </w:r>
      <w:bookmarkStart w:id="3" w:name="__Fieldmark__167_655823394"/>
      <w:r>
        <w:rPr>
          <w:rFonts w:cs="Calibri"/>
        </w:rPr>
        <w:t>[1–3]</w:t>
      </w:r>
      <w:r>
        <w:rPr>
          <w:rFonts w:cs="Calibri"/>
        </w:rPr>
      </w:r>
      <w:r>
        <w:fldChar w:fldCharType="end"/>
      </w:r>
      <w:bookmarkEnd w:id="3"/>
      <w:r>
        <w:rPr>
          <w:rFonts w:cs="Calibri"/>
        </w:rPr>
        <w:t xml:space="preserve">. Several different kinds of data are typically required </w:t>
      </w:r>
      <w:r>
        <w:fldChar w:fldCharType="begin"/>
      </w:r>
      <w:r>
        <w:instrText>ADDIN CSL_CITATION { "citationItems" : [ { "id" : "ITEM-1", "itemData" : { "DOI" : "10.1111/acv.12091", "ISSN" : "13679430", "author" : [ { "dropping-particle" : "", "family" : "Keane", "given" : "A", "non-dropping-particle" : "", "parse-names" : false, "suffix" : "" } ], "container-title" : "Animal Conservation", "id" : "ITEM-1", "issue" : "6", "issued" : { "date-parts" : [ [ "2013", "12", "6" ] ] }, "page" : "604-605", "title" : "Unusual data in conservation science: searching for validation", "type" : "article-journal", "volume" : "10" }, "uris" : [ "http://www.mendeley.com/documents/?uuid=e965f342-b875-4d3a-acc9-2e19a46e028c" ] } ], "mendeley" : { "formattedCitation" : "[4]", "plainTextFormattedCitation" : "[4]", "previouslyFormattedCitation" : "[4]" }, "properties" : { "noteIndex" : 0 }, "schema" : "https://github.com/citation-style-language/schema/raw/master/csl-citation.json" }</w:instrText>
      </w:r>
      <w:r>
        <w:fldChar w:fldCharType="separate"/>
      </w:r>
      <w:bookmarkStart w:id="4" w:name="__Fieldmark__172_655823394"/>
      <w:r>
        <w:rPr>
          <w:rFonts w:cs="Calibri"/>
        </w:rPr>
        <w:t>[4]</w:t>
      </w:r>
      <w:r>
        <w:rPr>
          <w:rFonts w:cs="Calibri"/>
        </w:rPr>
      </w:r>
      <w:r>
        <w:fldChar w:fldCharType="end"/>
      </w:r>
      <w:bookmarkEnd w:id="4"/>
      <w:r>
        <w:rPr>
          <w:rFonts w:cs="Calibri"/>
        </w:rPr>
        <w:t xml:space="preserve">, such as spatial data on species distributions, habitats and ecosystem services </w:t>
      </w:r>
      <w:r>
        <w:fldChar w:fldCharType="begin"/>
      </w:r>
      <w:r>
        <w:instrText>ADDIN CSL_CITATION { "citationItems" : [ { "id" : "ITEM-1", "itemData" : { "DOI" : "10.1111/j.1472-4642.2010.00657.x", "ISSN" : "13669516", "author" : [ { "dropping-particle" : "", "family" : "Ferrier", "given" : "Simon", "non-dropping-particle" : "", "parse-names" : false, "suffix" : "" }, { "dropping-particle" : "", "family" : "Drielsma", "given" : "Michael", "non-dropping-particle" : "", "parse-names" : false, "suffix" : "" } ], "container-title" : "Diversity and Distributions", "id" : "ITEM-1", "issue" : "3", "issued" : { "date-parts" : [ [ "2010", "5" ] ] }, "page" : "386-402", "title" : "Synthesis of pattern and process in biodiversity conservation assessment: a flexible whole-landscape modelling framework", "type" : "article-journal", "volume" : "16" }, "uris" : [ "http://www.mendeley.com/documents/?uuid=f5ef788f-61ec-4e3f-8506-78bb9de93b3e" ] }, { "id" : "ITEM-2", "itemData" : { "author" : [ { "dropping-particle" : "", "family" : "Ferrier", "given" : "Simon", "non-dropping-particle" : "", "parse-names" : false, "suffix" : "" }, { "dropping-particle" : "", "family" : "Wintle", "given" : "Brendan A", "non-dropping-particle" : "", "parse-names" : false, "suffix" : "" } ], "chapter-number" : "1",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"ITEM-2", "issued" : { "date-parts" : [ [ "2009" ] ] }, "page" : "304", "publisher" : "Oxford University Press", "publisher-place" : "Oxford", "title" : "Quantitative approaches to spatial conservation prioritization: matching the solution to the need", "type" : "chapter" }, "uris" : [ "http://www.mendeley.com/documents/?uuid=4b9b3e4b-1d7b-470e-a859-f9cd7f0c0799" ] } ], "mendeley" : { "formattedCitation" : "[5,6]", "plainTextFormattedCitation" : "[5,6]", "previouslyFormattedCitation" : "[5,6]" }, "properties" : { "noteIndex" : 0 }, "schema" : "https://github.com/citation-style-language/schema/raw/master/csl-citation.json" }</w:instrText>
      </w:r>
      <w:r>
        <w:fldChar w:fldCharType="separate"/>
      </w:r>
      <w:bookmarkStart w:id="5" w:name="__Fieldmark__177_655823394"/>
      <w:r>
        <w:rPr>
          <w:rFonts w:cs="Calibri"/>
        </w:rPr>
        <w:t>[5,6]</w:t>
      </w:r>
      <w:r>
        <w:rPr>
          <w:rFonts w:cs="Calibri"/>
        </w:rPr>
      </w:r>
      <w:r>
        <w:fldChar w:fldCharType="end"/>
      </w:r>
      <w:bookmarkEnd w:id="5"/>
      <w:r>
        <w:rPr>
          <w:rFonts w:cs="Calibri"/>
        </w:rPr>
        <w:t xml:space="preserve">, costs associated with conservation actions </w:t>
      </w:r>
      <w:r>
        <w:fldChar w:fldCharType="begin"/>
      </w:r>
      <w:r>
        <w:instrText>ADDIN CSL_CITATION { "citationItems" : [ { "id" : "ITEM-1", "itemData" : { "DOI" : "10.1016/j.tree.2006.10.003", "abstract" : "Recent studies that incorporate the spatial distributions of biological benefits and economic costs in conserva- 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 tant to consider, how they can be quantified and the benefits of their inclusion in priority setting. The most recent work in the field has examined the degree to which dynamics and threat affect the outcomes of con- servation planning. We assess how costs fit into this new framework and consider prospects for integrating them", "author" : [ { "dropping-particle" : "", "family" : "Naidoo", "given" : "R", "non-dropping-particle" : "", "parse-names" : false, "suffix" : "" }, { "dropping-particle" : "", "family" : "Balmford", "given" : "Andrew", "non-dropping-particle" : "", "parse-names" : false, "suffix" : "" }, { "dropping-particle" : "", "family" : "Ferraro", "given" : "Paul J", "non-dropping-particle" : "", "parse-names" : false, "suffix" : "" }, { "dropping-particle" : "", "family" : "Polasky", "given" : "Stephen", "non-dropping-particle" : "", "parse-names" : false, "suffix" : "" }, { "dropping-particle" : "", "family" : "Ricketts", "given" : "Taylor H", "non-dropping-particle" : "", "parse-names" : false, "suffix" : "" }, { "dropping-particle" : "", "family" : "Rouget", "given" : "Mathieu", "non-dropping-particle" : "", "parse-names" : false, "suffix" : "" } ], "container-title" : "Trends in Ecology and Evolution", "id" : "ITEM-1", "issue" : "12", "issued" : { "date-parts" : [ [ "2006" ] ] }, "page" : "681-687", "title" : "Integrating economic costs into conservation planning", "type" : "article-journal", "volume" : "21" }, "uris" : [ "http://www.mendeley.com/documents/?uuid=6eae2958-654d-4ce2-854a-8df73dc93c38" ] } ], "mendeley" : { "formattedCitation" : "[7]", "plainTextFormattedCitation" : "[7]", "previouslyFormattedCitation" : "[7]" }, "properties" : { "noteIndex" : 0 }, "schema" : "https://github.com/citation-style-language/schema/raw/master/csl-citation.json" }</w:instrText>
      </w:r>
      <w:r>
        <w:fldChar w:fldCharType="separate"/>
      </w:r>
      <w:bookmarkStart w:id="6" w:name="__Fieldmark__182_655823394"/>
      <w:r>
        <w:rPr>
          <w:rFonts w:cs="Calibri"/>
        </w:rPr>
        <w:t>[7]</w:t>
      </w:r>
      <w:r>
        <w:rPr>
          <w:rFonts w:cs="Calibri"/>
        </w:rPr>
      </w:r>
      <w:r>
        <w:fldChar w:fldCharType="end"/>
      </w:r>
      <w:bookmarkEnd w:id="6"/>
      <w:r>
        <w:rPr>
          <w:rFonts w:cs="Calibri"/>
        </w:rPr>
        <w:t xml:space="preserve">, the structure and representativeness of the existing reserve network </w:t>
      </w:r>
      <w:r>
        <w:fldChar w:fldCharType="begin"/>
      </w:r>
      <w:r>
        <w:instrText>ADDIN CSL_CITATION { "citationItems" : [ { "id" : "ITEM-1", "itemData" : { "DOI" : "10.1016/j.biocon.2008.08.015", "ISSN" : "00063207", "author" : [ { "dropping-particle" : "", "family" : "Branquart", "given" : "Etienne", "non-dropping-particle" : "", "parse-names" : false, "suffix" : "" }, { "dropping-particle" : "", "family" : "Verheyen", "given" : "Kris", "non-dropping-particle" : "", "parse-names" : false, "suffix" : "" }, { "dropping-particle" : "", "family" : "Latham", "given" : "James", "non-dropping-particle" : "", "parse-names" : false, "suffix" : "" } ], "container-title" : "Biological Conservation", "id" : "ITEM-1", "issue" : "11", "issued" : { "date-parts" : [ [ "2008", "11" ] ] }, "page" : "2795-2806", "title" : "Selection criteria of protected forest areas in Europe: the theory and the real world", "type" : "article-journal", "volume" : "141" }, "uris" : [ "http://www.mendeley.com/documents/?uuid=54ff77ce-4dc3-4be1-ad3b-b6960261c591" ] } ], "mendeley" : { "formattedCitation" : "[8]", "plainTextFormattedCitation" : "[8]", "previouslyFormattedCitation" : "[8]" }, "properties" : { "noteIndex" : 0 }, "schema" : "https://github.com/citation-style-language/schema/raw/master/csl-citation.json" }</w:instrText>
      </w:r>
      <w:r>
        <w:fldChar w:fldCharType="separate"/>
      </w:r>
      <w:bookmarkStart w:id="7" w:name="__Fieldmark__187_655823394"/>
      <w:r>
        <w:rPr>
          <w:rFonts w:cs="Calibri"/>
        </w:rPr>
        <w:t>[8]</w:t>
      </w:r>
      <w:r>
        <w:rPr>
          <w:rFonts w:cs="Calibri"/>
        </w:rPr>
      </w:r>
      <w:r>
        <w:fldChar w:fldCharType="end"/>
      </w:r>
      <w:bookmarkEnd w:id="7"/>
      <w:r>
        <w:rPr>
          <w:rFonts w:cs="Calibri"/>
        </w:rPr>
        <w:t xml:space="preserve">, and increasingly information about the present and future state of dynamic environments </w:t>
      </w:r>
      <w:r>
        <w:fldChar w:fldCharType="begin"/>
      </w:r>
      <w:r>
        <w:instrText>ADDIN CSL_CITATION { "citationItems" : [ { "id" : "ITEM-1", "itemData" : { "DOI" : "10.1007/s10980-006-9048-4", "author" : [ { "dropping-particle" : "", "family" : "Scheller", "given" : "Robert M", "non-dropping-particle" : "", "parse-names" : false, "suffix" : "" }, { "dropping-particle" : "", "family" : "Mladenoff", "given" : "David J", "non-dropping-particle" : "", "parse-names" : false, "suffix" : "" } ], "container-title" : "Landscape Ecology", "id" : "ITEM-1", "issued" : { "date-parts" : [ [ "2007" ] ] }, "page" : "491-505", "title" : "An ecological classification of forest landscape simulation models: tools and strategies for understanding broad-scale forested ecosystems", "type" : "article-journal", "volume" : "22" }, "uris" : [ "http://www.mendeley.com/documents/?uuid=75bc7b69-8562-42a0-a427-463c6052f933" ] }, { "id" : "ITEM-2", "itemData" : { "DOI" : "10.1371/journal.pone.0053315", "ISSN" : "1932-6203", "PMID" : "23405068", "abstract" : "Climate change is affecting biodiversity worldwide, but conservation responses are constrained by considerable uncertainty regarding the magnitude, rate and ecological consequences of expected climate change. Here we propose a framework to account for several sources of uncertainty in conservation prioritization. Within this framework we account for uncertainties arising from (i) species distributions that shift following climate change, (ii) basic connectivity requirements of species, (iii) alternative climate change scenarios and their impacts, (iv) in the modelling of species distributions, and (v) different levels of confidence about present and future. When future impacts of climate change are uncertain, robustness of decision-making can be improved by quantifying the risks and trade-offs associated with climate scenarios. Sensible prioritization that accounts simultaneously for the present and potential future distributions of species is achievable without overly jeopardising present-day conservation values. Doing so requires systematic treatment of uncertainties and testing of the sensitivity of results to assumptions about climate. We illustrate the proposed framework by identifying priority areas for amphibians and reptiles in Europe.", "author" : [ { "dropping-particle" : "", "family" : "Kujala", "given" : "Heini", "non-dropping-particle" : "", "parse-names" : false, "suffix" : "" }, { "dropping-particle" : "", "family" : "Moilanen", "given" : "Atte", "non-dropping-particle" : "", "parse-names" : false, "suffix" : "" }, { "dropping-particle" : "", "family" : "Ara\u00fajo", "given" : "Miguel B", "non-dropping-particle" : "", "parse-names" : false, "suffix" : "" }, { "dropping-particle" : "", "family" : "Cabeza", "given" : "Mar", "non-dropping-particle" : "", "parse-names" : false, "suffix" : "" } ], "container-title" : "PLoS ONE", "id" : "ITEM-2", "issue" : "2", "issued" : { "date-parts" : [ [ "2013", "1" ] ] }, "page" : "1-12", "title" : "Conservation planning with uncertain climate change projections.", "type" : "article-journal", "volume" : "8" }, "uris" : [ "http://www.mendeley.com/documents/?uuid=d1348a24-384f-4254-9d95-2526ac01fb85" ] } ], "mendeley" : { "formattedCitation" : "[9,10]", "plainTextFormattedCitation" : "[9,10]", "previouslyFormattedCitation" : "[9,10]" }, "properties" : { "noteIndex" : 0 }, "schema" : "https://github.com/citation-style-language/schema/raw/master/csl-citation.json" }</w:instrText>
      </w:r>
      <w:r>
        <w:fldChar w:fldCharType="separate"/>
      </w:r>
      <w:bookmarkStart w:id="8" w:name="__Fieldmark__194_655823394"/>
      <w:r>
        <w:rPr>
          <w:rFonts w:cs="Calibri"/>
        </w:rPr>
        <w:t>[9,10]</w:t>
      </w:r>
      <w:r>
        <w:rPr>
          <w:rFonts w:cs="Calibri"/>
        </w:rPr>
      </w:r>
      <w:r>
        <w:fldChar w:fldCharType="end"/>
      </w:r>
      <w:bookmarkEnd w:id="8"/>
      <w:r>
        <w:rPr>
          <w:rFonts w:cs="Calibri"/>
        </w:rPr>
        <w:t xml:space="preserve"> and anthropogenic threats </w:t>
      </w:r>
      <w:r>
        <w:fldChar w:fldCharType="begin"/>
      </w:r>
      <w:r>
        <w:instrText>ADDIN CSL_CITATION { "citationItems" : [ { "id" : "ITEM-1", "itemData" : { "DOI" : "10.1016/j.biocon.2009.12.018", "ISSN" : "00063207", "author" : [ { "dropping-particle" : "", "family" : "Visconti", "given" : "Piero", "non-dropping-particle" : "", "parse-names" : false, "suffix" : "" }, { "dropping-particle" : "", "family" : "Pressey", "given" : "Robert L", "non-dropping-particle" : "", "parse-names" : false, "suffix" : "" }, { "dropping-particle" : "", "family" : "Segan", "given" : "Daniel B", "non-dropping-particle" : "", "parse-names" : false, "suffix" : "" }, { "dropping-particle" : "", "family" : "Wintle", "given" : "Brendan A", "non-dropping-particle" : "", "parse-names" : false, "suffix" : "" } ], "container-title" : "Biological Conservation", "id" : "ITEM-1", "issue" : "3", "issued" : { "date-parts" : [ [ "2010", "3" ] ] }, "page" : "756-767", "title" : "Conservation planning with dynamic threats: the role of spatial design and priority setting for species\u2019 persistence", "type" : "article-journal", "volume" : "143" }, "uris" : [ "http://www.mendeley.com/documents/?uuid=95a19cd3-66da-4d11-8137-3295b547166c" ] }, { "id" : "ITEM-2", "itemData" : { "DOI" : "10.1038/nature14032", "abstract" : "Protected areas are one of the main tools for halting the continuing global biodiversity crisis caused by habitat loss, fragmentation and other anthropogenic pressures. According to the Aichi Biodiversity Target 11 adopted by the Convention on Biological Diversity, the protected area network should be expanded to at least 17% of the terrestrial world by 2020 (http://www.cbd.int/sp/targets). To maximize conservation outcomes, it is crucial to identify the best expansion areas. Here we show that there is a very high potential to increase protection of ecoregions and vertebrate species by expanding the protected area network, but also identify considerable risk of ineffective outcomes due to land-use change and uncoordinated actions between countries. We use distribution data for terrestrial vertebrates assessed under the International Union for the Conservation of Nature (IUCN) \u2018red list of threatened species\u2019, and terrestrial ecoregions10 (827), modified by land-use models for the present and 2040, and introduce techniques for global and balanced spatial conservation prioritization. First, we show that with a coordinated global protected area network expansion to 17% of terrestrial land, average protection of species ranges and ecoregions could triple. Second, if projected land-use change by 2040 (ref. 11) takes place, it becomes infeasible to reach the currently possible protection levels, and over 1,000 threatened species would lose more than 50% of their present effective ranges worldwide. Third, we demonstrate a major efficiency gap between national and global conservation priorities. Strong evidence is shown that further biodiversity loss is unavoidable unless international action is quickly taken to balance land-use and biodiversity conservation. The approach used here can serve as a framework for repeatable and quantitative assessment of efficiency, gaps and expansion of the global protected area network globally, regionally and nationally, considering current and projected land-use pressures.", "author" : [ { "dropping-particle" : "", "family" : "Pouzols", "given" : "Federico Montesino", "non-dropping-particle" : "", "parse-names" : false, "suffix" : "" }, { "dropping-particle" : "", "family" : "Toivonen", "given" : "Tuuli", "non-dropping-particle" : "", "parse-names" : false, "suffix" : "" }, { "dropping-particle" : "", "family" : "Di Minin", "given" : "Enrico", "non-dropping-particle" : "", "parse-names" : false, "suffix" : "" }, { "dropping-particle" : "", "family" : "Kukkala", "given" : "Aija S", "non-dropping-particle" : "", "parse-names" : false, "suffix" : "" }, { "dropping-particle" : "", "family" : "Kullberg", "given" : "Peter", "non-dropping-particle" : "", "parse-names" : false, "suffix" : "" }, { "dropping-particle" : "", "family" : "Kuuster\u00e4", "given" : "Johanna", "non-dropping-particle" : "", "parse-names" : false, "suffix" : "" }, { "dropping-particle" : "", "family" : "Lehtom\u00e4ki", "given" : "Joona", "non-dropping-particle" : "", "parse-names" : false, "suffix" : "" }, { "dropping-particle" : "", "family" : "Tenkanen", "given" : "Henrikki", "non-dropping-particle" : "", "parse-names" : false, "suffix" : "" }, { "dropping-particle" : "", "family" : "Verburg", "given" : "Peter H", "non-dropping-particle" : "", "parse-names" : false, "suffix" : "" }, { "dropping-particle" : "", "family" : "Moilanen", "given" : "Atte", "non-dropping-particle" : "", "parse-names" : false, "suffix" : "" } ], "container-title" : "Nature", "id" : "ITEM-2", "issue" : "18", "issued" : { "date-parts" : [ [ "2014" ] ] }, "page" : "383-386", "title" : "Global protected area expansion is compromised by projected land-use and parochialism", "type" : "article-journal", "volume" : "516" }, "uris" : [ "http://www.mendeley.com/documents/?uuid=a9263a29-f441-4d5d-a355-e778eb6b40c9" ] } ], "mendeley" : { "formattedCitation" : "[11,12]", "plainTextFormattedCitation" : "[11,12]", "previouslyFormattedCitation" : "[11,12]" }, "properties" : { "noteIndex" : 0 }, "schema" : "https://github.com/citation-style-language/schema/raw/master/csl-citation.json" }</w:instrText>
      </w:r>
      <w:r>
        <w:fldChar w:fldCharType="separate"/>
      </w:r>
      <w:bookmarkStart w:id="9" w:name="__Fieldmark__199_655823394"/>
      <w:r>
        <w:rPr>
          <w:rFonts w:cs="Calibri"/>
        </w:rPr>
        <w:t>[11,12]</w:t>
      </w:r>
      <w:r>
        <w:rPr>
          <w:rFonts w:cs="Calibri"/>
        </w:rPr>
      </w:r>
      <w:r>
        <w:fldChar w:fldCharType="end"/>
      </w:r>
      <w:bookmarkEnd w:id="9"/>
      <w:r>
        <w:rPr>
          <w:rFonts w:cs="Calibri"/>
        </w:rPr>
        <w:t xml:space="preserve">. Furthermore, on-ground conservation decisions are almost always tied to a relatively fine spatial scale which implies that the data used for conservation prioritization should also have resolution relevant for the prioritization problem at hand </w:t>
      </w:r>
      <w:r>
        <w:fldChar w:fldCharType="begin"/>
      </w:r>
      <w:r>
        <w:instrText>ADDIN CSL_CITATION { "citationItems" : [ { "id" : "ITEM-1", "itemData" : { "author" : [ { "dropping-particle" : "", "family" : "Ferrier", "given" : "Simon", "non-dropping-particle" : "", "parse-names" : false, "suffix" : "" }, { "dropping-particle" : "", "family" : "Wintle", "given" : "Brendan A", "non-dropping-particle" : "", "parse-names" : false, "suffix" : "" } ], "chapter-number" : "1",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"page" : "304", "publisher" : "Oxford University Press", "publisher-place" : "Oxford", "title" : "Quantitative approaches to spatial conservation prioritization: matching the solution to the need", "type" : "chapter" }, "uris" : [ "http://www.mendeley.com/documents/?uuid=4b9b3e4b-1d7b-470e-a859-f9cd7f0c0799" ] }, { "id" : "ITEM-2",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"ITEM-2",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"mendeley" : { "formattedCitation" : "[6,13]", "plainTextFormattedCitation" : "[6,13]", "previouslyFormattedCitation" : "[6,13]" }, "properties" : { "noteIndex" : 0 }, "schema" : "https://github.com/citation-style-language/schema/raw/master/csl-citation.json" }</w:instrText>
      </w:r>
      <w:r>
        <w:fldChar w:fldCharType="separate"/>
      </w:r>
      <w:bookmarkStart w:id="10" w:name="__Fieldmark__209_655823394"/>
      <w:r>
        <w:rPr>
          <w:rFonts w:cs="Calibri"/>
        </w:rPr>
        <w:t>[6,13]</w:t>
      </w:r>
      <w:r>
        <w:rPr>
          <w:rFonts w:cs="Calibri"/>
        </w:rPr>
      </w:r>
      <w:r>
        <w:fldChar w:fldCharType="end"/>
      </w:r>
      <w:bookmarkEnd w:id="10"/>
      <w:r>
        <w:rPr>
          <w:rFonts w:cs="Calibri"/>
        </w:rPr>
        <w:t xml:space="preserve">. </w:t>
      </w:r>
      <w:r>
        <w:rPr/>
        <w:t xml:space="preserve">Spatial conservation prioritization </w:t>
      </w:r>
      <w:r>
        <w:fldChar w:fldCharType="begin"/>
      </w:r>
      <w:r>
        <w:instrText>ADDIN CSL_CITATION { "citationItems" : [ { "id" : "ITEM-1", "itemData" : { "author"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"publisher" : "Oxford University Press", "publisher-place" : "Oxford, UK", "title" : "Spatial conservation prioritization: quantitative methods and computational tools", "type" : "book" }, "uris" : [ "http://www.mendeley.com/documents/?uuid=44e427bc-f75c-4da2-a26d-682a9c82b1b5" ] }, { "id" : "ITEM-2", "itemData" : { "DOI" : "10.1111/brv.12008", "ISSN" : "14647931", "author" : [ { "dropping-particle" : "", "family" : "Kukkala", "given" : "Aija S", "non-dropping-particle" : "", "parse-names" : false, "suffix" : "" }, { "dropping-particle" : "", "family" : "Moilanen", "given" : "Atte", "non-dropping-particle" : "", "parse-names" : false, "suffix" : "" } ], "container-title" : "Biological Reviews", "id" : "ITEM-2", "issue" : "2", "issued" : { "date-parts" : [ [ "2012", "12", "22" ] ] }, "page" : "443-464", "title" : "Core concepts of spatial prioritisation in systematic conservation planning", "type" : "article-journal", "volume" : "88" }, "uris" : [ "http://www.mendeley.com/documents/?uuid=9ae8dc3b-2f87-42af-b142-feec54819b7a" ] } ], "mendeley" : { "formattedCitation" : "[14,15]", "plainTextFormattedCitation" : "[14,15]", "previouslyFormattedCitation" : "[14,15]" }, "properties" : { "noteIndex" : 0 }, "schema" : "https://github.com/citation-style-language/schema/raw/master/csl-citation.json" }</w:instrText>
      </w:r>
      <w:r>
        <w:fldChar w:fldCharType="separate"/>
      </w:r>
      <w:bookmarkStart w:id="11" w:name="__Fieldmark__216_655823394"/>
      <w:r>
        <w:rPr/>
        <w:t>[14,15]</w:t>
      </w:r>
      <w:r>
        <w:rPr/>
      </w:r>
      <w:r>
        <w:fldChar w:fldCharType="end"/>
      </w:r>
      <w:bookmarkEnd w:id="11"/>
      <w:r>
        <w:rPr/>
        <w:t xml:space="preserve"> is a form of conservation assessment primarily interested in when, where, and how should conservation action be taken in order to achieve conservation goals </w:t>
      </w:r>
      <w:r>
        <w:fldChar w:fldCharType="begin"/>
      </w:r>
      <w:r>
        <w:instrText>ADDIN CSL_CITATION { "citationItems" : [ { "id" : "ITEM-1", "itemData" : { "DOI" : "10.1016/j.tree.2007.10.001", "author" : [ { "dropping-particle" : "", "family" : "Pressey", "given" : "Robert L", "non-dropping-particle" : "", "parse-names" : false, "suffix" : "" }, { "dropping-particle" : "", "family" : "Cabeza", "given" : "Mar", "non-dropping-particle" : "", "parse-names" : false, "suffix" : "" }, { "dropping-particle" : "", "family" : "Watts", "given" : "Matthew E", "non-dropping-particle" : "", "parse-names" : false, "suffix" : "" }, { "dropping-particle" : "", "family" : "Cowling", "given" : "Richard M", "non-dropping-particle" : "", "parse-names" : false, "suffix" : "" }, { "dropping-particle" : "", "family" : "Wilson", "given" : "Kerrie A", "non-dropping-particle" : "", "parse-names" : false, "suffix" : "" } ], "container-title" : "Trends in Ecology and Evolution", "id" : "ITEM-1", "issued" : { "date-parts" : [ [ "2007" ] ] }, "page" : "583-592", "title" : "Conservation planning in a changing world", "type" : "article-journal", "volume" : "22" }, "uris" : [ "http://www.mendeley.com/documents/?uuid=9c3be97d-b0d0-4f70-b5a7-610db80b8aaf" ] }, { "id" : "ITEM-2", "itemData" : { "DOI" : "10.1371/journal.pbio.0050223", "abstract" : "Conservation priority-setting schemes have not yet combined geographic priorities with a framework that can guide the allocation of funds among alternate conservation actions that address specific threats. We develop such a framework, and apply it to 17 of the world's 39 Mediterranean ecoregions. This framework offers an improvement over approaches that only focus on land purchase or species richness and do not account for threats. We discover that one could protect many more plant and vertebrate species by investing in a sequence of conservation actions targeted towards specific threats, such as invasive species control, land acquisition, and off-reserve management, than by relying solely on acquiring land for protected areas. Applying this new framework will ensure investment in actions that provide the most cost-effective outcomes for biodiversity conservation. This will help to minimise the misallocation of scarce conservation resources.", "author" : [ { "dropping-particle" : "", "family" : "Wilson", "given" : "Kerrie A", "non-dropping-particle" : "", "parse-names" : false, "suffix" : "" }, { "dropping-particle" : "", "family" : "Underwood", "given" : "Emma C", "non-dropping-particle" : "", "parse-names" : false, "suffix" : "" }, { "dropping-particle" : "", "family" : "Morrison", "given" : "Scott A", "non-dropping-particle" : "", "parse-names" : false, "suffix" : "" }, { "dropping-particle" : "", "family" : "Klausmeyer", "given" : "Kirk R", "non-dropping-particle" : "", "parse-names" : false, "suffix" : "" }, { "dropping-particle" : "", "family" : "Murdoch", "given" : "William W", "non-dropping-particle" : "", "parse-names" : false, "suffix" : "" }, { "dropping-particle" : "", "family" : "Reyers", "given" : "Belinda", "non-dropping-particle" : "", "parse-names" : false, "suffix" : "" }, { "dropping-particle" : "", "family" : "Wardell-Johnson", "given" : "Grant", "non-dropping-particle" : "", "parse-names" : false, "suffix" : "" }, { "dropping-particle" : "", "family" : "Marquet", "given" : "Pablo A", "non-dropping-particle" : "", "parse-names" : false, "suffix" : "" }, { "dropping-particle" : "", "family" : "Rundel", "given" : "Phil W", "non-dropping-particle" : "", "parse-names" : false, "suffix" : "" }, { "dropping-particle" : "", "family" : "McBride", "given" : "Marissa F", "non-dropping-particle" : "", "parse-names" : false, "suffix" : "" }, { "dropping-particle" : "", "family" : "Pressey", "given" : "Robert L", "non-dropping-particle" : "", "parse-names" : false, "suffix" : "" }, { "dropping-particle" : "", "family" : "Bode", "given" : "Michael", "non-dropping-particle" : "", "parse-names" : false, "suffix" : "" }, { "dropping-particle" : "", "family" : "Hoekstra", "given" : "Jon M", "non-dropping-particle" : "", "parse-names" : false, "suffix" : "" }, { "dropping-particle" : "", "family" : "Andelman", "given" : "Sandy J", "non-dropping-particle" : "", "parse-names" : false, "suffix" : "" }, { "dropping-particle" : "", "family" : "Looker", "given" : "Michael", "non-dropping-particle" : "", "parse-names" : false, "suffix" : "" }, { "dropping-particle" : "", "family" : "Rondinini", "given" : "Carlo", "non-dropping-particle" : "", "parse-names" : false, "suffix" : "" }, { "dropping-particle" : "", "family" : "Kareiva", "given" : "Peter M", "non-dropping-particle" : "", "parse-names" : false, "suffix" : "" }, { "dropping-particle" : "", "family" : "Shaw", "given" : "M Rebecca", "non-dropping-particle" : "", "parse-names" : false, "suffix" : "" }, { "dropping-particle" : "", "family" : "Possingham", "given" : "Hugh P", "non-dropping-particle" : "", "parse-names" : false, "suffix" : "" } ], "container-title" : "PLoS Biology", "editor" : [ { "dropping-particle" : "", "family" : "Mace", "given" : "Georgina M", "non-dropping-particle" : "", "parse-names" : false, "suffix" : "" } ], "id" : "ITEM-2", "issue" : "9", "issued" : { "date-parts" : [ [ "2007" ] ] }, "page" : "12", "title" : "Conserving biodiversity efficiently: what to do, where, and when", "type" : "article-journal", "volume" : "5" }, "uris" : [ "http://www.mendeley.com/documents/?uuid=f982a233-2d0f-4d73-9f9e-c11280bcd062" ] } ], "mendeley" : { "formattedCitation" : "[16,17]", "plainTextFormattedCitation" : "[16,17]", "previouslyFormattedCitation" : "[16,17]" }, "properties" : { "noteIndex" : 0 }, "schema" : "https://github.com/citation-style-language/schema/raw/master/csl-citation.json" }</w:instrText>
      </w:r>
      <w:r>
        <w:fldChar w:fldCharType="separate"/>
      </w:r>
      <w:bookmarkStart w:id="12" w:name="__Fieldmark__223_655823394"/>
      <w:r>
        <w:rPr/>
        <w:t>[16,17]</w:t>
      </w:r>
      <w:r>
        <w:rPr/>
      </w:r>
      <w:r>
        <w:fldChar w:fldCharType="end"/>
      </w:r>
      <w:bookmarkEnd w:id="12"/>
      <w:r>
        <w:rPr/>
        <w:t xml:space="preserve">. It can be embedded within a broader context of conservation planning </w:t>
      </w:r>
      <w:r>
        <w:fldChar w:fldCharType="begin"/>
      </w:r>
      <w:r>
        <w:instrText>ADDIN CSL_CITATION { "citationItems" : [ { "id" : "ITEM-1", "itemData" : { "author" : [ { "dropping-particle" : "", "family" : "Knight", "given" : "Andrew T", "non-dropping-particle" : "", "parse-names" : false, "suffix" : "" }, { "dropping-particle" : "", "family" : "Rodrigues", "given" : "Ana S L", "non-dropping-particle" : "", "parse-names" : false, "suffix" : "" }, { "dropping-particle" : "", "family" : "Strange", "given" : "Niels", "non-dropping-particle" : "", "parse-names" : false, "suffix" : "" }, { "dropping-particle" : "", "family" : "Tew", "given" : "Tom", "non-dropping-particle" : "", "parse-names" : false, "suffix" : "" }, { "dropping-particle" : "", "family" : "Wilson", "given" : "Kerrie A", "non-dropping-particle" : "", "parse-names" : false, "suffix" : "" } ], "container-title" : "Key topics in conservation boilogy 2", "editor" : [ { "dropping-particle" : "", "family" : "Macdonald", "given" : "David W", "non-dropping-particle" : "", "parse-names" : false, "suffix" : "" }, { "dropping-particle" : "", "family" : "Willis", "given" : "Katherine J", "non-dropping-particle" : "", "parse-names" : false, "suffix" : "" } ], "id" : "ITEM-1", "issued" : { "date-parts" : [ [ "2013" ] ] }, "page" : "362-383", "publisher" : "Blackwell-Wiley", "publisher-place" : "Oxford", "title" : "Designing effective solutions to conservation planning problems", "type" : "chapter" }, "uris" : [ "http://www.mendeley.com/documents/?uuid=a8ac9df8-b46b-49e0-b14b-ba1580ffe30d" ] } ], "mendeley" : { "formattedCitation" : "[18]", "plainTextFormattedCitation" : "[18]", "previouslyFormattedCitation" : "[18]" }, "properties" : { "noteIndex" : 0 }, "schema" : "https://github.com/citation-style-language/schema/raw/master/csl-citation.json" }</w:instrText>
      </w:r>
      <w:r>
        <w:fldChar w:fldCharType="separate"/>
      </w:r>
      <w:bookmarkStart w:id="13" w:name="__Fieldmark__229_655823394"/>
      <w:r>
        <w:rPr/>
        <w:t>[18]</w:t>
      </w:r>
      <w:r>
        <w:rPr/>
      </w:r>
      <w:r>
        <w:fldChar w:fldCharType="end"/>
      </w:r>
      <w:bookmarkEnd w:id="13"/>
      <w:r>
        <w:rPr/>
        <w:t xml:space="preserve"> that can be described as a complete operational model covering all the stages needed for successful conservation action including assessment, planning and management. Conservation prioritization problems have been extensively studied conceptually and mathematically for many years </w:t>
      </w:r>
      <w:r>
        <w:fldChar w:fldCharType="begin"/>
      </w:r>
      <w:r>
        <w:instrText>ADDIN CSL_CITATION { "citationItems" : [ { "id" : "ITEM-1", "itemData" : { "author" : [ { "dropping-particle" : "", "family" : "Moilanen", "given" : "Atte", "non-dropping-particle" : "", "parse-names" : false, "suffix" : "" }, { "dropping-particle" : "", "family" : "Possingham", "given" : "Hugh P", "non-dropping-particle" : "", "parse-names" : false, "suffix" : "" }, { "dropping-particle" : "", "family" : "Polasky", "given" : "Stephen", "non-dropping-particle" : "", "parse-names" : false, "suffix" : "" } ], "chapter-number" : "3", "container-title" : "Spatial conservation prioritization: quantitative methods &amp; computational tools", "editor" : [ { "dropping-particle" : "", "family" : "Moilanen", "given" : "Atte", "non-dropping-particle" : "", "parse-names" : false, "suffix" : "" }, { "dropping-particle" : "", "family" : "Wilson", "given" : "Kerrie", "non-dropping-particle" : "", "parse-names" : false, "suffix" : "" }, { "dropping-particle" : "", "family" : "Possingham", "given" : "Hugh P", "non-dropping-particle" : "", "parse-names" : false, "suffix" : "" } ], "id" : "ITEM-1", "issued" : { "date-parts" : [ [ "2009" ] ] }, "page" : "28-42", "publisher" : "Oxford University Press", "publisher-place" : "Oxford", "title" : "A mathematical classification of conseravation prioritization problems", "type" : "chapter" }, "uris" : [ "http://www.mendeley.com/documents/?uuid=74fe0773-1532-4e64-b3f7-89530035f5bb" ] } ], "mendeley" : { "formattedCitation" : "[19]", "plainTextFormattedCitation" : "[19]", "previouslyFormattedCitation" : "[19]" }, "properties" : { "noteIndex" : 0 }, "schema" : "https://github.com/citation-style-language/schema/raw/master/csl-citation.json" }</w:instrText>
      </w:r>
      <w:r>
        <w:fldChar w:fldCharType="separate"/>
      </w:r>
      <w:bookmarkStart w:id="14" w:name="__Fieldmark__237_655823394"/>
      <w:r>
        <w:rPr/>
        <w:t>[19]</w:t>
      </w:r>
      <w:r>
        <w:rPr/>
      </w:r>
      <w:r>
        <w:fldChar w:fldCharType="end"/>
      </w:r>
      <w:bookmarkEnd w:id="14"/>
      <w:r>
        <w:rPr/>
        <w:t xml:space="preserve"> and consequently many software methods for solving a wide array of problems have also been published </w:t>
      </w:r>
      <w:r>
        <w:fldChar w:fldCharType="begin"/>
      </w:r>
      <w: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"id" : "ITEM-2", "itemData" : { "author" : [ { "dropping-particle" : "", "family" : "Moilanen", "given" : "Atte", "non-dropping-particle" : "", "parse-names" : false, "suffix" : "" }, { "dropping-particle" : "", "family" : "Kujala", "given" : "Heini", "non-dropping-particle" : "", "parse-names" : false, "suffix" : "" }, { "dropping-particle" : "", "family" : "Leathwick", "given" : "John R", "non-dropping-particle" : "", "parse-names" : false, "suffix" : "" } ], "container-title" : "Spatial conservation prioritization: quantitative methods &amp; computational toolsnservation Prioritization", "editor" : [ { "dropping-particle" : "", "family" : "Moilanen", "given" : "A", "non-dropping-particle" : "", "parse-names" : false, "suffix" : "" }, { "dropping-particle" : "", "family" : "Wilson", "given" : "K H", "non-dropping-particle" : "", "parse-names" : false, "suffix" : "" }, { "dropping-particle" : "", "family" : "Possingham", "given" : "H P", "non-dropping-particle" : "", "parse-names" : false, "suffix" : "" } ], "id" : "ITEM-2", "issued" : { "date-parts" : [ [ "2009" ] ] }, "note" : "From Duplicate 2 ( The Zonation framework and software for conservation prioritization - Moilanen, Atte; Kujala, Heini; Leathwick, John R )", "page" : "196-210", "publisher" : "Oxford University Press", "title" : "The Zonation framework and software for conservation prioritization", "type" : "chapter" }, "uris" : [ "http://www.mendeley.com/documents/?uuid=5a2cd343-7c37-4b0c-9146-93381d1c6771" ] }, { "id" : "ITEM-3", "itemData" : { "author" : [ { "dropping-particle" : "", "family" : "Pressey", "given" : "Robert L", "non-dropping-particle" : "", "parse-names" : false, "suffix" : "" }, { "dropping-particle" : "", "family" : "Watts", "given" : "Matthew E", "non-dropping-particle" : "", "parse-names" : false, "suffix" : "" }, { "dropping-particle" : "", "family" : "Barrett", "given" : "Thomas W", "non-dropping-particle" : "", "parse-names" : false, "suffix" : "" }, { "dropping-particle" : "", "family" : "Ridges", "given" : "Malcolm J", "non-dropping-particle" : "", "parse-names" : false, "suffix" : "" } ], "container-title" : "Spatial conservation prioritization: quantitative methods &amp; computational tools", "editor" : [ { "dropping-particle" : "", "family" : "Moilanen", "given" : "Atte", "non-dropping-particle" : "", "parse-names" : false, "suffix" : "" }, { "dropping-particle" : "", "family" : "Wilson", "given" : "Kerrie", "non-dropping-particle" : "", "parse-names" : false, "suffix" : "" }, { "dropping-particle" : "", "family" : "Possingham", "given" : "Hugh P", "non-dropping-particle" : "", "parse-names" : false, "suffix" : "" } ], "id" : "ITEM-3", "issued" : { "date-parts" : [ [ "2009" ] ] }, "page" : "211-234", "publisher" : "Oxford University Press", "title" : "The C-Plan conservation planning system: origins, applications and possible futures", "type" : "chapter" }, "uris" : [ "http://www.mendeley.com/documents/?uuid=70f933b2-bcb3-4b07-a5ee-082691b40436" ] }, { "id" : "ITEM-4", "itemData" : { "DOI" : "10.1111/j.1600-0587.2008.05721.x", "ISSN" : "09067590", "author" : [ { "dropping-particle" : "", "family" : "Ciarleglio", "given" : "Michael", "non-dropping-particle" : "", "parse-names" : false, "suffix" : "" }, { "dropping-particle" : "", "family" : "Barnes", "given" : "J Wesley", "non-dropping-particle" : "", "parse-names" : false, "suffix" : "" }, { "dropping-particle" : "", "family" : "Sarkar", "given" : "Sahotra", "non-dropping-particle" : "", "parse-names" : false, "suffix" : "" } ], "container-title" : "Ecography", "id" : "ITEM-4", "issue" : "2", "issued" : { "date-parts" : [ [ "2009", "4" ] ] }, "page" : "205-209", "title" : "ConsNet: new software for the selection of conservation area networks with spatial and multi-criteria analyses", "type" : "article-journal", "volume" : "32" }, "uris" : [ "http://www.mendeley.com/documents/?uuid=0c23271b-a430-4ba6-9236-57cff345f77f" ] }, { "id" : "ITEM-5", "itemData" : { "author" : [ { "dropping-particle" : "", "family" : "Possingham", "given" : "Hugh P", "non-dropping-particle" : "", "parse-names" : false, "suffix" : "" }, { "dropping-particle" : "", "family" : "Ball", "given" : "Ian R", "non-dropping-particle" : "", "parse-names" : false, "suffix" : "" }, { "dropping-particle" : "", "family" : "Andelman", "given" : "Sandy J", "non-dropping-particle" : "", "parse-names" : false, "suffix" : "" } ], "container-title" : "Quantitative methods for conservation biology", "editor" : [ { "dropping-particle" : "", "family" : "Ferson", "given" : "Scott", "non-dropping-particle" : "", "parse-names" : false, "suffix" : "" }, { "dropping-particle" : "", "family" : "Burgman", "given" : "Mark A", "non-dropping-particle" : "", "parse-names" : false, "suffix" : "" } ], "id" : "ITEM-5", "issued" : { "date-parts" : [ [ "2000" ] ] }, "note" : "From Duplicate 2 ( ", "page" : "291-305", "publisher" : "Springer-Verlag", "publisher-place" : "New York", "title" : "Mathematical methods for identifying representative reserve networks", "type" : "chapter" }, "uris" : [ "http://www.mendeley.com/documents/?uuid=f3d42e35-fd68-4cb4-865c-e4f1e9686631" ] } ], "mendeley" : { "formattedCitation" : "[20\u201324]", "plainTextFormattedCitation" : "[20\u201324]", "previouslyFormattedCitation" : "[20\u201324]" }, "properties" : { "noteIndex" : 0 }, "schema" : "https://github.com/citation-style-language/schema/raw/master/csl-citation.json" }</w:instrText>
      </w:r>
      <w:r>
        <w:fldChar w:fldCharType="separate"/>
      </w:r>
      <w:bookmarkStart w:id="15" w:name="__Fieldmark__242_655823394"/>
      <w:r>
        <w:rPr/>
        <w:t>[20–24]</w:t>
      </w:r>
      <w:r>
        <w:rPr/>
      </w:r>
      <w:r>
        <w:fldChar w:fldCharType="end"/>
      </w:r>
      <w:bookmarkEnd w:id="15"/>
      <w:r>
        <w:rPr/>
        <w:t xml:space="preserve">. </w:t>
      </w:r>
    </w:p>
    <w:p>
      <w:pPr>
        <w:pStyle w:val="Normal"/>
        <w:spacing w:lineRule="auto" w:line="480"/>
        <w:ind w:firstLine="1304"/>
        <w:rPr/>
      </w:pPr>
      <w:r>
        <w:rPr/>
        <w:t xml:space="preserve">Most of the contemporary approaches on spatial conservation prioritization are based on the concept of complementarity, which can be defined as a property of a prioritization solution whereby high-priority sites complement each other in terms of biodiversity features they contain. In other words, sites work together efficiently in achieving conservation objectives </w:t>
      </w:r>
      <w:r>
        <w:fldChar w:fldCharType="begin"/>
      </w:r>
      <w:r>
        <w:instrText>ADDIN CSL_CITATION { "citationItems" : [ { "id" : "ITEM-1", "itemData" : { "author" : [ { "dropping-particle" : "", "family" : "Wilson", "given" : "Kerrie A", "non-dropping-particle" : "", "parse-names" : false, "suffix" : "" }, { "dropping-particle" : "", "family" : "Cabeza", "given" : "Mar", "non-dropping-particle" : "", "parse-names" : false, "suffix" : "" }, { "dropping-particle" : "", "family" : "Klein", "given" : "Carissa J", "non-dropping-particle" : "", "parse-names" : false, "suffix" : "" } ], "container-title" : "Spatial conservation prioritization: quantitative methods &amp; computational tools", "editor" : [ { "dropping-particle" : "", "family" : "Moilanen", "given" : "Atte J",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"page" : "16-27", "publisher" : "Oxford University Press", "publisher-place" : "Oxford", "title" : "Fundamental concepts of spatial conservation prioritization", "type" : "chapter" }, "uris" : [ "http://www.mendeley.com/documents/?uuid=ed99f8d6-a9fc-4711-959b-09cbce4b3b0f" ] } ], "mendeley" : { "formattedCitation" : "[25]", "plainTextFormattedCitation" : "[25]", "previouslyFormattedCitation" : "[25]" }, "properties" : { "noteIndex" : 0 }, "schema" : "https://github.com/citation-style-language/schema/raw/master/csl-citation.json" }</w:instrText>
      </w:r>
      <w:r>
        <w:fldChar w:fldCharType="separate"/>
      </w:r>
      <w:bookmarkStart w:id="16" w:name="__Fieldmark__262_655823394"/>
      <w:r>
        <w:rPr/>
        <w:t>[25]</w:t>
      </w:r>
      <w:r>
        <w:rPr/>
      </w:r>
      <w:r>
        <w:fldChar w:fldCharType="end"/>
      </w:r>
      <w:bookmarkEnd w:id="16"/>
      <w:r>
        <w:rPr/>
        <w:t xml:space="preserve">. If a site has unique biodiversity features such as species, it is often considered irreplaceable and sites with high irreplaceability are typically considered high conservation priorities </w:t>
      </w:r>
      <w:r>
        <w:fldChar w:fldCharType="begin"/>
      </w:r>
      <w:r>
        <w:instrText>ADDIN CSL_CITATION { "citationItems" : [ { "id" : "ITEM-1", "itemData" : { "DOI" : "10.1111/brv.12008", "ISSN" : "14647931", "author" : [ { "dropping-particle" : "", "family" : "Kukkala", "given" : "Aija S", "non-dropping-particle" : "", "parse-names" : false, "suffix" : "" }, { "dropping-particle" : "", "family" : "Moilanen", "given" : "Atte", "non-dropping-particle" : "", "parse-names" : false, "suffix" : "" } ], "container-title" : "Biological Reviews", "id" : "ITEM-1", "issue" : "2", "issued" : { "date-parts" : [ [ "2012", "12", "22" ] ] }, "page" : "443-464", "title" : "Core concepts of spatial prioritisation in systematic conservation planning", "type" : "article-journal", "volume" : "88" }, "uris" : [ "http://www.mendeley.com/documents/?uuid=9ae8dc3b-2f87-42af-b142-feec54819b7a" ] } ], "mendeley" : { "formattedCitation" : "[15]", "plainTextFormattedCitation" : "[15]", "previouslyFormattedCitation" : "[15]" }, "properties" : { "noteIndex" : 0 }, "schema" : "https://github.com/citation-style-language/schema/raw/master/csl-citation.json" }</w:instrText>
      </w:r>
      <w:r>
        <w:fldChar w:fldCharType="separate"/>
      </w:r>
      <w:bookmarkStart w:id="17" w:name="__Fieldmark__272_655823394"/>
      <w:r>
        <w:rPr/>
        <w:t>[15]</w:t>
      </w:r>
      <w:r>
        <w:rPr/>
      </w:r>
      <w:r>
        <w:fldChar w:fldCharType="end"/>
      </w:r>
      <w:bookmarkEnd w:id="17"/>
      <w:r>
        <w:rPr/>
        <w:t xml:space="preserve">. Connectivity is another central concept for spatial conservation prioritization and planning </w:t>
      </w:r>
      <w:r>
        <w:fldChar w:fldCharType="begin"/>
      </w:r>
      <w:r>
        <w:instrText>ADDIN CSL_CITATION { "citationItems" : [ { "id" : "ITEM-1", "itemData" : { "DOI" : "10.1111/j.1365-2664.2009.01695.x", "ISSN" : "00218901", "author" : [ { "dropping-particle" : "", "family" : "Hodgson", "given" : "Jenny A", "non-dropping-particle" : "", "parse-names" : false, "suffix" : "" }, { "dropping-particle" : "", "family" : "Thomas", "given" : "Chris D", "non-dropping-particle" : "", "parse-names" : false, "suffix" : "" }, { "dropping-particle" : "", "family" : "Wintle", "given" : "Brendan A", "non-dropping-particle" : "", "parse-names" : false, "suffix" : "" }, { "dropping-particle" : "", "family" : "Moilanen", "given" : "Atte", "non-dropping-particle" : "", "parse-names" : false, "suffix" : "" } ], "container-title" : "Journal of Applied Ecology", "id" : "ITEM-1", "issue" : "5", "issued" : { "date-parts" : [ [ "2009", "10" ] ] }, "page" : "964-969", "title" : "Climate change, connectivity and conservation decision making: back to basics", "type" : "article-journal", "volume" : "46" }, "uris" : [ "http://www.mendeley.com/documents/?uuid=953b4c84-b03a-49a3-bdfd-110de6a7b4f5" ] } ], "mendeley" : { "formattedCitation" : "[26]", "plainTextFormattedCitation" : "[26]", "previouslyFormattedCitation" : "[26]" }, "properties" : { "noteIndex" : 0 }, "schema" : "https://github.com/citation-style-language/schema/raw/master/csl-citation.json" }</w:instrText>
      </w:r>
      <w:r>
        <w:fldChar w:fldCharType="separate"/>
      </w:r>
      <w:bookmarkStart w:id="18" w:name="__Fieldmark__278_655823394"/>
      <w:r>
        <w:rPr/>
        <w:t>[26]</w:t>
      </w:r>
      <w:r>
        <w:rPr/>
      </w:r>
      <w:r>
        <w:fldChar w:fldCharType="end"/>
      </w:r>
      <w:bookmarkEnd w:id="18"/>
      <w:r>
        <w:rPr/>
        <w:t xml:space="preserve">. The term connectivity is commonly used to refer to measures of spatial connectedness of a network of sites connected by species’ dispersal with higher connectivity usually implying increased species persistence </w:t>
      </w:r>
      <w:r>
        <w:fldChar w:fldCharType="begin"/>
      </w:r>
      <w:r>
        <w:instrText>ADDIN CSL_CITATION { "citationItems" : [ { "id" : "ITEM-1", "itemData" : { "DOI" : "10.1038/23876", "author" : [ { "dropping-particle" : "", "family" : "Hanski", "given" : "Ilkka", "non-dropping-particle" : "", "parse-names" : false, "suffix" : "" } ], "container-title" : "Nature", "id" : "ITEM-1", "issue" : "6706", "issued" : { "date-parts" : [ [ "1998" ] ] }, "page" : "41-49", "title" : "Metapopulation dynamics", "type" : "article-journal", "volume" : "396" }, "uris" : [ "http://www.mendeley.com/documents/?uuid=f7879ebd-b9db-48bb-b62d-6a42643ac478" ] } ], "mendeley" : { "formattedCitation" : "[27]", "plainTextFormattedCitation" : "[27]", "previouslyFormattedCitation" : "[27]" }, "properties" : { "noteIndex" : 0 }, "schema" : "https://github.com/citation-style-language/schema/raw/master/csl-citation.json" }</w:instrText>
      </w:r>
      <w:r>
        <w:fldChar w:fldCharType="separate"/>
      </w:r>
      <w:bookmarkStart w:id="19" w:name="__Fieldmark__287_655823394"/>
      <w:r>
        <w:rPr/>
        <w:t>[27]</w:t>
      </w:r>
      <w:r>
        <w:rPr/>
      </w:r>
      <w:r>
        <w:fldChar w:fldCharType="end"/>
      </w:r>
      <w:bookmarkEnd w:id="19"/>
      <w:r>
        <w:rPr/>
        <w:t xml:space="preserve">. In practice, however, operationalizing connectivity in spatial conservation prioritization has been difficult because of multitude of definitions </w:t>
      </w:r>
      <w:r>
        <w:fldChar w:fldCharType="begin"/>
      </w:r>
      <w:r>
        <w:instrText>ADDIN CSL_CITATION { "citationItems" : [ { "id" : "ITEM-1", "itemData" : { "DOI" : "10.1890/09-2190.1", "ISBN" : "00129658 (ISSN)", "ISSN" : "0012-9658", "PMID" : "21661548", "abstract" : "Graph theory, network theory, and circuit theory are increasingly being used to quantify multiple aspects of habitat connectivity and protected areas. There has been an explosive proliferation of network (connectivity) measures, resulting in over 60 measures for ecologists to now choose from. Conceptual clarification on the ecological meaning of these network measures and their interrelationships is overdue. We present a framework that categorizes network measures based on the connectivity property that they quantify (i.e., route-specific flux, route redundancy, route vulnerability, and connected habitat area) and the structural level of the habitat network to which they apply. The framework reveals a lack of network measures in the categories of \"route-specific flux among neighboring habitat patches\" and \"route redundancy at the level of network components.\" We propose that network motif and path redundancy measures can be developed to fill the gaps in these categories. The value of this framework lies in its ability to inform the selection and application of network measures. Ultimately, it will allow a better comparison among graph, network, and circuit analyses, which will improve the design and management of connected landscapes.", "author" : [ { "dropping-particle" : "", "family" : "Rayfield", "given" : "Bronwyn", "non-dropping-particle" : "", "parse-names" : false, "suffix" : "" }, { "dropping-particle" : "", "family" : "Fortin", "given" : "Marie-Jos\u00e9e", "non-dropping-particle" : "", "parse-names" : false, "suffix" : "" }, { "dropping-particle" : "", "family" : "Fall", "given" : "Andrew", "non-dropping-particle" : "", "parse-names" : false, "suffix" : "" } ], "container-title" : "Ecology", "id" : "ITEM-1", "issue" : "4", "issued" : { "date-parts" : [ [ "2011" ] ] }, "page" : "847-858", "title" : "Connectivity for conservation: a framework to classify network measures", "type" : "article-journal", "volume" : "92" }, "uris" : [ "http://www.mendeley.com/documents/?uuid=2a8dafc6-a292-4737-8e34-8bd333ac5fef" ] } ], "mendeley" : { "formattedCitation" : "[28]", "plainTextFormattedCitation" : "[28]", "previouslyFormattedCitation" : "[28]" }, "properties" : { "noteIndex" : 0 }, "schema" : "https://github.com/citation-style-language/schema/raw/master/csl-citation.json" }</w:instrText>
      </w:r>
      <w:r>
        <w:fldChar w:fldCharType="separate"/>
      </w:r>
      <w:bookmarkStart w:id="20" w:name="__Fieldmark__297_655823394"/>
      <w:r>
        <w:rPr/>
        <w:t>[28]</w:t>
      </w:r>
      <w:r>
        <w:rPr/>
      </w:r>
      <w:r>
        <w:fldChar w:fldCharType="end"/>
      </w:r>
      <w:bookmarkEnd w:id="20"/>
      <w:r>
        <w:rPr/>
        <w:t xml:space="preserve"> and computational intractability </w:t>
      </w:r>
      <w:r>
        <w:fldChar w:fldCharType="begin"/>
      </w:r>
      <w:r>
        <w:instrText>ADDIN CSL_CITATION { "citationItems" : [ { "id" : "ITEM-1", "itemData" : { "DOI" : "10.1007/s10666-005-9007-5", "ISSN" : "1420-2026", "author" : [ { "dropping-particle" : "", "family" : "Williams", "given" : "Justin C", "non-dropping-particle" : "", "parse-names" : false, "suffix" : "" }, { "dropping-particle" : "", "family" : "Revelle", "given" : "Charles S", "non-dropping-particle" : "", "parse-names" : false, "suffix" : "" }, { "dropping-particle" : "", "family" : "Levin", "given" : "Simon A", "non-dropping-particle" : "", "parse-names" : false, "suffix" : "" } ], "container-title" : "Environmental Modeling &amp; Assessment", "id" : "ITEM-1", "issue" : "3", "issued" : { "date-parts" : [ [ "2005", "11", "8" ] ] }, "page" : "163-181", "title" : "Spatial attributes and reserve design models: a review", "type" : "article-journal", "volume" : "10" }, "uris" : [ "http://www.mendeley.com/documents/?uuid=bcccdb7d-5744-41d8-a2d1-05daa7afdcf5" ] } ], "mendeley" : { "formattedCitation" : "[29]", "plainTextFormattedCitation" : "[29]", "previouslyFormattedCitation" : "[29]" }, "properties" : { "noteIndex" : 0 }, "schema" : "https://github.com/citation-style-language/schema/raw/master/csl-citation.json" }</w:instrText>
      </w:r>
      <w:r>
        <w:fldChar w:fldCharType="separate"/>
      </w:r>
      <w:bookmarkStart w:id="21" w:name="__Fieldmark__302_655823394"/>
      <w:r>
        <w:rPr/>
        <w:t>[29]</w:t>
      </w:r>
      <w:r>
        <w:rPr/>
      </w:r>
      <w:r>
        <w:fldChar w:fldCharType="end"/>
      </w:r>
      <w:bookmarkEnd w:id="21"/>
      <w:r>
        <w:rPr/>
        <w:t xml:space="preserve">. Nevertheless, enhancing connectivity is often promoted as an important conservation strategy </w:t>
      </w:r>
      <w:r>
        <w:fldChar w:fldCharType="begin"/>
      </w:r>
      <w:r>
        <w:instrText>ADDIN CSL_CITATION { "citationItems" : [ { "id" : "ITEM-1", "itemData" : { "DOI" : "10.1016/j.biocon.2008.10.006", "ISBN" : "00063207", "ISSN" : "00063207", "PMID" : "35659339", "abstract" : "Climate change creates new challenges for biodiversity conservation. Species ranges and ecological dynamics are already responding to recent climate shifts, and current reserves will not continue to support all species they were designed to protect. These problems are exacerbated by other global changes. Scholarly articles recommending measures to adapt conservation to climate change have proliferated over the last 22 years. We systematically reviewed this literature to explore what potential solutions it has identified and what consensus and direction it provides to cope with climate change. Several consistent recommendations emerge for action at diverse spatial scales, requiring leadership by diverse actors. Broadly, adaptation requires improved regional institutional coordination, expanded spatial and temporal perspective, incorporation of climate change scenarios into all planning and action, and greater effort to address multiple threats and global change drivers simultaneously in ways that are responsive to and inclusive of human communities. However, in the case of many recommendations the how, by whom, and under what conditions they can be implemented is not specified. We synthesize recommendations with respect to three likely conservation pathways: regional planning; site-scale management; and modification of existing conservation plans. We identify major gaps, including the need for (1) more specific, operational examples of adaptation principles that are consistent with unavoidable uncertainty about the future; (2) a practical adaptation planning process to guide selection and integration of recommendations into existing policies and programs; and (3) greater integration of social science into an endeavor that, although dominated by ecology, increasingly recommends extension beyond reserves and into human-occupied landscapes. ?? 2008 Elsevier Ltd. All rights reserved.", "author" : [ { "dropping-particle" : "", "family" : "Heller", "given" : "Nicole E", "non-dropping-particle" : "", "parse-names" : false, "suffix" : "" }, { "dropping-particle" : "", "family" : "Zavaleta", "given" : "Erika S", "non-dropping-particle" : "", "parse-names" : false, "suffix" : "" } ], "container-title" : "Biological Conservation", "id" : "ITEM-1", "issue" : "1", "issued" : { "date-parts" : [ [ "2009" ] ] }, "page" : "14-32", "title" : "Biodiversity management in the face of climate change: Aareview of 22 years of recommendations", "type" : "article-journal", "volume" : "142" }, "uris" : [ "http://www.mendeley.com/documents/?uuid=a4e463a9-92e4-415a-bf88-ab5292341e6e" ] }, { "id" : "ITEM-2", "itemData" : { "DOI" : "10.1007/s10980-012-9819-z", "ISSN" : "0921-2973", "author" : [ { "dropping-particle" : "", "family" : "Kool", "given" : "Johnathan T", "non-dropping-particle" : "", "parse-names" : false, "suffix" : "" }, { "dropping-particle" : "", "family" : "Moilanen", "given" : "Atte", "non-dropping-particle" : "", "parse-names" : false, "suffix" : "" }, { "dropping-particle" : "", "family" : "Treml", "given" : "Eric A", "non-dropping-particle" : "", "parse-names" : false, "suffix" : "" } ], "container-title" : "Landscape Ecology", "id" : "ITEM-2", "issue" : "2", "issued" : { "date-parts" : [ [ "2013", "12", "4" ] ] }, "page" : "165-185", "title" : "Population connectivity: recent advances and new perspectives", "type" : "article-journal", "volume" : "28" }, "uris" : [ "http://www.mendeley.com/documents/?uuid=1d6228d2-adc6-4ebb-ae79-882d1c1d9f9b" ] }, { "id" : "ITEM-3", "itemData" : { "DOI" : "10.1890/09-2190.1", "ISBN" : "00129658 (ISSN)", "ISSN" : "0012-9658", "PMID" : "21661548", "abstract" : "Graph theory, network theory, and circuit theory are increasingly being used to quantify multiple aspects of habitat connectivity and protected areas. There has been an explosive proliferation of network (connectivity) measures, resulting in over 60 measures for ecologists to now choose from. Conceptual clarification on the ecological meaning of these network measures and their interrelationships is overdue. We present a framework that categorizes network measures based on the connectivity property that they quantify (i.e., route-specific flux, route redundancy, route vulnerability, and connected habitat area) and the structural level of the habitat network to which they apply. The framework reveals a lack of network measures in the categories of \"route-specific flux among neighboring habitat patches\" and \"route redundancy at the level of network components.\" We propose that network motif and path redundancy measures can be developed to fill the gaps in these categories. The value of this framework lies in its ability to inform the selection and application of network measures. Ultimately, it will allow a better comparison among graph, network, and circuit analyses, which will improve the design and management of connected landscapes.", "author" : [ { "dropping-particle" : "", "family" : "Rayfield", "given" : "Bronwyn", "non-dropping-particle" : "", "parse-names" : false, "suffix" : "" }, { "dropping-particle" : "", "family" : "Fortin", "given" : "Marie-Jos\u00e9e", "non-dropping-particle" : "", "parse-names" : false, "suffix" : "" }, { "dropping-particle" : "", "family" : "Fall", "given" : "Andrew", "non-dropping-particle" : "", "parse-names" : false, "suffix" : "" } ], "container-title" : "Ecology", "id" : "ITEM-3", "issue" : "4", "issued" : { "date-parts" : [ [ "2011" ] ] }, "page" : "847-858", "title" : "Connectivity for conservation: a framework to classify network measures", "type" : "article-journal", "volume" : "92" }, "uris" : [ "http://www.mendeley.com/documents/?uuid=2a8dafc6-a292-4737-8e34-8bd333ac5fef" ] } ], "mendeley" : { "formattedCitation" : "[28,30,31]", "plainTextFormattedCitation" : "[28,30,31]", "previouslyFormattedCitation" : "[28,30,31]" }, "properties" : { "noteIndex" : 0 }, "schema" : "https://github.com/citation-style-language/schema/raw/master/csl-citation.json" }</w:instrText>
      </w:r>
      <w:r>
        <w:fldChar w:fldCharType="separate"/>
      </w:r>
      <w:bookmarkStart w:id="22" w:name="__Fieldmark__308_655823394"/>
      <w:r>
        <w:rPr/>
        <w:t>[28,30,31]</w:t>
      </w:r>
      <w:r>
        <w:rPr/>
      </w:r>
      <w:r>
        <w:fldChar w:fldCharType="end"/>
      </w:r>
      <w:bookmarkEnd w:id="22"/>
      <w:r>
        <w:rPr/>
        <w:t xml:space="preserve">, although it may come at the expense of high-quality sites that are poorly connected </w:t>
      </w:r>
      <w:r>
        <w:fldChar w:fldCharType="begin"/>
      </w:r>
      <w:r>
        <w:instrText>ADDIN CSL_CITATION { "citationItems" : [ { "id" : "ITEM-1", "itemData" : { "DOI" : "10.1111/j.1365-2664.2009.01695.x", "ISSN" : "00218901", "author" : [ { "dropping-particle" : "", "family" : "Hodgson", "given" : "Jenny A", "non-dropping-particle" : "", "parse-names" : false, "suffix" : "" }, { "dropping-particle" : "", "family" : "Thomas", "given" : "Chris D", "non-dropping-particle" : "", "parse-names" : false, "suffix" : "" }, { "dropping-particle" : "", "family" : "Wintle", "given" : "Brendan A", "non-dropping-particle" : "", "parse-names" : false, "suffix" : "" }, { "dropping-particle" : "", "family" : "Moilanen", "given" : "Atte", "non-dropping-particle" : "", "parse-names" : false, "suffix" : "" } ], "container-title" : "Journal of Applied Ecology", "id" : "ITEM-1", "issue" : "5", "issued" : { "date-parts" : [ [ "2009", "10" ] ] }, "page" : "964-969", "title" : "Climate change, connectivity and conservation decision making: back to basics", "type" : "article-journal", "volume" : "46" }, "uris" : [ "http://www.mendeley.com/documents/?uuid=953b4c84-b03a-49a3-bdfd-110de6a7b4f5" ] }, { "id" : "ITEM-2",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"ITEM-2",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"mendeley" : { "formattedCitation" : "[13,26]", "plainTextFormattedCitation" : "[13,26]", "previouslyFormattedCitation" : "[13,26]" }, "properties" : { "noteIndex" : 0 }, "schema" : "https://github.com/citation-style-language/schema/raw/master/csl-citation.json" }</w:instrText>
      </w:r>
      <w:r>
        <w:fldChar w:fldCharType="separate"/>
      </w:r>
      <w:bookmarkStart w:id="23" w:name="__Fieldmark__313_655823394"/>
      <w:r>
        <w:rPr/>
        <w:t>[13,26]</w:t>
      </w:r>
      <w:r>
        <w:rPr/>
      </w:r>
      <w:r>
        <w:fldChar w:fldCharType="end"/>
      </w:r>
      <w:bookmarkEnd w:id="23"/>
      <w:r>
        <w:rPr/>
        <w:t xml:space="preserve">. Irrespective of the spatial conservation prioritization method employed, validating the results is an important, but often overlooked part of the whole prioritization. Maps and other results of prioritization assessments are often produced assuming that the input data is of sensible quality and thus the priorities reflect on-ground reality adequately </w:t>
      </w:r>
      <w:r>
        <w:fldChar w:fldCharType="begin"/>
      </w:r>
      <w:r>
        <w:instrText>ADDIN CSL_CITATION { "citationItems" : [ { "id" : "ITEM-1", "itemData" : { "DOI" : "10.1016/j.tree.2011.08.001", "ISSN" : "01695347", "author" : [ { "dropping-particle" : "", "family" : "Langford", "given" : "William T", "non-dropping-particle" : "", "parse-names" : false, "suffix" : "" }, { "dropping-particle" : "", "family" : "Gordon", "given" : "Ascelin", "non-dropping-particle" : "", "parse-names" : false, "suffix" : "" }, { "dropping-particle" : "", "family" : "Bastin", "given" : "Lucy", "non-dropping-particle" : "", "parse-names" : false, "suffix" : "" }, { "dropping-particle" : "", "family" : "Bekessy", "given" : "Sarah A", "non-dropping-particle" : "", "parse-names" : false, "suffix" : "" }, { "dropping-particle" : "", "family" : "White", "given" : "Matt D", "non-dropping-particle" : "", "parse-names" : false, "suffix" : "" }, { "dropping-particle" : "", "family" : "Newell", "given" : "Graeme", "non-dropping-particle" : "", "parse-names" : false, "suffix" : "" } ], "container-title" : "Trends in Ecology and Evolution", "id" : "ITEM-1", "issue" : "2", "issued" : { "date-parts" : [ [ "2011", "9" ] ] }, "page" : "634-640", "title" : "Raising the bar for systematic conservation planning", "type" : "article-journal", "volume" : "26" }, "uris" : [ "http://www.mendeley.com/documents/?uuid=b7be0747-886d-458a-8487-890b8fa0887b" ] } ], "mendeley" : { "formattedCitation" : "[32]", "plainTextFormattedCitation" : "[32]", "previouslyFormattedCitation" : "[32]" }, "properties" : { "noteIndex" : 0 }, "schema" : "https://github.com/citation-style-language/schema/raw/master/csl-citation.json" }</w:instrText>
      </w:r>
      <w:r>
        <w:fldChar w:fldCharType="separate"/>
      </w:r>
      <w:bookmarkStart w:id="24" w:name="__Fieldmark__324_655823394"/>
      <w:r>
        <w:rPr/>
        <w:t>[32]</w:t>
      </w:r>
      <w:r>
        <w:rPr/>
      </w:r>
      <w:r>
        <w:fldChar w:fldCharType="end"/>
      </w:r>
      <w:bookmarkEnd w:id="24"/>
      <w:r>
        <w:rPr/>
        <w:t>, but this assumption needs to be validated against independent validation data. Creating informative and accurate conservation prioritization results therefore hinges on the availability of reliable input and validation data.</w:t>
      </w:r>
    </w:p>
    <w:p>
      <w:pPr>
        <w:pStyle w:val="Normal"/>
        <w:spacing w:lineRule="auto" w:line="480"/>
        <w:ind w:firstLine="1304"/>
        <w:rPr/>
      </w:pPr>
      <w:r>
        <w:rPr>
          <w:rFonts w:cs="Calibri"/>
        </w:rPr>
        <w:t xml:space="preserve">A number of studies have been published regarding the pattern of distribution of biodiversity and new technological advancements, such as relatively cheap and very accurate remote sensors, have led to an increase in the available biodiversity data </w:t>
      </w:r>
      <w:r>
        <w:fldChar w:fldCharType="begin"/>
      </w:r>
      <w:r>
        <w:instrText>ADDIN CSL_CITATION { "citationItems" : [ { "id" : "ITEM-1", "itemData" : { "DOI" : "10.1111/1365-2664.12261", "ISSN" : "00218901", "author" : [ { "dropping-particle" : "", "family" : "Pettorelli", "given" : "Nathalie", "non-dropping-particle" : "", "parse-names" : false, "suffix" : "" }, { "dropping-particle" : "", "family" : "Laurance", "given" : "William F.", "non-dropping-particle" : "", "parse-names" : false, "suffix" : "" }, { "dropping-particle" : "", "family" : "O'Brien", "given" : "Timothy G.", "non-dropping-particle" : "", "parse-names" : false, "suffix" : "" }, { "dropping-particle" : "", "family" : "Wegmann", "given" : "Martin", "non-dropping-particle" : "", "parse-names" : false, "suffix" : "" }, { "dropping-particle" : "", "family" : "Nagendra", "given" : "Harini", "non-dropping-particle" : "", "parse-names" : false, "suffix" : "" }, { "dropping-particle" : "", "family" : "Turner", "given" : "Woody", "non-dropping-particle" : "", "parse-names" : false, "suffix" : "" } ], "container-title" : "Journal of Applied Ecology", "id" : "ITEM-1", "issue" : "4", "issued" : { "date-parts" : [ [ "2014", "4" ] ] }, "page" : "839-848", "title" : "Satellite remote sensing for applied ecologists: opportunities and challenges", "type" : "article-journal", "volume" : "51" }, "uris" : [ "http://www.mendeley.com/documents/?uuid=18f6bcfb-c304-4364-abec-ee176481ca01" ] } ], "mendeley" : { "formattedCitation" : "[33]", "plainTextFormattedCitation" : "[33]", "previouslyFormattedCitation" : "[33]" }, "properties" : { "noteIndex" : 0 }, "schema" : "https://github.com/citation-style-language/schema/raw/master/csl-citation.json" }</w:instrText>
      </w:r>
      <w:r>
        <w:fldChar w:fldCharType="separate"/>
      </w:r>
      <w:bookmarkStart w:id="25" w:name="__Fieldmark__352_655823394"/>
      <w:r>
        <w:rPr>
          <w:rFonts w:cs="Calibri"/>
        </w:rPr>
        <w:t>[33]</w:t>
      </w:r>
      <w:r>
        <w:rPr>
          <w:rFonts w:cs="Calibri"/>
        </w:rPr>
      </w:r>
      <w:r>
        <w:fldChar w:fldCharType="end"/>
      </w:r>
      <w:bookmarkEnd w:id="25"/>
      <w:r>
        <w:rPr>
          <w:rFonts w:cs="Calibri"/>
        </w:rPr>
        <w:t xml:space="preserve">. However, in most regions of the world the primary biodiversity data for conservation decision-making still remains scarce </w:t>
      </w:r>
      <w:r>
        <w:fldChar w:fldCharType="begin"/>
      </w:r>
      <w:r>
        <w:instrText>ADDIN CSL_CITATION { "citationItems" : [ { "id" : "ITEM-1", "itemData" : { "DOI" : "10.1007/s13280-012-0283-4", "ISBN" : "1328001202834", "ISSN" : "0044-7447", "PMID" : "22528983", "author" : [ { "dropping-particle" : "", "family" : "Maeda", "given" : "Eduardo Eiji", "non-dropping-particle" : "", "parse-names" : false, "suffix" : "" }, { "dropping-particle" : "", "family" : "Torres", "given" : "Juan Ar\u00e9valo", "non-dropping-particle" : "", "parse-names" : false, "suffix" : "" } ], "container-title" : "Ambio", "id" : "ITEM-1", "issue" : "4", "issued" : { "date-parts" : [ [ "2012", "6" ] ] }, "page" : "410-2", "title" : "Open environmental data in developing countries: who benefits?", "type" : "article-journal", "volume" : "41" }, "uris" : [ "http://www.mendeley.com/documents/?uuid=3ffdba26-c831-483e-b3d4-221cda605246" ] }, { "id" : "ITEM-2", "itemData" : { "DOI" : "10.1111/j.1523-1739.2004.00434.x", "ISSN" : "0888-8892", "author" : [ { "dropping-particle" : "", "family" : "Pressey", "given" : "Robert L", "non-dropping-particle" : "", "parse-names" : false, "suffix" : "" } ], "container-title" : "Conservation Biology", "id" : "ITEM-2", "issue" : "6", "issued" : { "date-parts" : [ [ "2004", "12" ] ] }, "page" : "1677-1681", "title" : "Conservation planning and biodiversity: assembling the best data for the job", "type" : "article-journal", "volume" : "18" }, "uris" : [ "http://www.mendeley.com/documents/?uuid=2383731a-70e6-4374-a166-addf7472dac4" ] } ], "mendeley" : { "formattedCitation" : "[34,35]", "plainTextFormattedCitation" : "[34,35]", "previouslyFormattedCitation" : "[34,35]" }, "properties" : { "noteIndex" : 0 }, "schema" : "https://github.com/citation-style-language/schema/raw/master/csl-citation.json" }</w:instrText>
      </w:r>
      <w:r>
        <w:fldChar w:fldCharType="separate"/>
      </w:r>
      <w:bookmarkStart w:id="26" w:name="__Fieldmark__360_655823394"/>
      <w:r>
        <w:rPr>
          <w:rFonts w:cs="Calibri"/>
        </w:rPr>
        <w:t>[34,35]</w:t>
      </w:r>
      <w:r>
        <w:rPr>
          <w:rFonts w:cs="Calibri"/>
        </w:rPr>
      </w:r>
      <w:r>
        <w:fldChar w:fldCharType="end"/>
      </w:r>
      <w:bookmarkEnd w:id="26"/>
      <w:r>
        <w:rPr>
          <w:rFonts w:cs="Calibri"/>
        </w:rPr>
        <w:t xml:space="preserve"> and are often biased in terms of species representation, areas sampled and spatiotemporal accuracy  </w:t>
      </w:r>
      <w:r>
        <w:fldChar w:fldCharType="begin"/>
      </w:r>
      <w:r>
        <w:instrText>ADDIN CSL_CITATION { "citationItems" : [ { "id" : "ITEM-1", "itemData" : { "DOI" : "10.1111/j.1461-0248.2006.00970.x", "ISSN" : "1461-0248", "PMID" : "16972877", "abstract" : "Data on the occurrence of species are widely used to inform the design of reserve networks. These data contain commission errors (when a species is mistakenly thought to be present) and omission errors (when a species is mistakenly thought to be absent), and the rates of the two types of error are inversely related. Point locality data can minimize commission errors, but those obtained from museum collections are generally sparse, suffer from substantial spatial bias and contain large omission errors. Geographic ranges generate large commission errors because they assume homogenous species distributions. Predicted distribution data make explicit inferences on species occurrence and their commission and omission errors depend on model structure, on the omission of variables that determine species distribution and on data resolution. Omission errors lead to identifying networks of areas for conservation action that are smaller than required and centred on known species occurrences, thus affecting the comprehensive- ness, representativeness and efficiency of selected areas. Commission errors lead to selecting areas not relevant to conservation, thus affecting the representativeness and adequacy of reserve networks. Conservation plans should include an estimation of commission and omission errors in underlying species data and explicitly use this information to influence conservation planning outcomes.", "author" : [ { "dropping-particle" : "", "family" : "Rondinini", "given" : "Carlo", "non-dropping-particle" : "", "parse-names" : false, "suffix" : "" }, { "dropping-particle" : "", "family" : "Wilson", "given" : "Kerrie a", "non-dropping-particle" : "", "parse-names" : false, "suffix" : "" }, { "dropping-particle" : "", "family" : "Boitani", "given" : "Luigi", "non-dropping-particle" : "", "parse-names" : false, "suffix" : "" }, { "dropping-particle" : "", "family" : "Grantham", "given" : "Hedley", "non-dropping-particle" : "", "parse-names" : false, "suffix" : "" }, { "dropping-particle" : "", "family" : "Possingham", "given" : "Hugh P", "non-dropping-particle" : "", "parse-names" : false, "suffix" : "" } ], "container-title" : "Ecology Letters", "id" : "ITEM-1", "issue" : "10", "issued" : { "date-parts" : [ [ "2006", "10" ] ] }, "page" : "1136-1145", "title" : "Tradeoffs of different types of species occurrence data for use in systematic conservation planning", "type" : "article-journal", "volume" : "9" }, "uris" : [ "http://www.mendeley.com/documents/?uuid=626da58e-edcf-4a64-8aae-37ffa4e52f30" ] }, { "id" : "ITEM-2", "itemData" : { "DOI" : "10.1098/rstb.2011.0117", "PMID" : "21844041", "abstract" : "Spatial data on species distributions are available in two main forms, point locations and distribution maps (polygon ranges and grids). The first are often temporally and spatially biased, and too discontinuous, to be useful (untransformed) in spatial analyses. A variety of modelling approaches are used to transform point locations into maps. We discuss the attributes that point location data and distribution maps must satisfy in order to be useful in conservation planning. We recommend that before point location data are used to produce and/or evaluate distribution models, the dataset should be assessed under a set of criteria, including sample size, age of data, environmental/geographical coverage, independence, accuracy, time relevance and (often forgotten) representation of areas of permanent and natural presence of the species. Distribution maps must satisfy additional attributes if used for conservation analyses and strategies, including minimizing commission and omission errors, credibility of the source/assessors and availability for public screening. We review currently available databases for mammals globally and show that they are highly variable in complying with these attributes. The heterogeneity and weakness of spatial data seriously constrain their utility to global and also sub-global scale conservation analyses.", "author" : [ { "dropping-particle" : "", "family" : "Boitani", "given" : "Luigi", "non-dropping-particle" : "", "parse-names" : false, "suffix" : "" }, { "dropping-particle" : "", "family" : "Maiorano", "given" : "Luigi", "non-dropping-particle" : "", "parse-names" : false, "suffix" : "" }, { "dropping-particle" : "", "family" : "Baisero", "given" : "Daniele", "non-dropping-particle" : "", "parse-names" : false, "suffix" : "" }, { "dropping-particle" : "", "family" : "Falcucci", "given" : "Alessandra", "non-dropping-particle" : "", "parse-names" : false, "suffix" : "" }, { "dropping-particle" : "", "family" : "Visconti", "given" : "Piero", "non-dropping-particle" : "", "parse-names" : false, "suffix" : "" }, { "dropping-particle" : "", "family" : "Rondinini", "given" : "Carlo", "non-dropping-particle" : "", "parse-names" : false, "suffix" : "" } ], "container-title" : "Philosophical Transactions of the Royal Society B: Biological Sciences", "id" : "ITEM-2", "issue" : "1578", "issued" : { "date-parts" : [ [ "2011" ] ] }, "page" : "2623-2632", "title" : "What spatial data do we need to develop global mammal conservation strategies?", "type" : "article-journal", "volume" : "366" }, "uris" : [ "http://www.mendeley.com/documents/?uuid=88c296a3-de35-4aa6-971b-039a94d42a47" ] } ], "mendeley" : { "formattedCitation" : "[36,37]", "plainTextFormattedCitation" : "[36,37]", "previouslyFormattedCitation" : "[36,37]" }, "properties" : { "noteIndex" : 0 }, "schema" : "https://github.com/citation-style-language/schema/raw/master/csl-citation.json" }</w:instrText>
      </w:r>
      <w:r>
        <w:fldChar w:fldCharType="separate"/>
      </w:r>
      <w:bookmarkStart w:id="27" w:name="__Fieldmark__368_655823394"/>
      <w:r>
        <w:rPr>
          <w:rFonts w:cs="Calibri"/>
        </w:rPr>
        <w:t>[36,37]</w:t>
      </w:r>
      <w:r>
        <w:rPr>
          <w:rFonts w:cs="Calibri"/>
        </w:rPr>
      </w:r>
      <w:r>
        <w:fldChar w:fldCharType="end"/>
      </w:r>
      <w:bookmarkEnd w:id="27"/>
      <w:r>
        <w:rPr>
          <w:rFonts w:cs="Calibri"/>
        </w:rPr>
        <w:t xml:space="preserve">. For most species, and most parts of the world, we simply do not have sufficient data </w:t>
      </w:r>
      <w:r>
        <w:fldChar w:fldCharType="begin"/>
      </w:r>
      <w:r>
        <w:instrText>ADDIN CSL_CITATION { "citationItems" : [ { "id" : "ITEM-1", "itemData" : { "DOI" : "10.1111/j.1523-1739.2004.00434.x", "ISSN" : "0888-8892", "author" : [ { "dropping-particle" : "", "family" : "Pressey", "given" : "Robert L", "non-dropping-particle" : "", "parse-names" : false, "suffix" : "" } ], "container-title" : "Conservation Biology", "id" : "ITEM-1", "issue" : "6", "issued" : { "date-parts" : [ [ "2004", "12" ] ] }, "page" : "1677-1681", "title" : "Conservation planning and biodiversity: assembling the best data for the job", "type" : "article-journal", "volume" : "18" }, "uris" : [ "http://www.mendeley.com/documents/?uuid=2383731a-70e6-4374-a166-addf7472dac4" ] }, { "id" : "ITEM-2", "itemData" : { "DOI" : "10.1371/journal.pone.0011430", "abstract" : "Conservation planners represent many aspects of biodiversity by using surrogates with spatial distributions readily observed or quantified, but tests of their effectiveness have produced varied and conflicting results. We identified four factors likely to have a strong influence on the apparent effectiveness of surrogates: (1) the choice of surrogate; (2) differences among study regions, which might be large and unquantified (3) the test method, that is, how effectiveness is quantified, and (4) the test features that the surrogates are intended to represent. Analysis of an unusually rich dataset enabled us, for the first time, to disentangle these factors and to compare their individual and interacting influences. Using two data-rich regions, we estimated effectiveness using five alternative methods: two forms of incidental representation, two forms of species accumulation index and irreplaceability correlation, to assess the performance of forest ecosystems and environmental units as surrogates for six groups of threatened speciesthe test featuresmammals, birds, reptiles, frogs, plants and all of these combined. Four methods tested the effectiveness of the surrogates by selecting areas for conservation of the surrogates then estimating how effective those areas were at representing test features. One method measured the spatial match between conservation priorities for surrogates and test features. For methods that selected conservation areas, we measured effectiveness using two analytical approaches: (1) when representation targets for the surrogates were achieved (incidental representation), or (2) progressively as areas were selected (species accumulation index). We estimated the spatial correlation of conservation priorities using an index known as summed irreplaceability. In general, the effectiveness of surrogates for our taxa (mostly threatened species) was low, although environmental units tended to be more effective than forest ecosystems. The surrogates were most effective for plants and mammals and least effective for frogs and reptiles. The five testing methods differed in their rankings of effectiveness of the two surrogates in relation to different groups of test features. There were differences between study areas in terms of the effectiveness of surrogates for different test feature groups. Overall, the effectiveness of the surrogates was sensitive to all four factors. This indicates the need for caution in generalizing surrogacy tests.", "author" : [ { "dropping-particle" : "", "family" : "Grantham", "given" : "Hedley S", "non-dropping-particle" : "", "parse-names" : false, "suffix" : "" }, { "dropping-particle" : "", "family" : "Pressey", "given" : "Robert L", "non-dropping-particle" : "", "parse-names" : false, "suffix" : "" }, { "dropping-particle" : "", "family" : "Wells", "given" : "Jessie A", "non-dropping-particle" : "", "parse-names" : false, "suffix" : "" }, { "dropping-particle" : "", "family" : "Beattie", "given" : "Andrew J", "non-dropping-particle" : "", "parse-names" : false, "suffix" : "" } ], "container-title" : "PLoS ONE", "editor" : [ { "dropping-particle" : "", "family" : "Moen", "given" : "Jon", "non-dropping-particle" : "", "parse-names" : false, "suffix" : "" } ], "id" : "ITEM-2", "issue" : "7", "issued" : { "date-parts" : [ [ "2010" ] ] }, "page" : "1-12", "title" : "Effectiveness of biodiversity surrogates for conservation planning: different measures of effectiveness generate a kaleidoscope of variation", "type" : "article-journal", "volume" : "5" }, "uris" : [ "http://www.mendeley.com/documents/?uuid=19c11b0e-4865-48aa-ac81-8d76d192d97e" ] } ], "mendeley" : { "formattedCitation" : "[35,38]", "plainTextFormattedCitation" : "[35,38]", "previouslyFormattedCitation" : "[35,38]" }, "properties" : { "noteIndex" : 0 }, "schema" : "https://github.com/citation-style-language/schema/raw/master/csl-citation.json" }</w:instrText>
      </w:r>
      <w:r>
        <w:fldChar w:fldCharType="separate"/>
      </w:r>
      <w:bookmarkStart w:id="28" w:name="__Fieldmark__377_655823394"/>
      <w:r>
        <w:rPr>
          <w:rFonts w:cs="Calibri"/>
        </w:rPr>
        <w:t>[35,38]</w:t>
      </w:r>
      <w:r>
        <w:rPr>
          <w:rFonts w:cs="Calibri"/>
        </w:rPr>
      </w:r>
      <w:r>
        <w:fldChar w:fldCharType="end"/>
      </w:r>
      <w:bookmarkEnd w:id="28"/>
      <w:r>
        <w:rPr>
          <w:rFonts w:cs="Calibri"/>
        </w:rPr>
        <w:t xml:space="preserve"> and even when we do, it is not necessarily accessible. Sharing data is especially desirable from the decision-making point of view because of the many benefits it entails, such as enabling integrative and synthesizing science </w:t>
      </w:r>
      <w:r>
        <w:fldChar w:fldCharType="begin"/>
      </w:r>
      <w:r>
        <w:instrText>ADDIN CSL_CITATION { "citationItems" : [ { "id" : "ITEM-1", "itemData" : { "DOI" : "10.1525/bio.2009.59.8.11", "author" : [ { "dropping-particle" : "", "family" : "Carpenter", "given" : "Stephen R", "non-dropping-particle" : "", "parse-names" : false, "suffix" : "" }, { "dropping-particle" : "", "family" : "Armbrust", "given" : "E Virginia", "non-dropping-particle" : "", "parse-names" : false, "suffix" : "" }, { "dropping-particle" : "", "family" : "Arzberger", "given" : "Peter W", "non-dropping-particle" : "", "parse-names" : false, "suffix" : "" }, { "dropping-particle" : "", "family" : "Iii", "given" : "F Stuart Chapin", "non-dropping-particle" : "", "parse-names" : false, "suffix" : "" }, { "dropping-particle" : "", "family" : "Elser", "given" : "James J", "non-dropping-particle" : "", "parse-names" : false, "suffix" : "" }, { "dropping-particle" : "", "family" : "Hackett", "given" : "Edward J", "non-dropping-particle" : "", "parse-names" : false, "suffix" : "" }, { "dropping-particle" : "", "family" : "Ives", "given" : "Anthony R", "non-dropping-particle" : "", "parse-names" : false, "suffix" : "" }, { "dropping-particle" : "", "family" : "Kareiva", "given" : "Peter M", "non-dropping-particle" : "", "parse-names" : false, "suffix" : "" }, { "dropping-particle" : "", "family" : "Leibold", "given" : "Mathew A", "non-dropping-particle" : "", "parse-names" : false, "suffix" : "" }, { "dropping-particle" : "", "family" : "Mangel", "given" : "Marc", "non-dropping-particle" : "", "parse-names" : false, "suffix" : "" }, { "dropping-particle" : "", "family" : "Merchant", "given" : "Nirav", "non-dropping-particle" : "", "parse-names" : false, "suffix" : "" }, { "dropping-particle" : "", "family" : "Murdoch", "given" : "William W", "non-dropping-particle" : "", "parse-names" : false, "suffix" : "" }, { "dropping-particle" : "", "family" : "Palmer", "given" : "Margaret A", "non-dropping-particle" : "", "parse-names" : false, "suffix" : "" }, { "dropping-particle" : "", "family" : "Debra", "given" : "P C", "non-dropping-particle" : "", "parse-names" : false, "suffix" : "" }, { "dropping-particle" : "", "family" : "Pickett", "given" : "Steward T A", "non-dropping-particle" : "", "parse-names" : false, "suffix" : "" }, { "dropping-particle" : "", "family" : "Smith", "given" : "Kathleen K", "non-dropping-particle" : "", "parse-names" : false, "suffix" : "" }, { "dropping-particle" : "", "family" : "Wall", "given" : "Diana H", "non-dropping-particle" : "", "parse-names" : false, "suffix" : "" }, { "dropping-particle" : "", "family" : "Zimmerman", "given" : "Ann S", "non-dropping-particle" : "", "parse-names" : false, "suffix" : "" } ], "container-title" : "BioScience", "id" : "ITEM-1", "issued" : { "date-parts" : [ [ "2009" ] ] }, "page" : "699-701", "title" : "Accelerate synthesis in ecology and environmental sciences", "type" : "article-journal", "volume" : "59" }, "uris" : [ "http://www.mendeley.com/documents/?uuid=bc5ee4d9-492c-4410-9650-5ac048d3c3a4" ] } ], "mendeley" : { "formattedCitation" : "[39]", "plainTextFormattedCitation" : "[39]", "previouslyFormattedCitation" : "[39]" }, "properties" : { "noteIndex" : 0 }, "schema" : "https://github.com/citation-style-language/schema/raw/master/csl-citation.json" }</w:instrText>
      </w:r>
      <w:r>
        <w:fldChar w:fldCharType="separate"/>
      </w:r>
      <w:bookmarkStart w:id="29" w:name="__Fieldmark__382_655823394"/>
      <w:r>
        <w:rPr>
          <w:rFonts w:cs="Calibri"/>
        </w:rPr>
        <w:t>[39]</w:t>
      </w:r>
      <w:r>
        <w:rPr>
          <w:rFonts w:cs="Calibri"/>
        </w:rPr>
      </w:r>
      <w:r>
        <w:fldChar w:fldCharType="end"/>
      </w:r>
      <w:bookmarkEnd w:id="29"/>
      <w:r>
        <w:rPr>
          <w:rFonts w:cs="Calibri"/>
        </w:rPr>
        <w:t xml:space="preserve">, enabling exploration of new topics not envisioned by the data originators </w:t>
      </w:r>
      <w:r>
        <w:fldChar w:fldCharType="begin"/>
      </w:r>
      <w:r>
        <w:instrText>ADDIN CSL_CITATION { "citationItems" : [ { "id" : "ITEM-1", "itemData" : { "DOI" : "10.2481/dsj.6.OD1", "author" : [ { "dropping-particle" : "", "family" : "Uhlir", "given" : "Paul F", "non-dropping-particle" : "", "parse-names" : false, "suffix" : "" }, { "dropping-particle" : "", "family" : "Schr\u00f6der", "given" : "Peter", "non-dropping-particle" : "", "parse-names" : false, "suffix" : "" } ], "container-title" : "Data Science Journal", "id" : "ITEM-1", "issued" : { "date-parts" : [ [ "2007" ] ] }, "page" : "36-53", "title" : "Open data for global science: a review of recent developments in national and international scientific data policies and related proposals", "type" : "article-journal", "volume" : "6" }, "uris" : [ "http://www.mendeley.com/documents/?uuid=c342648a-1ad5-42e2-8e69-d9330d279a48" ] } ], "mendeley" : { "formattedCitation" : "[40]", "plainTextFormattedCitation" : "[40]", "previouslyFormattedCitation" : "[40]" }, "properties" : { "noteIndex" : 0 }, "schema" : "https://github.com/citation-style-language/schema/raw/master/csl-citation.json" }</w:instrText>
      </w:r>
      <w:r>
        <w:fldChar w:fldCharType="separate"/>
      </w:r>
      <w:bookmarkStart w:id="30" w:name="__Fieldmark__387_655823394"/>
      <w:r>
        <w:rPr>
          <w:rFonts w:cs="Calibri"/>
        </w:rPr>
        <w:t>[40]</w:t>
      </w:r>
      <w:r>
        <w:rPr>
          <w:rFonts w:cs="Calibri"/>
        </w:rPr>
      </w:r>
      <w:r>
        <w:fldChar w:fldCharType="end"/>
      </w:r>
      <w:bookmarkEnd w:id="30"/>
      <w:r>
        <w:rPr>
          <w:rFonts w:cs="Calibri"/>
        </w:rPr>
        <w:t xml:space="preserve">, and providing more verifiable research for policymakers </w:t>
      </w:r>
      <w:r>
        <w:fldChar w:fldCharType="begin"/>
      </w:r>
      <w:r>
        <w:instrText>ADDIN CSL_CITATION { "citationItems" : [ { "id" : "ITEM-1", "itemData" : { "DOI" : "10.1111/j.1365-2486.2012.02693.x", "ISSN" : "13541013", "author" : [ { "dropping-particle" : "", "family" : "Wolkovich", "given" : "Elizabeth M.", "non-dropping-particle" : "", "parse-names" : false, "suffix" : "" }, { "dropping-particle" : "", "family" : "Regetz", "given" : "James", "non-dropping-particle" : "", "parse-names" : false, "suffix" : "" }, { "dropping-particle" : "", "family" : "O'Connor", "given" : "Mary I", "non-dropping-particle" : "", "parse-names" : false, "suffix" : "" } ], "container-title" : "Global Change Biology", "id" : "ITEM-1", "issue" : "7", "issued" : { "date-parts" : [ [ "2012", "7", "20" ] ] }, "page" : "2102-2110", "title" : "Advances in global change research require open science by individual researchers", "type" : "article-journal", "volume" : "18" }, "uris" : [ "http://www.mendeley.com/documents/?uuid=327dbb5e-7ae8-4106-9a8d-f3e71c9e8f74" ] } ], "mendeley" : { "formattedCitation" : "[41]", "plainTextFormattedCitation" : "[41]", "previouslyFormattedCitation" : "[41]" }, "properties" : { "noteIndex" : 0 }, "schema" : "https://github.com/citation-style-language/schema/raw/master/csl-citation.json" }</w:instrText>
      </w:r>
      <w:r>
        <w:fldChar w:fldCharType="separate"/>
      </w:r>
      <w:bookmarkStart w:id="31" w:name="__Fieldmark__392_655823394"/>
      <w:r>
        <w:rPr>
          <w:rFonts w:cs="Calibri"/>
        </w:rPr>
        <w:t>[41]</w:t>
      </w:r>
      <w:r>
        <w:rPr>
          <w:rFonts w:cs="Calibri"/>
        </w:rPr>
      </w:r>
      <w:r>
        <w:fldChar w:fldCharType="end"/>
      </w:r>
      <w:bookmarkEnd w:id="31"/>
      <w:r>
        <w:rPr>
          <w:rFonts w:cs="Calibri"/>
        </w:rPr>
        <w:t xml:space="preserve">. Many public and private organizations collect and maintain research and monitoring databases that could be valuable for conservation decision-making, but remain unavailable because of political or technical barriers for data sharing. There are good reasons for withholding the data, such as detailed location data on endangered species or confidential information concerning the privacy of individuals </w:t>
      </w:r>
      <w:r>
        <w:fldChar w:fldCharType="begin"/>
      </w:r>
      <w:r>
        <w:instrText>ADDIN CSL_CITATION { "citationItems" : [ { "id" : "ITEM-1", "itemData" : { "DOI" : "10.2481/dsj.6.OD1", "author" : [ { "dropping-particle" : "", "family" : "Uhlir", "given" : "Paul F", "non-dropping-particle" : "", "parse-names" : false, "suffix" : "" }, { "dropping-particle" : "", "family" : "Schr\u00f6der", "given" : "Peter", "non-dropping-particle" : "", "parse-names" : false, "suffix" : "" } ], "container-title" : "Data Science Journal", "id" : "ITEM-1", "issued" : { "date-parts" : [ [ "2007" ] ] }, "page" : "36-53", "title" : "Open data for global science: a review of recent developments in national and international scientific data policies and related proposals", "type" : "article-journal", "volume" : "6" }, "uris" : [ "http://www.mendeley.com/documents/?uuid=c342648a-1ad5-42e2-8e69-d9330d279a48" ] }, { "id" : "ITEM-2", "itemData" : { "DOI" : "10.3897/zookeys.414.7717", "author" : [ { "dropping-particle" : "", "family" : "Egloff", "given" : "Willi", "non-dropping-particle" : "", "parse-names" : false, "suffix" : "" }, { "dropping-particle" : "", "family" : "Patterson", "given" : "David J", "non-dropping-particle" : "", "parse-names" : false, "suffix" : "" }, { "dropping-particle" : "", "family" : "Agosti", "given" : "Donat", "non-dropping-particle" : "", "parse-names" : false, "suffix" : "" }, { "dropping-particle" : "", "family" : "Hagedorn", "given" : "Gregor", "non-dropping-particle" : "", "parse-names" : false, "suffix" : "" } ], "container-title" : "ZooKeys", "id" : "ITEM-2", "issued" : { "date-parts" : [ [ "2014" ] ] }, "page" : "109-135", "title" : "Open exchange of scientific knowledge and European copyright: the case of biodiversity information", "type" : "article-journal", "volume" : "135" }, "uris" : [ "http://www.mendeley.com/documents/?uuid=74986845-8b4b-4fe0-b144-0d6e423284c8" ] }, { "id" : "ITEM-3", "itemData" : { "DOI" : "10.1126/science.1095958", "author" : [ { "dropping-particle" : "", "family" : "Arzberger", "given" : "Peter", "non-dropping-particle" : "", "parse-names" : false, "suffix" : "" }, { "dropping-particle" : "", "family" : "Schroeder", "given" : "Peter", "non-dropping-particle" : "", "parse-names" : false, "suffix" : "" }, { "dropping-particle" : "", "family" : "Beaulieu", "given" : "Anne", "non-dropping-particle" : "", "parse-names" : false, "suffix" : "" }, { "dropping-particle" : "", "family" : "Bowker", "given" : "Geof", "non-dropping-particle" : "", "parse-names" : false, "suffix" : "" }, { "dropping-particle" : "", "family" : "Casey", "given" : "Kathleen", "non-dropping-particle" : "", "parse-names" : false, "suffix" : "" }, { "dropping-particle" : "", "family" : "Laaksonen", "given" : "Leif", "non-dropping-particle" : "", "parse-names" : false, "suffix" : "" }, { "dropping-particle" : "", "family" : "Moorman", "given" : "David", "non-dropping-particle" : "", "parse-names" : false, "suffix" : "" }, { "dropping-particle" : "", "family" : "Uhlir", "given" : "Paul", "non-dropping-particle" : "", "parse-names" : false, "suffix" : "" }, { "dropping-particle" : "", "family" : "Wouters", "given" : "Paul", "non-dropping-particle" : "", "parse-names" : false, "suffix" : "" } ], "container-title" : "Science", "id" : "ITEM-3", "issue" : "5665", "issued" : { "date-parts" : [ [ "2004" ] ] }, "page" : "1777-1778", "title" : "An international framework to promote access to data", "type" : "article-journal", "volume" : "303" }, "uris" : [ "http://www.mendeley.com/documents/?uuid=e5e3ab96-5b48-4cfc-92ab-d45d7accbd7c" ] } ], "mendeley" : { "formattedCitation" : "[40,42,43]", "plainTextFormattedCitation" : "[40,42,43]", "previouslyFormattedCitation" : "[40,42,43]" }, "properties" : { "noteIndex" : 0 }, "schema" : "https://github.com/citation-style-language/schema/raw/master/csl-citation.json" }</w:instrText>
      </w:r>
      <w:r>
        <w:fldChar w:fldCharType="separate"/>
      </w:r>
      <w:bookmarkStart w:id="32" w:name="__Fieldmark__401_655823394"/>
      <w:r>
        <w:rPr>
          <w:rFonts w:cs="Calibri"/>
        </w:rPr>
        <w:t>[40,42,43]</w:t>
      </w:r>
      <w:r>
        <w:rPr>
          <w:rFonts w:cs="Calibri"/>
        </w:rPr>
      </w:r>
      <w:r>
        <w:fldChar w:fldCharType="end"/>
      </w:r>
      <w:bookmarkEnd w:id="32"/>
      <w:r>
        <w:rPr>
          <w:rFonts w:cs="Calibri"/>
        </w:rPr>
        <w:t xml:space="preserve">. Restricting access to such information is not only an ethical obligation, but also often a legal one. Thus, the availability of potentially useful biodiversity data remains restricted, despite the fact that conservation decisions still have to be made </w:t>
      </w:r>
      <w:r>
        <w:fldChar w:fldCharType="begin"/>
      </w:r>
      <w:r>
        <w:instrText>ADDIN CSL_CITATION { "citationItems" : [ { "id" : "ITEM-1", "itemData" : { "DOI" : "10.1111/j.1523-1739.2004.00434.x", "ISSN" : "0888-8892", "author" : [ { "dropping-particle" : "", "family" : "Pressey", "given" : "Robert L", "non-dropping-particle" : "", "parse-names" : false, "suffix" : "" } ], "container-title" : "Conservation Biology", "id" : "ITEM-1", "issue" : "6", "issued" : { "date-parts" : [ [ "2004", "12" ] ] }, "page" : "1677-1681", "title" : "Conservation planning and biodiversity: assembling the best data for the job", "type" : "article-journal", "volume" : "18" }, "uris" : [ "http://www.mendeley.com/documents/?uuid=2383731a-70e6-4374-a166-addf7472dac4" ] }, { "id" : "ITEM-2", "itemData" : { "DOI" : "10.1073/pnas.0710705105", "ISSN" : "1091-6490", "PMID" : "18413614", "abstract" : "Priorities for conservation investment at a global scale that are based on a single taxon have been criticized because geographic richness patterns vary taxonomically. However, these concerns focused only on biodiversity patterns and did not consider the importance of socioeconomic factors, which must also be included if conservation funding is to be allocated efficiently. In this article, we create efficient global funding schedules that use information about conservation costs, predicted habitat loss rates, and the endemicity of seven different taxonomic groups. We discover that these funding allocation schedules are less sensitive to variation in taxon assessed than to variation in cost and threat. Two-thirds of funding is allocated to the same regions regardless of the taxon, compared with only one-fifth if threat and cost are not included in allocation decisions. Hence, if socioeconomic factors are considered, we can be more confident about global-scale decisions guided by single taxonomic groups.", "author" : [ { "dropping-particle" : "", "family" : "Bode", "given" : "Michael", "non-dropping-particle" : "", "parse-names" : false, "suffix" : "" }, { "dropping-particle" : "", "family" : "Wilson", "given" : "Kerrie A", "non-dropping-particle" : "", "parse-names" : false, "suffix" : "" }, { "dropping-particle" : "", "family" : "Brooks", "given" : "Thomas M", "non-dropping-particle" : "", "parse-names" : false, "suffix" : "" }, { "dropping-particle" : "", "family" : "Turner", "given" : "Will R", "non-dropping-particle" : "", "parse-names" : false, "suffix" : "" }, { "dropping-particle" : "", "family" : "Mittermeier", "given" : "Russell A", "non-dropping-particle" : "", "parse-names" : false, "suffix" : "" }, { "dropping-particle" : "", "family" : "Mcbride", "given" : "Marissa F", "non-dropping-particle" : "", "parse-names" : false, "suffix" : "" }, { "dropping-particle" : "", "family" : "Underwood", "given" : "Emma C", "non-dropping-particle" : "", "parse-names" : false, "suffix" : "" }, { "dropping-particle" : "", "family" : "Possingham", "given" : "Hugh P", "non-dropping-particle" : "", "parse-names" : false, "suffix" : "" }, { "dropping-particle" : "", "family" : "Turbner", "given" : "W G", "non-dropping-particle" : "", "parse-names" : false, "suffix" : "" } ], "container-title" : "Proceedings of the National Academy of Sciences of the United States of America", "id" : "ITEM-2", "issue" : "17", "issued" : { "date-parts" : [ [ "2008", "4" ] ] }, "page" : "6498-501", "title" : "Cost-effective global conservation spending is robust to taxonomic group", "type" : "article-journal", "volume" : "105" }, "uris" : [ "http://www.mendeley.com/documents/?uuid=fdd3d764-ceee-4037-a511-6d95b907df8c" ] } ], "mendeley" : { "formattedCitation" : "[35,44]", "plainTextFormattedCitation" : "[35,44]", "previouslyFormattedCitation" : "[35,44]" }, "properties" : { "noteIndex" : 0 }, "schema" : "https://github.com/citation-style-language/schema/raw/master/csl-citation.json" }</w:instrText>
      </w:r>
      <w:r>
        <w:fldChar w:fldCharType="separate"/>
      </w:r>
      <w:bookmarkStart w:id="33" w:name="__Fieldmark__415_655823394"/>
      <w:r>
        <w:rPr>
          <w:rFonts w:cs="Calibri"/>
        </w:rPr>
        <w:t>[35,44]</w:t>
      </w:r>
      <w:r>
        <w:rPr>
          <w:rFonts w:cs="Calibri"/>
        </w:rPr>
      </w:r>
      <w:r>
        <w:fldChar w:fldCharType="end"/>
      </w:r>
      <w:bookmarkEnd w:id="33"/>
      <w:r>
        <w:rPr>
          <w:rFonts w:cs="Calibri"/>
        </w:rPr>
        <w:t xml:space="preserve">. With great potential for better informed decision-making, open access to relevant data is crucial for addressing the increasingly complex conservation issues the world is facing </w:t>
      </w:r>
      <w:r>
        <w:fldChar w:fldCharType="begin"/>
      </w:r>
      <w:r>
        <w:instrText>ADDIN CSL_CITATION { "citationItems" : [ { "id" : "ITEM-1", "itemData" : { "DOI" : "10.1007/s13280-012-0283-4", "ISBN" : "1328001202834", "ISSN" : "0044-7447", "PMID" : "22528983", "author" : [ { "dropping-particle" : "", "family" : "Maeda", "given" : "Eduardo Eiji", "non-dropping-particle" : "", "parse-names" : false, "suffix" : "" }, { "dropping-particle" : "", "family" : "Torres", "given" : "Juan Ar\u00e9valo", "non-dropping-particle" : "", "parse-names" : false, "suffix" : "" } ], "container-title" : "Ambio", "id" : "ITEM-1", "issue" : "4", "issued" : { "date-parts" : [ [ "2012", "6" ] ] }, "page" : "410-2", "title" : "Open environmental data in developing countries: who benefits?", "type" : "article-journal", "volume" : "41" }, "uris" : [ "http://www.mendeley.com/documents/?uuid=3ffdba26-c831-483e-b3d4-221cda605246" ] }, { "id" : "ITEM-2", "itemData" : { "DOI" : "10.1126/science.1095958", "author" : [ { "dropping-particle" : "", "family" : "Arzberger", "given" : "Peter", "non-dropping-particle" : "", "parse-names" : false, "suffix" : "" }, { "dropping-particle" : "", "family" : "Schroeder", "given" : "Peter", "non-dropping-particle" : "", "parse-names" : false, "suffix" : "" }, { "dropping-particle" : "", "family" : "Beaulieu", "given" : "Anne", "non-dropping-particle" : "", "parse-names" : false, "suffix" : "" }, { "dropping-particle" : "", "family" : "Bowker", "given" : "Geof", "non-dropping-particle" : "", "parse-names" : false, "suffix" : "" }, { "dropping-particle" : "", "family" : "Casey", "given" : "Kathleen", "non-dropping-particle" : "", "parse-names" : false, "suffix" : "" }, { "dropping-particle" : "", "family" : "Laaksonen", "given" : "Leif", "non-dropping-particle" : "", "parse-names" : false, "suffix" : "" }, { "dropping-particle" : "", "family" : "Moorman", "given" : "David", "non-dropping-particle" : "", "parse-names" : false, "suffix" : "" }, { "dropping-particle" : "", "family" : "Uhlir", "given" : "Paul", "non-dropping-particle" : "", "parse-names" : false, "suffix" : "" }, { "dropping-particle" : "", "family" : "Wouters", "given" : "Paul", "non-dropping-particle" : "", "parse-names" : false, "suffix" : "" } ], "container-title" : "Science", "id" : "ITEM-2", "issue" : "5665", "issued" : { "date-parts" : [ [ "2004" ] ] }, "page" : "1777-1778", "title" : "An international framework to promote access to data", "type" : "article-journal", "volume" : "303" }, "uris" : [ "http://www.mendeley.com/documents/?uuid=e5e3ab96-5b48-4cfc-92ab-d45d7accbd7c" ] }, { "id" : "ITEM-3", "itemData" : { "DOI" : "10.1126/science.1197962", "abstract" : "Ecology is a synthetic discipline benefiting from open access to data from the earth, life, and sciences. Technological challenges exist, however, due to the dispersed and heterogeneous nature of these data. Standardization of methods and development of robust metadata can increase data but are not sufficient. Reproducibility of analyses is also important, and executable workflows are addressing this issue by capturing data provenance. Sociological challenges, including inadequate rewards for sharing data, must also be resolved. The establishment of well-curated, federated data will provide a means to preserve data while promoting attribution and acknowledgement of its use.", "author" : [ { "dropping-particle" : "", "family" : "Reichman", "given" : "O J", "non-dropping-particle" : "", "parse-names" : false, "suffix" : "" }, { "dropping-particle" : "", "family" : "Jones", "given" : "Matthew B", "non-dropping-particle" : "", "parse-names" : false, "suffix" : "" }, { "dropping-particle" : "", "family" : "Schildhauer", "given" : "Mark P", "non-dropping-particle" : "", "parse-names" : false, "suffix" : "" } ], "container-title" : "Science", "id" : "ITEM-3", "issue" : "703", "issued" : { "date-parts" : [ [ "2011" ] ] }, "page" : "703-705", "title" : "Challenges and opportunities of open data in ecology", "type" : "article-journal", "volume" : "331" }, "uris" : [ "http://www.mendeley.com/documents/?uuid=d456b3b3-052e-4da5-b12d-36a547fe169e" ] }, { "id" : "ITEM-4", "itemData" : { "DOI" : "10.1111/j.1523-1739.2010.01537.x", "ISSN" : "1523-1739", "PMID" : "20636614", "author" : [ { "dropping-particle" : "", "family" : "Pullin", "given" : "Andrew S", "non-dropping-particle" : "", "parse-names" : false, "suffix" : "" }, { "dropping-particle" : "", "family" : "Salafsky", "given" : "Nick", "non-dropping-particle" : "", "parse-names" : false, "suffix" : "" } ], "container-title" : "Conservation biology", "id" : "ITEM-4", "issue" : "4", "issued" : { "date-parts" : [ [ "2010", "8" ] ] }, "page" : "915-7", "title" : "Save the whales? Save the rainforest? Save the data!", "type" : "article-journal", "volume" : "24" }, "uris" : [ "http://www.mendeley.com/documents/?uuid=cc483ef2-0b3b-4681-b620-e1d926a470dd" ] }, { "id" : "ITEM-5", "itemData" : { "DOI" : "10.1038/nature14032", "abstract" : "Protected areas are one of the main tools for halting the continuing global biodiversity crisis caused by habitat loss, fragmentation and other anthropogenic pressures. According to the Aichi Biodiversity Target 11 adopted by the Convention on Biological Diversity, the protected area network should be expanded to at least 17% of the terrestrial world by 2020 (http://www.cbd.int/sp/targets). To maximize conservation outcomes, it is crucial to identify the best expansion areas. Here we show that there is a very high potential to increase protection of ecoregions and vertebrate species by expanding the protected area network, but also identify considerable risk of ineffective outcomes due to land-use change and uncoordinated actions between countries. We use distribution data for terrestrial vertebrates assessed under the International Union for the Conservation of Nature (IUCN) \u2018red list of threatened species\u2019, and terrestrial ecoregions10 (827), modified by land-use models for the present and 2040, and introduce techniques for global and balanced spatial conservation prioritization. First, we show that with a coordinated global protected area network expansion to 17% of terrestrial land, average protection of species ranges and ecoregions could triple. Second, if projected land-use change by 2040 (ref. 11) takes place, it becomes infeasible to reach the currently possible protection levels, and over 1,000 threatened species would lose more than 50% of their present effective ranges worldwide. Third, we demonstrate a major efficiency gap between national and global conservation priorities. Strong evidence is shown that further biodiversity loss is unavoidable unless international action is quickly taken to balance land-use and biodiversity conservation. The approach used here can serve as a framework for repeatable and quantitative assessment of efficiency, gaps and expansion of the global protected area network globally, regionally and nationally, considering current and projected land-use pressures.", "author" : [ { "dropping-particle" : "", "family" : "Pouzols", "given" : "Federico Montesino", "non-dropping-particle" : "", "parse-names" : false, "suffix" : "" }, { "dropping-particle" : "", "family" : "Toivonen", "given" : "Tuuli", "non-dropping-particle" : "", "parse-names" : false, "suffix" : "" }, { "dropping-particle" : "", "family" : "Di Minin", "given" : "Enrico", "non-dropping-particle" : "", "parse-names" : false, "suffix" : "" }, { "dropping-particle" : "", "family" : "Kukkala", "given" : "Aija S", "non-dropping-particle" : "", "parse-names" : false, "suffix" : "" }, { "dropping-particle" : "", "family" : "Kullberg", "given" : "Peter", "non-dropping-particle" : "", "parse-names" : false, "suffix" : "" }, { "dropping-particle" : "", "family" : "Kuuster\u00e4", "given" : "Johanna", "non-dropping-particle" : "", "parse-names" : false, "suffix" : "" }, { "dropping-particle" : "", "family" : "Lehtom\u00e4ki", "given" : "Joona", "non-dropping-particle" : "", "parse-names" : false, "suffix" : "" }, { "dropping-particle" : "", "family" : "Tenkanen", "given" : "Henrikki", "non-dropping-particle" : "", "parse-names" : false, "suffix" : "" }, { "dropping-particle" : "", "family" : "Verburg", "given" : "Peter H", "non-dropping-particle" : "", "parse-names" : false, "suffix" : "" }, { "dropping-particle" : "", "family" : "Moilanen", "given" : "Atte", "non-dropping-particle" : "", "parse-names" : false, "suffix" : "" } ], "container-title" : "Nature", "id" : "ITEM-5", "issue" : "18", "issued" : { "date-parts" : [ [ "2014" ] ] }, "page" : "383-386", "title" : "Global protected area expansion is compromised by projected land-use and parochialism", "type" : "article-journal", "volume" : "516" }, "uris" : [ "http://www.mendeley.com/documents/?uuid=a9263a29-f441-4d5d-a355-e778eb6b40c9" ] } ], "mendeley" : { "formattedCitation" : "[12,34,43,45,46]", "plainTextFormattedCitation" : "[12,34,43,45,46]", "previouslyFormattedCitation" : "[12,34,43,45,46]" }, "properties" : { "noteIndex" : 0 }, "schema" : "https://github.com/citation-style-language/schema/raw/master/csl-citation.json" }</w:instrText>
      </w:r>
      <w:r>
        <w:fldChar w:fldCharType="separate"/>
      </w:r>
      <w:bookmarkStart w:id="34" w:name="__Fieldmark__422_655823394"/>
      <w:r>
        <w:rPr>
          <w:rFonts w:cs="Calibri"/>
        </w:rPr>
        <w:t>[12,34,43,45,46]</w:t>
      </w:r>
      <w:r>
        <w:rPr>
          <w:rFonts w:cs="Calibri"/>
        </w:rPr>
      </w:r>
      <w:r>
        <w:fldChar w:fldCharType="end"/>
      </w:r>
      <w:bookmarkEnd w:id="34"/>
      <w:r>
        <w:rPr>
          <w:rFonts w:cs="Calibri"/>
        </w:rPr>
        <w:t xml:space="preserve">. </w:t>
        <w:br/>
      </w:r>
    </w:p>
    <w:p>
      <w:pPr>
        <w:pStyle w:val="Heading2"/>
        <w:spacing w:lineRule="auto" w:line="480"/>
        <w:jc w:val="left"/>
        <w:rPr>
          <w:szCs w:val="28"/>
        </w:rPr>
      </w:pPr>
      <w:r>
        <w:rPr>
          <w:szCs w:val="28"/>
        </w:rPr>
        <w:t>Forest inventory data for spatial conservation prioritization in the boreal zone</w:t>
      </w:r>
    </w:p>
    <w:p>
      <w:pPr>
        <w:pStyle w:val="Normal"/>
        <w:spacing w:lineRule="auto" w:line="480"/>
        <w:ind w:firstLine="1304"/>
        <w:rPr/>
      </w:pPr>
      <w:r>
        <w:rPr/>
        <w:t xml:space="preserve">The circumpolar boreal forest is the second largest biome in the world </w:t>
      </w:r>
      <w:r>
        <w:fldChar w:fldCharType="begin"/>
      </w:r>
      <w:r>
        <w:instrText>ADDIN CSL_CITATION { "citationItems" : [ { "id" : "ITEM-1", "itemData" : { "DOI" : "10.1016/j.tree.2009.03.019", "ISSN" : "0169-5347", "PMID" : "19679372", "abstract" : "Containing approximately one-third of all remaining global forests, the boreal ecosystem is a crucial store of carbon and a haven for diverse biological communities. Historically, fire and insects primarily drove the natural dynamics of this biome. However, human-mediated disturbances have increased in these forests during recent years, resulting in extensive forest loss for some regions, whereas others face heavy forest fragmentation or threat of exploitation. Current management practices are not likely to maintain the attendant boreal forest communities, nor are they adequate to mitigate climate change effects. There is an urgent need to preserve existing boreal forests and restore degraded areas if we are to avoid losing this relatively intact biodiversity haven and major global carbon sink.", "author" : [ { "dropping-particle" : "", "family" : "Bradshaw", "given" : "Corey J", "non-dropping-particle" : "", "parse-names" : false, "suffix" : "" }, { "dropping-particle" : "", "family" : "Warkentin", "given" : "Ian G", "non-dropping-particle" : "", "parse-names" : false, "suffix" : "" }, { "dropping-particle" : "", "family" : "Sodhi", "given" : "Navjot S", "non-dropping-particle" : "", "parse-names" : false, "suffix" : "" } ], "container-title" : "Trends in Ecology and Evolution", "id" : "ITEM-1", "issue" : "10", "issued" : { "date-parts" : [ [ "2009", "10" ] ] }, "page" : "541-8", "title" : "Urgent preservation of boreal carbon stocks and biodiversity", "type" : "article-journal", "volume" : "24" }, "uris" : [ "http://www.mendeley.com/documents/?uuid=53a9e40b-ac82-4997-8e7e-77ca4d586980" ] } ], "mendeley" : { "formattedCitation" : "[47]", "plainTextFormattedCitation" : "[47]", "previouslyFormattedCitation" : "[47]" }, "properties" : { "noteIndex" : 0 }, "schema" : "https://github.com/citation-style-language/schema/raw/master/csl-citation.json" }</w:instrText>
      </w:r>
      <w:r>
        <w:fldChar w:fldCharType="separate"/>
      </w:r>
      <w:bookmarkStart w:id="35" w:name="__Fieldmark__436_655823394"/>
      <w:r>
        <w:rPr/>
        <w:t>[47]</w:t>
      </w:r>
      <w:r>
        <w:rPr/>
      </w:r>
      <w:r>
        <w:fldChar w:fldCharType="end"/>
      </w:r>
      <w:bookmarkEnd w:id="35"/>
      <w:r>
        <w:rPr/>
        <w:t xml:space="preserve">. Countries in the boreal zone have traditionally utilized their forest-based natural resources extensively, which has led to changes in forest structure, species composition, habitat diversity, and large-scale disturbance dynamics </w:t>
      </w:r>
      <w:r>
        <w:fldChar w:fldCharType="begin"/>
      </w:r>
      <w:r>
        <w:instrText>ADDIN CSL_CITATION { "citationItems" : [ { "id" : "ITEM-1", "itemData" : { "DOI" : "10.1139/X2012-064", "author" : [ { "dropping-particle" : "", "family" : "Kuuluvainen", "given" : "Timo", "non-dropping-particle" : "", "parse-names" : false, "suffix" : "" }, { "dropping-particle" : "", "family" : "Grenfell", "given" : "Russell", "non-dropping-particle" : "", "parse-names" : false, "suffix" : "" } ], "container-title" : "Canadian Journal of Forest Research", "id" : "ITEM-1", "issue" : "42", "issued" : { "date-parts" : [ [ "2012" ] ] }, "page" : "1185-1203", "title" : "Natural disturbance emulation in boreal forest ecosystem management - theories, strategies, and a comparison with conventional even-aged management", "type" : "article-journal", "volume" : "1203" }, "uris" : [ "http://www.mendeley.com/documents/?uuid=b7f76a3c-0849-4fad-9ee0-8c57b25083a0" ] }, { "id" : "ITEM-2", "itemData" : { "DOI" : "10.1023/A:1008813225086", "author" : [ { "dropping-particle" : "", "family" : "M\u00f6nkk\u00f6nen", "given" : "Mikko", "non-dropping-particle" : "", "parse-names" : false, "suffix" : "" } ], "container-title" : "Biodiversity and Conservation", "id" : "ITEM-2", "issued" : { "date-parts" : [ [ "1999" ] ] }, "page" : "85-99", "title" : "Managing Nordic boreal forest landscapes for biodiversity: ecological and economic perspectives", "type" : "article-journal", "volume" : "8" }, "uris" : [ "http://www.mendeley.com/documents/?uuid=cd2febd4-e476-4c49-a8d8-3af47e03430f" ] }, { "id" : "ITEM-3", "itemData" : { "DOI" : "10.1890/120332", "ISSN" : "1540-9295", "author" : [ { "dropping-particle" : "", "family" : "Stephens", "given" : "Scott L", "non-dropping-particle" : "", "parse-names" : false, "suffix" : "" }, { "dropping-particle" : "", "family" : "Burrows", "given" : "Neil", "non-dropping-particle" : "", "parse-names" : false, "suffix" : "" }, { "dropping-particle" : "", "family" : "Buyantuyev", "given" : "Alexander", "non-dropping-particle" : "", "parse-names" : false, "suffix" : "" }, { "dropping-particle" : "", "family" : "Gray", "given" : "Robert W", "non-dropping-particle" : "", "parse-names" : false, "suffix" : "" }, { "dropping-particle" : "", "family" : "Keane", "given" : "Robert E", "non-dropping-particle" : "", "parse-names" : false, "suffix" : "" }, { "dropping-particle" : "", "family" : "Kubian", "given" : "Rick", "non-dropping-particle" : "", "parse-names" : false, "suffix" : "" }, { "dropping-particle" : "", "family" : "Liu", "given" : "Shirong", "non-dropping-particle" : "", "parse-names" : false, "suffix" : "" }, { "dropping-particle" : "", "family" : "Seijo", "given" : "Francisco", "non-dropping-particle" : "", "parse-names" : false, "suffix" : "" }, { "dropping-particle" : "", "family" : "Shu", "given" : "Lifu", "non-dropping-particle" : "", "parse-names" : false, "suffix" : "" }, { "dropping-particle" : "", "family" : "Tolhurst", "given" : "Kevin G", "non-dropping-particle" : "", "parse-names" : false, "suffix" : "" }, { "dropping-particle" : "", "family" : "Wagtendonk", "given" : "Jan W", "non-dropping-particle" : "van", "parse-names" : false, "suffix" : "" } ], "container-title" : "Frontiers in Ecology and the Environment", "id" : "ITEM-3", "issue" : "2", "issued" : { "date-parts" : [ [ "2014", "3" ] ] }, "page" : "115-122", "title" : "Temperate and boreal forest mega-fires: characteristics and challenges", "type" : "article-journal", "volume" : "12" }, "uris" : [ "http://www.mendeley.com/documents/?uuid=a474007f-be5f-4b56-8054-053edaf9d534" ] }, { "id" : "ITEM-4", "itemData" : { "DOI" : "10.1016/j.biocon.2013.08.029", "abstract" : "The alarming rate of ecosystem degradation has raised the need for ecological restoration throughout different biomes and continents. North European forests may appear as one of the least vulnerable ecosystems from a global perspective, since forest cover is not rapidly decreasing and many ecosystem services remain at high level. However, extensive areas of northern forests are heavily exploited and have lost a major part of their biodiversity value. There is a strong requirement to restore these areas towards a more natural condition in order to meet the targets of the Convention on Biological Diversity. Several northern countries are now taking up this challenge by restoring forest biodiversity with increasing intensity. The ecology and biodiversity of boreal forests are relatively well understood making them a good model for restoration activities in many other forest ecosystems. Here we introduce northern forests as an ecosys- tem, discuss the historical and recent human impact and provide a brief status report on the ecological restoration projects and research already conducted there. Based on this discussion, we argue that before any restoration actions commence, the ecology of the target ecosystem should be established with the need for restoration carefully assessed and the outcome properly monitored. Finally, we identify the most important challenges that need to be solved in order to carry out efficient restoration with powerful and long-term positive impacts on biodiversity: coping with unpredictability, maintaining connectivity in time and space, assessment of functionality, management of conflicting interests and social restrictions and ensuring adequate funding.", "author" : [ { "dropping-particle" : "", "family" : "Halme", "given" : "Panu", "non-dropping-particle" : "", "parse-names" : false, "suffix" : "" }, { "dropping-particle" : "", "family" : "Allen", "given" : "Katherine A", "non-dropping-particle" : "", "parse-names" : false, "suffix" : "" }, { "dropping-particle" : "", "family" : "Aunin\u0161", "given" : "Ainars", "non-dropping-particle" : "", "parse-names" : false, "suffix" : "" }, { "dropping-particle" : "", "family" : "Bradshaw", "given" : "Richard H W", "non-dropping-particle" : "", "parse-names" : false, "suffix" : "" }, { "dropping-particle" : "", "family" : "Brumelis", "given" : "Guntis", "non-dropping-particle" : "", "parse-names" : false, "suffix" : "" }, { "dropping-particle" : "", "family" : "Cada", "given" : "Vojtech", "non-dropping-particle" : "", "parse-names" : false, "suffix" : "" }, { "dropping-particle" : "", "family" : "Clear", "given" : "Jennifer L", "non-dropping-particle" : "", "parse-names" : false, "suffix" : "" }, { "dropping-particle" : "", "family" : "Eriksson", "given" : "Anna-maria", "non-dropping-particle" : "", "parse-names" : false, "suffix" : "" }, { "dropping-particle" : "", "family" : "Hannon", "given" : "Gina", "non-dropping-particle" : "", "parse-names" : false, "suffix" : "" }, { "dropping-particle" : "", "family" : "Hyv\u00e4rinen", "given" : "Esko", "non-dropping-particle" : "", "parse-names" : false, "suffix" : "" }, { "dropping-particle" : "", "family" : "Ikauniece", "given" : "Sandra", "non-dropping-particle" : "", "parse-names" : false, "suffix" : "" }, { "dropping-particle" : "", "family" : "Irsenaite", "given" : "Reda", "non-dropping-particle" : "", "parse-names" : false, "suffix" : "" }, { "dropping-particle" : "", "family" : "Jonsson", "given" : "Bengt Gunnar", "non-dropping-particle" : "", "parse-names" : false, "suffix" : "" }, { "dropping-particle" : "", "family" : "Junninen", "given" : "Kaisa", "non-dropping-particle" : "", "parse-names" : false, "suffix" : "" }, { "dropping-particle" : "", "family" : "Kareksela", "given" : "Santtu", "non-dropping-particle" : "", "parse-names" : false, "suffix" : "" }, { "dropping-particle" : "", "family" : "Komonen", "given" : "Atte", "non-dropping-particle" : "", "parse-names" : false, "suffix" : "" }, { "dropping-particle" : "", "family" : "Kotiaho", "given" : "Janne S", "non-dropping-particle" : "", "parse-names" : false, "suffix" : "" }, { "dropping-particle" : "", "family" : "Kouki", "given" : "Jari", "non-dropping-particle" : "", "parse-names" : false, "suffix" : "" }, { "dropping-particle" : "", "family" : "Kuuluvainen", "given" : "Timo", "non-dropping-particle" : "", "parse-names" : false, "suffix" : "" }, { "dropping-particle" : "", "family" : "Mazziotta", "given" : "Adriano", "non-dropping-particle" : "", "parse-names" : false, "suffix" : "" }, { "dropping-particle" : "", "family" : "M\u00f6nkk\u00f6nen", "given" : "Mikko", "non-dropping-particle" : "", "parse-names" : false, "suffix" : "" }, { "dropping-particle" : "", "family" : "Nyholm", "given" : "Kristiina", "non-dropping-particle" : "", "parse-names" : false, "suffix" : "" }, { "dropping-particle" : "", "family" : "Old\u00e9n", "given" : "Anna", "non-dropping-particle" : "", "parse-names" : false, "suffix" : "" }, { "dropping-particle" : "", "family" : "Shorohova", "given" : "Ekaterina", "non-dropping-particle" : "", "parse-names" : false, "suffix" : "" }, { "dropping-particle" : "", "family" : "Strange", "given" : "Niels", "non-dropping-particle" : "", "parse-names" : false, "suffix" : "" }, { "dropping-particle" : "", "family" : "Toivanen", "given" : "Tero", "non-dropping-particle" : "", "parse-names" : false, "suffix" : "" }, { "dropping-particle" : "", "family" : "Vanha-majamaa", "given" : "Ilkka", "non-dropping-particle" : "", "parse-names" : false, "suffix" : "" }, { "dropping-particle" : "", "family" : "Wallenius", "given" : "Tuomo", "non-dropping-particle" : "", "parse-names" : false, "suffix" : "" }, { "dropping-particle" : "", "family" : "Ylisirni\u00f6", "given" : "Anna-liisa", "non-dropping-particle" : "", "parse-names" : false, "suffix" : "" }, { "dropping-particle" : "", "family" : "Zin", "given" : "Ewa", "non-dropping-particle" : "", "parse-names" : false, "suffix" : "" } ], "container-title" : "Biological Conservation", "id" : "ITEM-4", "issued" : { "date-parts" : [ [ "2013" ] ] }, "page" : "248-256", "title" : "Challenges of ecological restoration: lessons from forests in northern Europe", "type" : "article-journal", "volume" : "167" }, "uris" : [ "http://www.mendeley.com/documents/?uuid=8d8bde22-75dc-4b30-a963-ce36185a29ba" ] }, { "id" : "ITEM-5", "itemData" : { "author" : [ { "dropping-particle" : "", "family" : "Esseen", "given" : "Per-anders", "non-dropping-particle" : "", "parse-names" : false, "suffix" : "" }, { "dropping-particle" : "", "family" : "Ehnstr\u00f6m", "given" : "Bengt", "non-dropping-particle" : "", "parse-names" : false, "suffix" : "" }, { "dropping-particle" : "", "family" : "Ericson", "given" : "Lars", "non-dropping-particle" : "", "parse-names" : false, "suffix" : "" }, { "dropping-particle" : "", "family" : "Sj\u00f6berg", "given" : "Kjell", "non-dropping-particle" : "", "parse-names" : false, "suffix" : "" } ], "container-title" : "Ecological Bulletins", "id" : "ITEM-5", "issued" : { "date-parts" : [ [ "1997" ] ] }, "page" : "16-47", "title" : "Boreal forests", "type" : "article-journal", "volume" : "46" }, "uris" : [ "http://www.mendeley.com/documents/?uuid=e7f059f7-c5d2-4aa4-a4d5-42421fd6fa30" ] } ], "mendeley" : { "formattedCitation" : "[48\u201352]", "plainTextFormattedCitation" : "[48\u201352]", "previouslyFormattedCitation" : "[48\u201352]" }, "properties" : { "noteIndex" : 0 }, "schema" : "https://github.com/citation-style-language/schema/raw/master/csl-citation.json" }</w:instrText>
      </w:r>
      <w:r>
        <w:fldChar w:fldCharType="separate"/>
      </w:r>
      <w:bookmarkStart w:id="36" w:name="__Fieldmark__443_655823394"/>
      <w:r>
        <w:rPr/>
        <w:t>[48–52]</w:t>
      </w:r>
      <w:r>
        <w:rPr/>
      </w:r>
      <w:r>
        <w:fldChar w:fldCharType="end"/>
      </w:r>
      <w:bookmarkEnd w:id="36"/>
      <w:r>
        <w:rPr/>
        <w:t xml:space="preserve">. While it is not the most species-rich or threatened biome on the planet </w:t>
      </w:r>
      <w:r>
        <w:fldChar w:fldCharType="begin"/>
      </w:r>
      <w:r>
        <w:instrText>ADDIN CSL_CITATION { "citationItems" : [ { "id" : "ITEM-1", "itemData" : { "author" : [ { "dropping-particle" : "", "family" : "Mace", "given" : "Georgina M", "non-dropping-particle" : "", "parse-names" : false, "suffix" : "" }, { "dropping-particle" : "", "family" : "Masundire", "given" : "Hillary", "non-dropping-particle" : "", "parse-names" : false, "suffix" : "" }, { "dropping-particle" : "", "family" : "Baillie", "given" : "Jonathan E M", "non-dropping-particle" : "", "parse-names" : false, "suffix" : "" } ], "container-title" : "Ecosystems and human well-being: current state and trends, Volume 1", "editor" : [ { "dropping-particle" : "", "family" : "Hassan", "given" : "Rashid", "non-dropping-particle" : "", "parse-names" : false, "suffix" : "" }, { "dropping-particle" : "", "family" : "Scholes", "given" : "Robert J", "non-dropping-particle" : "", "parse-names" : false, "suffix" : "" }, { "dropping-particle" : "", "family" : "Ash", "given" : "Neville", "non-dropping-particle" : "", "parse-names" : false, "suffix" : "" } ], "id" : "ITEM-1", "issued" : { "date-parts" : [ [ "2005" ] ] }, "page" : "79-122", "publisher" : "Island Press", "publisher-place" : "Washington D.C.", "title" : "Chapter 4: Biodiversity", "type" : "chapter" }, "uris" : [ "http://www.mendeley.com/documents/?uuid=ea9d38b6-2fac-450d-ac2d-88acfc53dbba" ] }, { "id" : "ITEM-2", "itemData" : { "DOI" : "10.1016/S0301-4797(02)00183-4", "ISSN" : "03014797", "author" : [ { "dropping-particle" : "", "family" : "Puumalainen", "given" : "Janna", "non-dropping-particle" : "", "parse-names" : false, "suffix" : "" }, { "dropping-particle" : "", "family" : "Kennedy", "given" : "Pamela", "non-dropping-particle" : "", "parse-names" : false, "suffix" : "" }, { "dropping-particle" : "", "family" : "Folving", "given" : "Sten", "non-dropping-particle" : "", "parse-names" : false, "suffix" : "" } ], "container-title" : "Journal of Environmental Management", "id" : "ITEM-2", "issue" : "1", "issued" : { "date-parts" : [ [ "2003", "1" ] ] }, "note" : "From Duplicate 1 ( ", "page" : "5-14", "title" : "Monitoring forest biodiversity: a European perspective with reference to temperate and boreal forest zone", "type" : "article-journal", "volume" : "67" }, "uris" : [ "http://www.mendeley.com/documents/?uuid=8e5529f1-4d84-4b78-9859-f028032591fb" ] } ], "mendeley" : { "formattedCitation" : "[53,54]", "plainTextFormattedCitation" : "[53,54]", "previouslyFormattedCitation" : "[53,54]" }, "properties" : { "noteIndex" : 0 }, "schema" : "https://github.com/citation-style-language/schema/raw/master/csl-citation.json" }</w:instrText>
      </w:r>
      <w:r>
        <w:fldChar w:fldCharType="separate"/>
      </w:r>
      <w:bookmarkStart w:id="37" w:name="__Fieldmark__449_655823394"/>
      <w:r>
        <w:rPr/>
        <w:t>[53,54]</w:t>
      </w:r>
      <w:r>
        <w:rPr/>
      </w:r>
      <w:r>
        <w:fldChar w:fldCharType="end"/>
      </w:r>
      <w:bookmarkEnd w:id="37"/>
      <w:r>
        <w:rPr/>
        <w:t xml:space="preserve">, there are still many reasons for increasing conservation efforts in the boreal zone. First, boreal forests host a great number of highly specialized species that are dependent on resources such as dead wood </w:t>
      </w:r>
      <w:r>
        <w:fldChar w:fldCharType="begin"/>
      </w:r>
      <w:r>
        <w:instrText>ADDIN CSL_CITATION { "citationItems" : [ { "id" : "ITEM-1", "itemData" : { "author" : [ { "dropping-particle" : "", "family" : "Esseen", "given" : "Per-anders", "non-dropping-particle" : "", "parse-names" : false, "suffix" : "" }, { "dropping-particle" : "", "family" : "Ehnstr\u00f6m", "given" : "Bengt", "non-dropping-particle" : "", "parse-names" : false, "suffix" : "" }, { "dropping-particle" : "", "family" : "Ericson", "given" : "Lars", "non-dropping-particle" : "", "parse-names" : false, "suffix" : "" }, { "dropping-particle" : "", "family" : "Sj\u00f6berg", "given" : "K", "non-dropping-particle" : "", "parse-names" : false, "suffix" : "" } ], "container-title" : "Ecological principles of nature conservation", "editor" : [ { "dropping-particle" : "", "family" : "Hansson", "given" : "L", "non-dropping-particle" : "", "parse-names" : false, "suffix" : "" } ], "id" : "ITEM-1", "issued" : { "date-parts" : [ [ "1992" ] ] }, "page" : "252-325", "publisher" : "Elsevier", "publisher-place" : "London", "title" : "Boreal forests - the focal habitats of Fennoscandia", "type" : "chapter" }, "uris" : [ "http://www.mendeley.com/documents/?uuid=1f19873e-0046-4d0f-bf24-61a8ff303564" ] }, { "id" : "ITEM-2", "itemData" : { "author" : [ { "dropping-particle" : "", "family" : "Hanski", "given" : "Ilkka", "non-dropping-particle" : "", "parse-names" : false, "suffix" : "" } ], "container-title" : "Annales Zoologici Fennici", "id" : "ITEM-2", "issue" : "4", "issued" : { "date-parts" : [ [ "2000" ] ] }, "page" : "271-280", "title" : "Extinction debt and species credit in boreal forests: modelling the consequences of different approaches to biodiversity conservation", "type" : "article-journal", "volume" : "37" }, "uris" : [ "http://www.mendeley.com/documents/?uuid=e7821d38-74ec-4d4e-8750-edba5c20a9bc" ] }, { "id" : "ITEM-3", "itemData" : { "DOI" : "10.1016/S0006-3207(99)00175-5", "author" : [ { "dropping-particle" : "", "family" : "Martikainen", "given" : "Petri", "non-dropping-particle" : "", "parse-names" : false, "suffix" : "" }, { "dropping-particle" : "", "family" : "Siitonen", "given" : "Juha", "non-dropping-particle" : "", "parse-names" : false, "suffix" : "" }, { "dropping-particle" : "", "family" : "Punttila", "given" : "Pekka", "non-dropping-particle" : "", "parse-names" : false, "suffix" : "" }, { "dropping-particle" : "", "family" : "Kaila", "given" : "Lauri", "non-dropping-particle" : "", "parse-names" : false, "suffix" : "" }, { "dropping-particle" : "", "family" : "Rauh", "given" : "Josef", "non-dropping-particle" : "", "parse-names" : false, "suffix" : "" } ], "container-title" : "Biological Conservation", "id" : "ITEM-3", "issued" : { "date-parts" : [ [ "2000" ] ] }, "page" : "199-209", "title" : "Species richness of Coleoptera in mature managed and old-growth boreal forests in southern Finland", "type" : "article-journal", "volume" : "94" }, "uris" : [ "http://www.mendeley.com/documents/?uuid=eef82b18-f7d3-4689-91ff-5938dd353c5a" ] } ], "mendeley" : { "formattedCitation" : "[55\u201357]", "plainTextFormattedCitation" : "[55\u201357]", "previouslyFormattedCitation" : "[55\u201357]" }, "properties" : { "noteIndex" : 0 }, "schema" : "https://github.com/citation-style-language/schema/raw/master/csl-citation.json" }</w:instrText>
      </w:r>
      <w:r>
        <w:fldChar w:fldCharType="separate"/>
      </w:r>
      <w:bookmarkStart w:id="38" w:name="__Fieldmark__455_655823394"/>
      <w:r>
        <w:rPr/>
        <w:t>[55–57]</w:t>
      </w:r>
      <w:r>
        <w:rPr/>
      </w:r>
      <w:r>
        <w:fldChar w:fldCharType="end"/>
      </w:r>
      <w:bookmarkEnd w:id="38"/>
      <w:r>
        <w:rPr/>
        <w:t xml:space="preserve">. Many of these species have become endangered because of intensive forestry practices. Second, because of their large extent and biomass, boreal forests have a major role in carbon sequestration and climate change adaption </w:t>
      </w:r>
      <w:r>
        <w:fldChar w:fldCharType="begin"/>
      </w:r>
      <w:r>
        <w:instrText>ADDIN CSL_CITATION { "citationItems" : [ { "id" : "ITEM-1", "itemData" : { "DOI" : "10.1016/j.tree.2009.03.019", "ISSN" : "0169-5347", "PMID" : "19679372", "abstract" : "Containing approximately one-third of all remaining global forests, the boreal ecosystem is a crucial store of carbon and a haven for diverse biological communities. Historically, fire and insects primarily drove the natural dynamics of this biome. However, human-mediated disturbances have increased in these forests during recent years, resulting in extensive forest loss for some regions, whereas others face heavy forest fragmentation or threat of exploitation. Current management practices are not likely to maintain the attendant boreal forest communities, nor are they adequate to mitigate climate change effects. There is an urgent need to preserve existing boreal forests and restore degraded areas if we are to avoid losing this relatively intact biodiversity haven and major global carbon sink.", "author" : [ { "dropping-particle" : "", "family" : "Bradshaw", "given" : "Corey J", "non-dropping-particle" : "", "parse-names" : false, "suffix" : "" }, { "dropping-particle" : "", "family" : "Warkentin", "given" : "Ian G", "non-dropping-particle" : "", "parse-names" : false, "suffix" : "" }, { "dropping-particle" : "", "family" : "Sodhi", "given" : "Navjot S", "non-dropping-particle" : "", "parse-names" : false, "suffix" : "" } ], "container-title" : "Trends in Ecology and Evolution", "id" : "ITEM-1", "issue" : "10", "issued" : { "date-parts" : [ [ "2009", "10" ] ] }, "page" : "541-8", "title" : "Urgent preservation of boreal carbon stocks and biodiversity", "type" : "article-journal", "volume" : "24" }, "uris" : [ "http://www.mendeley.com/documents/?uuid=53a9e40b-ac82-4997-8e7e-77ca4d586980" ] }, { "id" : "ITEM-2", "itemData" : { "DOI" : "10.1111/conl.12098", "author" : [ { "dropping-particle" : "", "family" : "Moen", "given" : "Jon", "non-dropping-particle" : "", "parse-names" : false, "suffix" : "" }, { "dropping-particle" : "", "family" : "Rist", "given" : "Lucy", "non-dropping-particle" : "", "parse-names" : false, "suffix" : "" }, { "dropping-particle" : "", "family" : "Bishop", "given" : "Kevin", "non-dropping-particle" : "", "parse-names" : false, "suffix" : "" }, { "dropping-particle" : "", "family" : "Chapin III", "given" : "F S", "non-dropping-particle" : "", "parse-names" : false, "suffix" : "" }, { "dropping-particle" : "", "family" : "Ellison", "given" : "David", "non-dropping-particle" : "", "parse-names" : false, "suffix" : "" }, { "dropping-particle" : "", "family" : "Petersson", "given" : "Hans", "non-dropping-particle" : "", "parse-names" : false, "suffix" : "" }, { "dropping-particle" : "", "family" : "Puettmann", "given" : "Klaus J", "non-dropping-particle" : "", "parse-names" : false, "suffix" : "" }, { "dropping-particle" : "", "family" : "Rayner", "given" : "Jeremy", "non-dropping-particle" : "", "parse-names" : false, "suffix" : "" }, { "dropping-particle" : "", "family" : "Warkentin", "given" : "Ian G", "non-dropping-particle" : "", "parse-names" : false, "suffix" : "" }, { "dropping-particle" : "", "family" : "Bradshaw", "given" : "Corey J A", "non-dropping-particle" : "", "parse-names" : false, "suffix" : "" } ], "container-title" : "Conservation Letters", "id" : "ITEM-2", "issue" : "4", "issued" : { "date-parts" : [ [ "2014" ] ] }, "page" : "408-418", "title" : "Eye on the Taiga: removing global policy impediments to safeguard the boreal forest", "type" : "article-journal", "volume" : "7" }, "uris" : [ "http://www.mendeley.com/documents/?uuid=2de5f39d-a1cf-46a7-953e-45ff37082759" ] } ], "mendeley" : { "formattedCitation" : "[47,58]", "plainTextFormattedCitation" : "[47,58]", "previouslyFormattedCitation" : "[47,58]" }, "properties" : { "noteIndex" : 0 }, "schema" : "https://github.com/citation-style-language/schema/raw/master/csl-citation.json" }</w:instrText>
      </w:r>
      <w:r>
        <w:fldChar w:fldCharType="separate"/>
      </w:r>
      <w:bookmarkStart w:id="39" w:name="__Fieldmark__461_655823394"/>
      <w:r>
        <w:rPr/>
        <w:t>[47,58]</w:t>
      </w:r>
      <w:r>
        <w:rPr/>
      </w:r>
      <w:r>
        <w:fldChar w:fldCharType="end"/>
      </w:r>
      <w:bookmarkEnd w:id="39"/>
      <w:r>
        <w:rPr/>
        <w:t xml:space="preserve">. Third, many parts of boreal zone, especially in the Russian Federation and Canada, remain inaccessible presenting an opportunity to protect large tracts of relatively intact forest </w:t>
      </w:r>
      <w:r>
        <w:fldChar w:fldCharType="begin"/>
      </w:r>
      <w:r>
        <w:instrText>ADDIN CSL_CITATION { "citationItems" : [ { "id" : "ITEM-1", "itemData" : { "DOI" : "10.1007/s13280-012-0375-1", "ISSN" : "0044-7447", "PMID" : "23475656", "abstract" : "Protected area (PA) is an indicator linked to policies on ecological sustainability. We analyzed area, size, and categories of PAs in the European boreal forest biome in Norway, Sweden, Finland, and Russia from 1900 to 2010. The PA increased from 1.5 \u00d7 10(3) ha in 1909 to 2.3 \u00d7 10(7) ha in 2010. While the total PA in the boreal biome was 10.8 %, the figures ranged from 17.2 % in the northern, 7.9 % of the middle, and 8.7 % of the southern boreal sub-regions. The median size of PAs varied from 10 to 124 ha among countries. The categories of less strictly PAs increased over time. The proportion of area occupied by PAs is an important response indicator for conservation efforts. However, the use of PA as an indicator of ecological sustainability needs to consider ecosystem representation, functional connectivity and management categories.", "author" : [ { "dropping-particle" : "", "family" : "Elbakidze", "given" : "Marine", "non-dropping-particle" : "", "parse-names" : false, "suffix" : "" }, { "dropping-particle" : "", "family" : "Angelstam", "given" : "Per K", "non-dropping-particle" : "", "parse-names" : false, "suffix" : "" }, { "dropping-particle" : "", "family" : "Sobolev", "given" : "Nikolay", "non-dropping-particle" : "", "parse-names" : false, "suffix" : "" }, { "dropping-particle" : "", "family" : "Degerman", "given" : "Erik", "non-dropping-particle" : "", "parse-names" : false, "suffix" : "" }, { "dropping-particle" : "", "family" : "Andersson", "given" : "Kjell", "non-dropping-particle" : "", "parse-names" : false, "suffix" : "" }, { "dropping-particle" : "", "family" : "Axelsson", "given" : "Robert", "non-dropping-particle" : "", "parse-names" : false, "suffix" : "" }, { "dropping-particle" : "", "family" : "H\u00f6jer", "given" : "Olle", "non-dropping-particle" : "", "parse-names" : false, "suffix" : "" }, { "dropping-particle" : "", "family" : "Wennberg", "given" : "Sandra", "non-dropping-particle" : "", "parse-names" : false, "suffix" : "" } ], "container-title" : "Ambio", "id" : "ITEM-1", "issue" : "2", "issued" : { "date-parts" : [ [ "2013", "3" ] ] }, "page" : "201-214", "title" : "Protected area as an indicator of ecological sustainability? A century of development in Europe's boreal forest", "type" : "article-journal", "volume" : "42" }, "uris" : [ "http://www.mendeley.com/documents/?uuid=41456753-d3c8-4ce4-ad3a-e5b993c4b1f0" ] }, { "id" : "ITEM-2", "itemData" : { "DOI" : "10.1016/j.biocon.2011.11.029", "ISSN" : "00063207", "author" : [ { "dropping-particle" : "", "family" : "Andrew", "given" : "Margaret E", "non-dropping-particle" : "", "parse-names" : false, "suffix" : "" }, { "dropping-particle" : "", "family" : "Wulder", "given" : "Michael A", "non-dropping-particle" : "", "parse-names" : false, "suffix" : "" }, { "dropping-particle" : "", "family" : "Coops", "given" : "Nicholas C", "non-dropping-particle" : "", "parse-names" : false, "suffix" : "" } ], "container-title" : "Biological Conservation", "id" : "ITEM-2", "issue" : "1", "issued" : { "date-parts" : [ [ "2012", "2" ] ] }, "page" : "97-107", "title" : "Identification of de facto protected areas in boreal Canada", "type" : "article-journal", "volume" : "146" }, "uris" : [ "http://www.mendeley.com/documents/?uuid=05008596-f9c7-4864-b06d-1ea3f1e6594d" ] } ], "mendeley" : { "formattedCitation" : "[59,60]", "plainTextFormattedCitation" : "[59,60]", "previouslyFormattedCitation" : "[59,60]" }, "properties" : { "noteIndex" : 0 }, "schema" : "https://github.com/citation-style-language/schema/raw/master/csl-citation.json" }</w:instrText>
      </w:r>
      <w:r>
        <w:fldChar w:fldCharType="separate"/>
      </w:r>
      <w:bookmarkStart w:id="40" w:name="__Fieldmark__467_655823394"/>
      <w:r>
        <w:rPr/>
        <w:t>[59,60]</w:t>
      </w:r>
      <w:r>
        <w:rPr/>
      </w:r>
      <w:r>
        <w:fldChar w:fldCharType="end"/>
      </w:r>
      <w:bookmarkEnd w:id="40"/>
      <w:r>
        <w:rPr/>
        <w:t>.</w:t>
      </w:r>
    </w:p>
    <w:p>
      <w:pPr>
        <w:pStyle w:val="Normal"/>
        <w:spacing w:lineRule="auto" w:line="480"/>
        <w:ind w:firstLine="1304"/>
        <w:rPr/>
      </w:pPr>
      <w:r>
        <w:rPr/>
        <w:t xml:space="preserve">In boreal zone and elsewhere, effective conservation planning should ideally be done simultaneously with general land-use and natural resource use planning </w:t>
      </w:r>
      <w:r>
        <w:fldChar w:fldCharType="begin"/>
      </w:r>
      <w:r>
        <w:instrText>ADDIN CSL_CITATION { "citationItems" : [ { "id" : "ITEM-1", "itemData" : { "author" : [ { "dropping-particle" : "", "family" : "Ferrier", "given" : "Simon", "non-dropping-particle" : "", "parse-names" : false, "suffix" : "" }, { "dropping-particle" : "", "family" : "Wintle", "given" : "Brendan A", "non-dropping-particle" : "", "parse-names" : false, "suffix" : "" } ], "chapter-number" : "1",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"page" : "304", "publisher" : "Oxford University Press", "publisher-place" : "Oxford", "title" : "Quantitative approaches to spatial conservation prioritization: matching the solution to the need", "type" : "chapter" }, "uris" : [ "http://www.mendeley.com/documents/?uuid=4b9b3e4b-1d7b-470e-a859-f9cd7f0c0799" ] } ], "mendeley" : { "formattedCitation" : "[6]", "plainTextFormattedCitation" : "[6]", "previouslyFormattedCitation" : "[6]" }, "properties" : { "noteIndex" : 0 }, "schema" : "https://github.com/citation-style-language/schema/raw/master/csl-citation.json" }</w:instrText>
      </w:r>
      <w:r>
        <w:fldChar w:fldCharType="separate"/>
      </w:r>
      <w:bookmarkStart w:id="41" w:name="__Fieldmark__476_655823394"/>
      <w:r>
        <w:rPr/>
        <w:t>[6]</w:t>
      </w:r>
      <w:r>
        <w:rPr/>
      </w:r>
      <w:r>
        <w:fldChar w:fldCharType="end"/>
      </w:r>
      <w:bookmarkEnd w:id="41"/>
      <w:r>
        <w:rPr/>
        <w:t xml:space="preserve">. This further emphasizes the need to be able to synthesize and utilize data from various sources. Data for land use and natural resources use planning may also be useful for conservation planning, assuming that they act as surrogates for biodiversity features of conservation interest. The upside is that resources allocated for collecting these types of data usually exceed those allocated for conservation-related data collection. For example, countries with an active forest sector typically have high-resolution, national, forest inventory systems (NFIs) in place </w:t>
      </w:r>
      <w:r>
        <w:fldChar w:fldCharType="begin"/>
      </w:r>
      <w:r>
        <w:instrText>ADDIN CSL_CITATION { "citationItems" : [ { "id" : "ITEM-1", "itemData" : { "DOI" : "10.5849/forsci.12-003", "author"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"Bertini", "given" : "Roberta", "non-dropping-particle" : "", "parse-names" : false, "suffix" : "" }, { "dropping-particle" : "", "family" : "Bra", "given" : "Urs-beat", "non-dropping-particle" : "", "parse-names" : false, "suffix" : "" }, { "dropping-particle" : "", "family" : "Asensio", "given" : "Iciar Alberdi", "non-dropping-particle" : "", "parse-names" : false, "suffix" : "" }, { "dropping-particle" : "", "family" : "Bastrup-birk", "given" : "Annemarie", "non-dropping-particle" : "", "parse-names" : false, "suffix" : "" }, { "dropping-particle" : "", "family" : "Rondeux", "given" : "Jacques", "non-dropping-particle" : "", "parse-names" : false, "suffix" : "" }, { "dropping-particle" : "", "family" : "Barsoum", "given" : "Nadia", "non-dropping-particle" : "", "parse-names" : false, "suffix" : "" } ], "container-title" : "Forest Science", "id" : "ITEM-1", "issue" : "3", "issued" : { "date-parts" : [ [ "2012" ] ] }, "page" : "257-268", "title" : "National forest inventory contributions to forest biodiversity monitoring", "type" : "article-journal", "volume" : "58" }, "uris" : [ "http://www.mendeley.com/documents/?uuid=0d40934b-b818-469f-b08e-7154fbe352f1" ] }, { "id" : "ITEM-2", "itemData" : { "author" : [ { "dropping-particle" : "", "family" : "Tomppo", "given" : "Erkki O", "non-dropping-particle" : "", "parse-names" : false, "suffix" : "" }, { "dropping-particle" : "", "family" : "Haakana", "given" : "M", "non-dropping-particle" : "", "parse-names" : false, "suffix" : "" }, { "dropping-particle" : "", "family" : "Kaitila", "given" : "M", "non-dropping-particle" : "", "parse-names" : false, "suffix" : "" }, { "dropping-particle" : "", "family" : "Per\u00e4saari", "given" : "J", "non-dropping-particle" : "", "parse-names" : false, "suffix" : "" } ], "id" : "ITEM-2", "issued" : { "date-parts" : [ [ "2008" ] ] }, "number-of-pages" : "374", "publisher" : "Springer", "publisher-place" : "Dordrecht", "title" : "Multi-source national forest inventory \u2013 methods and applications", "type" : "book" }, "uris" : [ "http://www.mendeley.com/documents/?uuid=b77b9949-8265-49fa-9efd-1ee7d808e787" ] } ], "mendeley" : { "formattedCitation" : "[61,62]", "plainTextFormattedCitation" : "[61,62]", "previouslyFormattedCitation" : "[61,62]" }, "properties" : { "noteIndex" : 0 }, "schema" : "https://github.com/citation-style-language/schema/raw/master/csl-citation.json" }</w:instrText>
      </w:r>
      <w:r>
        <w:fldChar w:fldCharType="separate"/>
      </w:r>
      <w:bookmarkStart w:id="42" w:name="__Fieldmark__485_655823394"/>
      <w:r>
        <w:rPr/>
        <w:t>[61,62]</w:t>
      </w:r>
      <w:r>
        <w:rPr/>
      </w:r>
      <w:r>
        <w:fldChar w:fldCharType="end"/>
      </w:r>
      <w:bookmarkEnd w:id="42"/>
      <w:r>
        <w:rPr/>
        <w:t>. In addition to NFIs, many other public and private operators collect detailed forest inventory data for their own operational planning often at the national or regional scale. Recently, governments and public research institutions in particular have started opening up their databases. For example, the Finnish Forest Research Institute has opened up their multi-source national forest inventory database (http://www.metla.fi/ohjelma/vmi/vmi-moni-en.htm).</w:t>
      </w:r>
    </w:p>
    <w:p>
      <w:pPr>
        <w:pStyle w:val="Normal"/>
        <w:spacing w:lineRule="auto" w:line="480"/>
        <w:rPr/>
      </w:pPr>
      <w:r>
        <w:rPr>
          <w:rFonts w:cs="Calibri"/>
        </w:rPr>
        <w:t xml:space="preserve">Forest inventory data has historically been collected to assess the productive functions of forests </w:t>
      </w:r>
      <w:r>
        <w:fldChar w:fldCharType="begin"/>
      </w:r>
      <w:r>
        <w:instrText>ADDIN CSL_CITATION { "citationItems" : [ { "id" : "ITEM-1", "itemData" : { "DOI" : "10.5849/forsci.12-003", "author"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"Bertini", "given" : "Roberta", "non-dropping-particle" : "", "parse-names" : false, "suffix" : "" }, { "dropping-particle" : "", "family" : "Bra", "given" : "Urs-beat", "non-dropping-particle" : "", "parse-names" : false, "suffix" : "" }, { "dropping-particle" : "", "family" : "Asensio", "given" : "Iciar Alberdi", "non-dropping-particle" : "", "parse-names" : false, "suffix" : "" }, { "dropping-particle" : "", "family" : "Bastrup-birk", "given" : "Annemarie", "non-dropping-particle" : "", "parse-names" : false, "suffix" : "" }, { "dropping-particle" : "", "family" : "Rondeux", "given" : "Jacques", "non-dropping-particle" : "", "parse-names" : false, "suffix" : "" }, { "dropping-particle" : "", "family" : "Barsoum", "given" : "Nadia", "non-dropping-particle" : "", "parse-names" : false, "suffix" : "" } ], "container-title" : "Forest Science", "id" : "ITEM-1", "issue" : "3", "issued" : { "date-parts" : [ [ "2012" ] ] }, "page" : "257-268", "title" : "National forest inventory contributions to forest biodiversity monitoring", "type" : "article-journal", "volume" : "58" }, "uris" : [ "http://www.mendeley.com/documents/?uuid=0d40934b-b818-469f-b08e-7154fbe352f1" ] } ], "mendeley" : { "formattedCitation" : "[61]", "plainTextFormattedCitation" : "[61]", "previouslyFormattedCitation" : "[61]" }, "properties" : { "noteIndex" : 0 }, "schema" : "https://github.com/citation-style-language/schema/raw/master/csl-citation.json" }</w:instrText>
      </w:r>
      <w:r>
        <w:fldChar w:fldCharType="separate"/>
      </w:r>
      <w:bookmarkStart w:id="43" w:name="__Fieldmark__494_655823394"/>
      <w:r>
        <w:rPr>
          <w:rFonts w:cs="Calibri"/>
        </w:rPr>
        <w:t>[61]</w:t>
      </w:r>
      <w:r>
        <w:rPr>
          <w:rFonts w:cs="Calibri"/>
        </w:rPr>
      </w:r>
      <w:r>
        <w:fldChar w:fldCharType="end"/>
      </w:r>
      <w:bookmarkEnd w:id="43"/>
      <w:r>
        <w:rPr>
          <w:rFonts w:cs="Calibri"/>
        </w:rPr>
        <w:t xml:space="preserve">, but broad-scale NFIs are increasingly being used for monitoring forest biodiversity particularly in boreal forests </w:t>
      </w:r>
      <w:r>
        <w:fldChar w:fldCharType="begin"/>
      </w:r>
      <w: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"[63]", "plainTextFormattedCitation" : "[63]", "previouslyFormattedCitation" : "[63]" }, "properties" : { "noteIndex" : 0 }, "schema" : "https://github.com/citation-style-language/schema/raw/master/csl-citation.json" }</w:instrText>
      </w:r>
      <w:r>
        <w:fldChar w:fldCharType="separate"/>
      </w:r>
      <w:bookmarkStart w:id="44" w:name="__Fieldmark__503_655823394"/>
      <w:r>
        <w:rPr>
          <w:rFonts w:cs="Calibri"/>
        </w:rPr>
        <w:t>[63]</w:t>
      </w:r>
      <w:r>
        <w:rPr>
          <w:rFonts w:cs="Calibri"/>
        </w:rPr>
      </w:r>
      <w:r>
        <w:fldChar w:fldCharType="end"/>
      </w:r>
      <w:bookmarkEnd w:id="44"/>
      <w:r>
        <w:rPr>
          <w:rFonts w:cs="Calibri"/>
        </w:rPr>
        <w:t xml:space="preserve">. Following the classification by Corona et al. </w:t>
      </w:r>
      <w:r>
        <w:fldChar w:fldCharType="begin"/>
      </w:r>
      <w: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"[63]", "plainTextFormattedCitation" : "[63]", "previouslyFormattedCitation" : "[63]" }, "properties" : { "noteIndex" : 0 }, "schema" : "https://github.com/citation-style-language/schema/raw/master/csl-citation.json" }</w:instrText>
      </w:r>
      <w:r>
        <w:fldChar w:fldCharType="separate"/>
      </w:r>
      <w:bookmarkStart w:id="45" w:name="__Fieldmark__509_655823394"/>
      <w:r>
        <w:rPr>
          <w:rFonts w:cs="Calibri"/>
        </w:rPr>
        <w:t>[63]</w:t>
      </w:r>
      <w:r>
        <w:rPr>
          <w:rFonts w:cs="Calibri"/>
        </w:rPr>
      </w:r>
      <w:r>
        <w:fldChar w:fldCharType="end"/>
      </w:r>
      <w:bookmarkEnd w:id="45"/>
      <w:r>
        <w:rPr>
          <w:rFonts w:cs="Calibri"/>
        </w:rPr>
        <w:t xml:space="preserve">, biodiversity indicators estimated from forest inventory data can be classified into two categories: (i) compositional indicators directly measuring biodiversity, and (ii) structural indicators based on key structural features (e.g. variability in tree size and the amount of dead wood) acting as correlates or surrogates for biodiversity </w:t>
      </w:r>
      <w:r>
        <w:fldChar w:fldCharType="begin"/>
      </w:r>
      <w: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"[63]", "plainTextFormattedCitation" : "[63]", "previouslyFormattedCitation" : "[63]" }, "properties" : { "noteIndex" : 0 }, "schema" : "https://github.com/citation-style-language/schema/raw/master/csl-citation.json" }</w:instrText>
      </w:r>
      <w:r>
        <w:fldChar w:fldCharType="separate"/>
      </w:r>
      <w:bookmarkStart w:id="46" w:name="__Fieldmark__514_655823394"/>
      <w:r>
        <w:rPr>
          <w:rFonts w:cs="Calibri"/>
        </w:rPr>
        <w:t>[63]</w:t>
      </w:r>
      <w:r>
        <w:rPr>
          <w:rFonts w:cs="Calibri"/>
        </w:rPr>
      </w:r>
      <w:r>
        <w:fldChar w:fldCharType="end"/>
      </w:r>
      <w:bookmarkEnd w:id="46"/>
      <w:r>
        <w:rPr>
          <w:rFonts w:cs="Calibri"/>
        </w:rPr>
        <w:t xml:space="preserve">. The latter approach largely relies on the assumption that high structural and tree species diversity provides more habitats for different forest species </w:t>
      </w:r>
      <w:r>
        <w:fldChar w:fldCharType="begin"/>
      </w:r>
      <w: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"id" : "ITEM-2", "itemData" : { "DOI" : "10.1093/forestry/cpm042", "author" : [ { "dropping-particle" : "", "family" : "Winter", "given" : "Susanne", "non-dropping-particle" : "", "parse-names" : false, "suffix" : "" }, { "dropping-particle" : "", "family" : "Chirici", "given" : "Gherardo", "non-dropping-particle" : "", "parse-names" : false, "suffix" : "" }, { "dropping-particle" : "", "family" : "McRoberts", "given" : "E", "non-dropping-particle" : "", "parse-names" : false, "suffix" : "" }, { "dropping-particle" : "", "family" : "Hauk", "given" : "Elmar", "non-dropping-particle" : "", "parse-names" : false, "suffix" : "" }, { "dropping-particle" : "", "family" : "Tomppo", "given" : "Erkki", "non-dropping-particle" : "", "parse-names" : false, "suffix" : "" } ], "container-title" : "Forestry", "id" : "ITEM-2", "issue" : "1", "issued" : { "date-parts" : [ [ "2008" ] ] }, "title" : "Possibilities for harmonizing national forest inventory data for use in forest biodiversity assessments", "type" : "article-journal", "volume" : "81" }, "uris" : [ "http://www.mendeley.com/documents/?uuid=6aa98abf-974a-49ba-8953-96c21f5d2d0e" ] }, { "id" : "ITEM-3", "itemData" : { "DOI" : "10.1016/j.ecolecon.2008.05.005", "author" : [ { "dropping-particle" : "", "family" : "Kallio", "given" : "A Maarit", "non-dropping-particle" : "", "parse-names" : false, "suffix" : "" }, { "dropping-particle" : "", "family" : "H\u00e4nninen", "given" : "Riitta", "non-dropping-particle" : "", "parse-names" : false, "suffix" : "" }, { "dropping-particle" : "", "family" : "Vainikainen", "given" : "Nina", "non-dropping-particle" : "", "parse-names" : false, "suffix" : "" }, { "dropping-particle" : "", "family" : "Luque", "given" : "Sandra", "non-dropping-particle" : "", "parse-names" : false, "suffix" : "" } ], "container-title" : "Ecological Economics", "id" : "ITEM-3", "issued" : { "date-parts" : [ [ "2008" ] ] }, "page" : "232-243", "title" : "Biodiversity value and the optimal location of forest conservation sites in Southern Finland", "type" : "article-journal", "volume" : "67" }, "uris" : [ "http://www.mendeley.com/documents/?uuid=3c7c3915-fbe8-460a-9aa0-d84947c228ca" ] } ], "mendeley" : { "formattedCitation" : "[63\u201365]", "plainTextFormattedCitation" : "[63\u201365]", "previouslyFormattedCitation" : "[63\u201365]" }, "properties" : { "noteIndex" : 0 }, "schema" : "https://github.com/citation-style-language/schema/raw/master/csl-citation.json" }</w:instrText>
      </w:r>
      <w:r>
        <w:fldChar w:fldCharType="separate"/>
      </w:r>
      <w:bookmarkStart w:id="47" w:name="__Fieldmark__522_655823394"/>
      <w:r>
        <w:rPr>
          <w:rFonts w:cs="Calibri"/>
        </w:rPr>
        <w:t>[63–65]</w:t>
      </w:r>
      <w:r>
        <w:rPr>
          <w:rFonts w:cs="Calibri"/>
        </w:rPr>
      </w:r>
      <w:r>
        <w:fldChar w:fldCharType="end"/>
      </w:r>
      <w:bookmarkEnd w:id="47"/>
      <w:r>
        <w:rPr>
          <w:rFonts w:cs="Calibri"/>
        </w:rPr>
        <w:t xml:space="preserve">. It also requires that the features can be reliably estimated from forest inventory data </w:t>
      </w:r>
      <w:r>
        <w:fldChar w:fldCharType="begin"/>
      </w:r>
      <w:r>
        <w:instrText>ADDIN CSL_CITATION { "citationItems" : [ { "id" : "ITEM-1", "itemData" : { "ISBN" : "9789400704817", "author" : [ { "dropping-particle" : "", "family" : "Chirici", "given" : "Gherardo", "non-dropping-particle" : "", "parse-names" : false, "suffix" : "" }, { "dropping-particle" : "", "family" : "Winter", "given" : "Susanne", "non-dropping-particle" : "", "parse-names" : false, "suffix" : "" }, { "dropping-particle" : "", "family" : "McRoberts", "given" : "Ronald E", "non-dropping-particle" : "", "parse-names" : false, "suffix" : "" } ], "id" : "ITEM-1", "issued" : { "date-parts" : [ [ "2011" ] ] }, "number-of-pages" : "221", "publisher" : "Springer", "publisher-place" : "Dordrecht", "title" : "National forest inventories: contributions to forest biodiversity assessments", "type" : "book" }, "uris" : [ "http://www.mendeley.com/documents/?uuid=98e08223-73f4-46e1-ad94-d439e582100f" ] }, { "id" : "ITEM-2", "itemData" : { "ISBN" : "9789048132324", "abstract" : "Available in: Hardcover. Traditionally the purpose of National Forest Inventories (NFIs) has been to provide continuously updated information regarding the state of a given nation\u2019s forest resources, including their tim", "author" : [ { "dropping-particle" : "", "family" : "Tomppo", "given" : "Erkki", "non-dropping-particle" : "", "parse-names" : false, "suffix" : "" }, { "dropping-particle" : "", "family" : "Gschwantner", "given" : "Thomas", "non-dropping-particle" : "", "parse-names" : false, "suffix" : "" }, { "dropping-particle" : "", "family" : "Lawrence", "given" : "Mark", "non-dropping-particle" : "", "parse-names" : false, "suffix" : "" }, { "dropping-particle" : "", "family" : "McRoberts", "given" : "Ronald E", "non-dropping-particle" : "", "parse-names" : false, "suffix" : "" } ], "container-title" : "Media", "id" : "ITEM-2", "issued" : { "date-parts" : [ [ "2010" ] ] }, "number-of-pages" : "612", "publisher" : "Springer", "publisher-place" : "Dordrecht", "title" : "National forest inventories - pathways for common reporting", "type" : "book" }, "uris" : [ "http://www.mendeley.com/documents/?uuid=0aa5498a-3027-4917-b221-2a2f17f5fbe6" ] } ], "mendeley" : { "formattedCitation" : "[66,67]", "plainTextFormattedCitation" : "[66,67]", "previouslyFormattedCitation" : "[66,67]" }, "properties" : { "noteIndex" : 0 }, "schema" : "https://github.com/citation-style-language/schema/raw/master/csl-citation.json" }</w:instrText>
      </w:r>
      <w:r>
        <w:fldChar w:fldCharType="separate"/>
      </w:r>
      <w:bookmarkStart w:id="48" w:name="__Fieldmark__527_655823394"/>
      <w:r>
        <w:rPr>
          <w:rFonts w:cs="Calibri"/>
        </w:rPr>
        <w:t>[66,67]</w:t>
      </w:r>
      <w:r>
        <w:rPr>
          <w:rFonts w:cs="Calibri"/>
        </w:rPr>
      </w:r>
      <w:r>
        <w:fldChar w:fldCharType="end"/>
      </w:r>
      <w:bookmarkEnd w:id="48"/>
      <w:r>
        <w:rPr>
          <w:rFonts w:cs="Calibri"/>
        </w:rPr>
        <w:t xml:space="preserve">. The approach based on structural indicators also has many desirable qualities from the perspective of spatial conservation prioritization. First, as structural components are comparatively easy to measure, data about them are commonly included in forest inventories </w:t>
      </w:r>
      <w:r>
        <w:fldChar w:fldCharType="begin"/>
      </w:r>
      <w:r>
        <w:instrText>ADDIN CSL_CITATION { "citationItems" : [ { "id" : "ITEM-1", "itemData" : { "DOI" : "10.5849/forsci.12-003", "author"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"Bertini", "given" : "Roberta", "non-dropping-particle" : "", "parse-names" : false, "suffix" : "" }, { "dropping-particle" : "", "family" : "Bra", "given" : "Urs-beat", "non-dropping-particle" : "", "parse-names" : false, "suffix" : "" }, { "dropping-particle" : "", "family" : "Asensio", "given" : "Iciar Alberdi", "non-dropping-particle" : "", "parse-names" : false, "suffix" : "" }, { "dropping-particle" : "", "family" : "Bastrup-birk", "given" : "Annemarie", "non-dropping-particle" : "", "parse-names" : false, "suffix" : "" }, { "dropping-particle" : "", "family" : "Rondeux", "given" : "Jacques", "non-dropping-particle" : "", "parse-names" : false, "suffix" : "" }, { "dropping-particle" : "", "family" : "Barsoum", "given" : "Nadia", "non-dropping-particle" : "", "parse-names" : false, "suffix" : "" } ], "container-title" : "Forest Science", "id" : "ITEM-1", "issue" : "3", "issued" : { "date-parts" : [ [ "2012" ] ] }, "page" : "257-268", "title" : "National forest inventory contributions to forest biodiversity monitoring", "type" : "article-journal", "volume" : "58" }, "uris" : [ "http://www.mendeley.com/documents/?uuid=0d40934b-b818-469f-b08e-7154fbe352f1" ] }, { "id" : "ITEM-2",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"ITEM-2",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"[61,63]", "plainTextFormattedCitation" : "[61,63]", "previouslyFormattedCitation" : "[61,63]" }, "properties" : { "noteIndex" : 0 }, "schema" : "https://github.com/citation-style-language/schema/raw/master/csl-citation.json" }</w:instrText>
      </w:r>
      <w:r>
        <w:fldChar w:fldCharType="separate"/>
      </w:r>
      <w:bookmarkStart w:id="49" w:name="__Fieldmark__532_655823394"/>
      <w:r>
        <w:rPr>
          <w:rFonts w:cs="Calibri"/>
        </w:rPr>
        <w:t>[61,63]</w:t>
      </w:r>
      <w:r>
        <w:rPr>
          <w:rFonts w:cs="Calibri"/>
        </w:rPr>
      </w:r>
      <w:r>
        <w:fldChar w:fldCharType="end"/>
      </w:r>
      <w:bookmarkEnd w:id="49"/>
      <w:r>
        <w:rPr>
          <w:rFonts w:cs="Calibri"/>
        </w:rPr>
        <w:t xml:space="preserve">. Second, the effects different forest management options have on structural features and thus on biodiversity can be easily assessed </w:t>
      </w:r>
      <w:r>
        <w:fldChar w:fldCharType="begin"/>
      </w:r>
      <w:r>
        <w:instrText>ADDIN CSL_CITATION { "citationItems" : [ { "id" : "ITEM-1", "itemData" : { "DOI" : "10.1016/j.foreco.2005.08.034", "abstract" : "This paper reviews the literature concerning forest and woodland structure at the scale of an individual stand. Stand structure is defined in terms of structural attributes and stand structural complexity. Stand structural complexity is considered to be a measure of the number of different attributes present and the relative abundance of each of these attributes. The reviewindicates there is no definitive suite of structural attributes; different authors emphasise subsets of different attributes, and relatively few studies provide quantitative evidence linking attributes to the provision of faunal habitat or other measures of biodiversity, although a number of studies identify attributes that distinguish between successional stages. A summary of key structural attributes identified in the literature is presented under the following stand elements: foliage arrangement, canopy cover, tree diameter, tree height, tree spacing, tree species, stand biomass, understorey vegetation, and deadwood. Indices of structural complexity are also reviewed. Three types of index framework are identified: indices based on the cumulative score of attributes; indices based on the average score of groups of attributes; and indices based on the interaction of attributes. The reviewidentifies a variety of different indices under each of these frameworks with no single index preferred over the others. The most prominent of these indices are discussed in detail and the following guidelines suggested for the development of an index of structural complexity: (1) Start with a comprehensive set of structural attributes, in which there is a demonstrated association between attributes and the elements of biodiversity that are of interest. (2) Use a simple mathematical system to construct the index; this facilitates the use of multiple attributes and interpretation of the index in terms of real stand conditions. (3) Score attributes relative to the range of values occurring in stands of a comparable vegetation community. (4) Try different weightings of attributes", "author" : [ { "dropping-particle" : "", "family" : "McElhinny", "given" : "Chris", "non-dropping-particle" : "", "parse-names" : false, "suffix" : "" }, { "dropping-particle" : "", "family" : "Gibbons", "given" : "Phillip", "non-dropping-particle" : "", "parse-names" : false, "suffix" : "" }, { "dropping-particle" : "", "family" : "Brack", "given" : "Cris", "non-dropping-particle" : "", "parse-names" : false, "suffix" : "" }, { "dropping-particle" : "", "family" : "Bauhus", "given" : "J\u00fcrgen", "non-dropping-particle" : "", "parse-names" : false, "suffix" : "" } ], "container-title" : "Forest Ecology and Management", "id" : "ITEM-1", "issued" : { "date-parts" : [ [ "2005" ] ] }, "page" : "1-24", "title" : "Forest and woodland stand structural complexity: its definition and measurement", "type" : "article-journal", "volume" : "218" }, "uris" : [ "http://www.mendeley.com/documents/?uuid=35982913-9bed-428b-8298-4ea6665ac044" ] } ], "mendeley" : { "formattedCitation" : "[68]", "plainTextFormattedCitation" : "[68]", "previouslyFormattedCitation" : "[68]" }, "properties" : { "noteIndex" : 0 }, "schema" : "https://github.com/citation-style-language/schema/raw/master/csl-citation.json" }</w:instrText>
      </w:r>
      <w:r>
        <w:fldChar w:fldCharType="separate"/>
      </w:r>
      <w:bookmarkStart w:id="50" w:name="__Fieldmark__537_655823394"/>
      <w:r>
        <w:rPr>
          <w:rFonts w:cs="Calibri"/>
        </w:rPr>
        <w:t>[68]</w:t>
      </w:r>
      <w:r>
        <w:rPr>
          <w:rFonts w:cs="Calibri"/>
        </w:rPr>
      </w:r>
      <w:r>
        <w:fldChar w:fldCharType="end"/>
      </w:r>
      <w:bookmarkEnd w:id="50"/>
      <w:r>
        <w:rPr>
          <w:rFonts w:cs="Calibri"/>
        </w:rPr>
        <w:t xml:space="preserve">, enabling comparisons between different management scenarios. Third, forest inventories are typically repeated periodically, making it possible to monitor changing conditions </w:t>
      </w:r>
      <w:r>
        <w:fldChar w:fldCharType="begin"/>
      </w:r>
      <w: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"[63]", "plainTextFormattedCitation" : "[63]", "previouslyFormattedCitation" : "[63]" }, "properties" : { "noteIndex" : 0 }, "schema" : "https://github.com/citation-style-language/schema/raw/master/csl-citation.json" }</w:instrText>
      </w:r>
      <w:r>
        <w:fldChar w:fldCharType="separate"/>
      </w:r>
      <w:bookmarkStart w:id="51" w:name="__Fieldmark__545_655823394"/>
      <w:r>
        <w:rPr>
          <w:rFonts w:cs="Calibri"/>
        </w:rPr>
        <w:t>[63]</w:t>
      </w:r>
      <w:r>
        <w:rPr>
          <w:rFonts w:cs="Calibri"/>
        </w:rPr>
      </w:r>
      <w:r>
        <w:fldChar w:fldCharType="end"/>
      </w:r>
      <w:bookmarkEnd w:id="51"/>
      <w:r>
        <w:rPr>
          <w:rFonts w:cs="Calibri"/>
        </w:rPr>
        <w:t>. Fourth, since forest inventory data still are primarily collected for forest management and planning purposes, conservation prioritization based on forest inventory data can be more easily understood by forestry practitioners. Finally, the data, and thus the results of conservation prioritization analyses, are produced at a resolution directly relevant for operative planning. However, validating the results is even more important when relying on surrogate data such as structural forest inventory data. At the structural level, one can use the locations of known conservation value, such as existing protected areas, as crude validation data which  should, on average, be more valuable than the surrounding (commercially  managed) landscape.</w:t>
      </w:r>
    </w:p>
    <w:p>
      <w:pPr>
        <w:pStyle w:val="Normal"/>
        <w:spacing w:lineRule="auto" w:line="480"/>
        <w:rPr>
          <w:rFonts w:ascii="Calibri" w:hAnsi="Calibri" w:cs="Calibri"/>
        </w:rPr>
      </w:pPr>
      <w:r>
        <w:rPr>
          <w:rFonts w:cs="Calibri"/>
        </w:rPr>
      </w:r>
    </w:p>
    <w:p>
      <w:pPr>
        <w:pStyle w:val="Heading2"/>
        <w:spacing w:lineRule="auto" w:line="480"/>
        <w:rPr>
          <w:szCs w:val="28"/>
        </w:rPr>
      </w:pPr>
      <w:r>
        <w:rPr>
          <w:szCs w:val="28"/>
        </w:rPr>
        <w:t>Aims and scope</w:t>
      </w:r>
    </w:p>
    <w:p>
      <w:pPr>
        <w:pStyle w:val="Normal"/>
        <w:spacing w:lineRule="auto" w:line="480"/>
        <w:ind w:firstLine="1304"/>
        <w:rPr/>
      </w:pPr>
      <w:r>
        <w:rPr>
          <w:rFonts w:cs="Calibri"/>
        </w:rPr>
        <w:t xml:space="preserve">Here, we develop a set of conservation prioritization analyses based on freely available and proprietary forest inventory data with a varying degree of detail across the province of South Savonia, Finland. We use the conservation prioritization software Zonation to develop complementarity-based priority maps. Accounting for connectivity in spatial conservation prioritization can be ecologically justified </w:t>
      </w:r>
      <w:r>
        <w:fldChar w:fldCharType="begin"/>
      </w:r>
      <w:r>
        <w:instrText>ADDIN CSL_CITATION { "citationItems" : [ { "id" : "ITEM-1", "itemData" : { "author" : [ { "dropping-particle" : "", "family" : "Wilson", "given" : "Kerrie A", "non-dropping-particle" : "", "parse-names" : false, "suffix" : "" }, { "dropping-particle" : "", "family" : "Cabeza", "given" : "Mar", "non-dropping-particle" : "", "parse-names" : false, "suffix" : "" }, { "dropping-particle" : "", "family" : "Klein", "given" : "Carissa J", "non-dropping-particle" : "", "parse-names" : false, "suffix" : "" } ], "container-title" : "Spatial conservation prioritization: quantitative methods &amp; computational tools", "editor" : [ { "dropping-particle" : "", "family" : "Moilanen", "given" : "Atte J",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"page" : "16-27", "publisher" : "Oxford University Press", "publisher-place" : "Oxford", "title" : "Fundamental concepts of spatial conservation prioritization", "type" : "chapter" }, "uris" : [ "http://www.mendeley.com/documents/?uuid=ed99f8d6-a9fc-4711-959b-09cbce4b3b0f" ] } ], "mendeley" : { "formattedCitation" : "[25]", "plainTextFormattedCitation" : "[25]", "previouslyFormattedCitation" : "[25]" }, "properties" : { "noteIndex" : 0 }, "schema" : "https://github.com/citation-style-language/schema/raw/master/csl-citation.json" }</w:instrText>
      </w:r>
      <w:r>
        <w:fldChar w:fldCharType="separate"/>
      </w:r>
      <w:bookmarkStart w:id="52" w:name="__Fieldmark__566_655823394"/>
      <w:r>
        <w:rPr>
          <w:rFonts w:cs="Calibri"/>
        </w:rPr>
        <w:t>[25]</w:t>
      </w:r>
      <w:r>
        <w:rPr>
          <w:rFonts w:cs="Calibri"/>
        </w:rPr>
      </w:r>
      <w:r>
        <w:fldChar w:fldCharType="end"/>
      </w:r>
      <w:bookmarkEnd w:id="52"/>
      <w:r>
        <w:rPr>
          <w:rFonts w:cs="Calibri"/>
        </w:rPr>
        <w:t xml:space="preserve"> and often called for in conservation implementation </w:t>
      </w:r>
      <w:r>
        <w:fldChar w:fldCharType="begin"/>
      </w:r>
      <w:r>
        <w:instrText>ADDIN CSL_CITATION { "citationItems" : [ { "id" : "ITEM-1", "itemData" : { "URL" : "http://www.mmm.fi/attachments/metsat/5yckfcmWR/METSOResolution2008-2016_ENGL.pdf", "accessed" : { "date-parts" : [ [ "2014", "5", "3" ] ] }, "author" : [ { "dropping-particle" : "", "family" : "Finnish Government", "given" : "", "non-dropping-particle" : "", "parse-names" : false, "suffix" : "" } ], "id" : "ITEM-1", "issued" : { "date-parts" : [ [ "2008" ] ] }, "page" : "15", "title" : "Government Resolution on the Forest Biodiversity Programme for Southern Finland 2008-2016 (METSO)", "type" : "webpage" }, "uris" : [ "http://www.mendeley.com/documents/?uuid=5d7630eb-5e9b-4a0c-8cd8-f6794a77f3df" ] } ], "mendeley" : { "formattedCitation" : "[69]", "plainTextFormattedCitation" : "[69]", "previouslyFormattedCitation" : "[69]" }, "properties" : { "noteIndex" : 0 }, "schema" : "https://github.com/citation-style-language/schema/raw/master/csl-citation.json" }</w:instrText>
      </w:r>
      <w:r>
        <w:fldChar w:fldCharType="separate"/>
      </w:r>
      <w:bookmarkStart w:id="53" w:name="__Fieldmark__571_655823394"/>
      <w:r>
        <w:rPr>
          <w:rFonts w:cs="Calibri"/>
        </w:rPr>
        <w:t>[69]</w:t>
      </w:r>
      <w:r>
        <w:rPr>
          <w:rFonts w:cs="Calibri"/>
        </w:rPr>
      </w:r>
      <w:r>
        <w:fldChar w:fldCharType="end"/>
      </w:r>
      <w:bookmarkEnd w:id="53"/>
      <w:r>
        <w:rPr>
          <w:rFonts w:cs="Calibri"/>
        </w:rPr>
        <w:t>. Therefore, we also include connectivity considerations in our Zonation analyses. With this approach, we are studying the following questions:</w:t>
      </w:r>
    </w:p>
    <w:p>
      <w:pPr>
        <w:pStyle w:val="Normal"/>
        <w:spacing w:lineRule="auto" w:line="480"/>
        <w:rPr>
          <w:rFonts w:ascii="Calibri" w:hAnsi="Calibri" w:cs="Calibri"/>
        </w:rPr>
      </w:pPr>
      <w:r>
        <w:rPr>
          <w:rFonts w:cs="Calibri"/>
        </w:rPr>
        <w:t>1) Can conservation prioritization analysis based on forest inventory data capture conservation value in boreal managed forest landscapes?</w:t>
      </w:r>
    </w:p>
    <w:p>
      <w:pPr>
        <w:pStyle w:val="Normal"/>
        <w:spacing w:lineRule="auto" w:line="480"/>
        <w:rPr>
          <w:rFonts w:ascii="Calibri" w:hAnsi="Calibri" w:cs="Calibri"/>
        </w:rPr>
      </w:pPr>
      <w:r>
        <w:rPr>
          <w:rFonts w:cs="Calibri"/>
        </w:rPr>
        <w:t>2) How well does freely available coarse forest inventory data perform compared to more detailed proprietary stand-based inventory data?</w:t>
      </w:r>
    </w:p>
    <w:p>
      <w:pPr>
        <w:pStyle w:val="Normal"/>
        <w:spacing w:lineRule="auto" w:line="480"/>
        <w:rPr>
          <w:rFonts w:ascii="Calibri" w:hAnsi="Calibri" w:cs="Calibri"/>
        </w:rPr>
      </w:pPr>
      <w:r>
        <w:rPr>
          <w:rFonts w:cs="Calibri"/>
        </w:rPr>
        <w:t>Furthermore, given the differences in the data reliability and prioritization results, we discuss under what kind of planning circumstances is open but coarse inventory data sufficient for informative conservation decision-making?</w:t>
      </w:r>
    </w:p>
    <w:p>
      <w:pPr>
        <w:pStyle w:val="Normal"/>
        <w:spacing w:lineRule="auto" w:line="480"/>
        <w:ind w:firstLine="1304"/>
        <w:rPr/>
      </w:pPr>
      <w:r>
        <w:rPr>
          <w:rFonts w:cs="Calibri"/>
        </w:rPr>
        <w:t xml:space="preserve">We limit our attention to the effects that different data sources have on the quality of spatial prioritization, and we acknowledge that the computational analysis described here is just one part of a full conservation planning process </w:t>
      </w:r>
      <w:r>
        <w:fldChar w:fldCharType="begin"/>
      </w:r>
      <w: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"id" : "ITEM-2", "itemData" : { "DOI" : "10.1111/ele.12189", "ISSN" : "1461023X", "author" : [ { "dropping-particle" : "", "family" : "Guisan", "given" : "Antoine", "non-dropping-particle" : "", "parse-names" : false, "suffix" : "" }, { "dropping-particle" : "", "family" : "Tingley", "given" : "Reid", "non-dropping-particle" : "", "parse-names" : false, "suffix" : "" }, { "dropping-particle" : "", "family" : "Baumgartner", "given" : "John B", "non-dropping-particle" : "", "parse-names" : false, "suffix" : "" }, { "dropping-particle" : "", "family" : "Naujokaitis-Lewis", "given" : "Ilona", "non-dropping-particle" : "", "parse-names" : false, "suffix" : "" }, { "dropping-particle" : "", "family" : "Sutcliffe", "given" : "Patricia R", "non-dropping-particle" : "", "parse-names" : false, "suffix" : "" }, { "dropping-particle" : "", "family" : "Tulloch", "given" : "Ayesha I. T", "non-dropping-particle" : "", "parse-names" : false, "suffix" : "" }, { "dropping-particle" : "", "family" : "Regan", "given" : "Tracey J", "non-dropping-particle" : "", "parse-names" : false, "suffix" : "" }, { "dropping-particle" : "", "family" : "Brotons", "given" : "Lluis", "non-dropping-particle" : "", "parse-names" : false, "suffix" : "" }, { "dropping-particle" : "", "family" : "McDonald-Madden", "given" : "Eve", "non-dropping-particle" : "", "parse-names" : false, "suffix" : "" }, { "dropping-particle" : "", "family" : "Mantyka-Pringle", "given" : "Chrystal", "non-dropping-particle" : "", "parse-names" : false, "suffix" : "" }, { "dropping-particle" : "", "family" : "Martin", "given" : "Tara G", "non-dropping-particle" : "", "parse-names" : false, "suffix" : "" }, { "dropping-particle" : "", "family" : "Rhodes", "given" : "Jonathan R", "non-dropping-particle" : "", "parse-names" : false, "suffix" : "" }, { "dropping-particle" : "", "family" : "Maggini", "given" : "Ramona", "non-dropping-particle" : "", "parse-names" : false, "suffix" : "" }, { "dropping-particle" : "", "family" : "Setterfield", "given" : "Samantha A", "non-dropping-particle" : "", "parse-names" : false, "suffix" : "" }, { "dropping-particle" : "", "family" : "Elith", "given" : "Jane", "non-dropping-particle" : "", "parse-names" : false, "suffix" : "" }, { "dropping-particle" : "", "family" : "Schwartz", "given" : "Mark W.", "non-dropping-particle" : "", "parse-names" : false, "suffix" : "" }, { "dropping-particle" : "", "family" : "Wintle", "given" : "Brendan A", "non-dropping-particle" : "", "parse-names" : false, "suffix" : "" }, { "dropping-particle" : "", "family" : "Broennimann", "given" : "Olivier", "non-dropping-particle" : "", "parse-names" : false, "suffix" : "" }, { "dropping-particle" : "", "family" : "Austin", "given" : "Mike", "non-dropping-particle" : "", "parse-names" : false, "suffix" : "" }, { "dropping-particle" : "", "family" : "Ferrier", "given" : "Simon", "non-dropping-particle" : "", "parse-names" : false, "suffix" : "" }, { "dropping-particle" : "", "family" : "Kearney", "given" : "Michael R", "non-dropping-particle" : "", "parse-names" : false, "suffix" : "" }, { "dropping-particle" : "", "family" : "Possingham", "given" : "Hugh P", "non-dropping-particle" : "", "parse-names" : false, "suffix" : "" }, { "dropping-particle" : "", "family" : "Buckley", "given" : "Yvonne M", "non-dropping-particle" : "", "parse-names" : false, "suffix" : "" } ], "container-title" : "Ecology Letters", "id" : "ITEM-2", "issue" : "12", "issued" : { "date-parts" : [ [ "2013" ] ] }, "page" : "1424-1435", "title" : "Predicting species distributions for conservation decisions", "type" : "article-journal", "volume" : "16" }, "uris" : [ "http://www.mendeley.com/documents/?uuid=036e1d80-2adc-4d13-8191-80ce44be752e" ] } ], "mendeley" : { "formattedCitation" : "[20,70]", "plainTextFormattedCitation" : "[20,70]", "previouslyFormattedCitation" : "[20,70]" }, "properties" : { "noteIndex" : 0 }, "schema" : "https://github.com/citation-style-language/schema/raw/master/csl-citation.json" }</w:instrText>
      </w:r>
      <w:r>
        <w:fldChar w:fldCharType="separate"/>
      </w:r>
      <w:bookmarkStart w:id="54" w:name="__Fieldmark__586_655823394"/>
      <w:r>
        <w:rPr>
          <w:rFonts w:cs="Calibri"/>
        </w:rPr>
        <w:t>[20,70]</w:t>
      </w:r>
      <w:r>
        <w:rPr>
          <w:rFonts w:cs="Calibri"/>
        </w:rPr>
      </w:r>
      <w:r>
        <w:fldChar w:fldCharType="end"/>
      </w:r>
      <w:bookmarkEnd w:id="54"/>
      <w:r>
        <w:rPr>
          <w:rFonts w:cs="Calibri"/>
        </w:rPr>
        <w:t xml:space="preserve">. While the results will be case-specific to a certain degree, the procedure itself is applicable to other countries that have similar forest inventory data available. The results should be applicable to countries with a similar forest management history and current forest and conservation management needs. </w:t>
      </w:r>
    </w:p>
    <w:p>
      <w:pPr>
        <w:pStyle w:val="Normal"/>
        <w:spacing w:lineRule="auto" w:line="480"/>
        <w:ind w:firstLine="1304"/>
        <w:rPr>
          <w:rFonts w:ascii="Calibri" w:hAnsi="Calibri" w:cs="Calibri"/>
        </w:rPr>
      </w:pPr>
      <w:r>
        <w:rPr>
          <w:rFonts w:cs="Calibri"/>
        </w:rPr>
        <w:t>To encourage other scientists and practitioners to build upon the work presented here, we also make available the full analysis implementation (see S1 Appendix) and the code necessary to produce the results from the prioritization analyses. While the proprietary data we have used cannot be shared because of privacy issues, we have made all the stages of the implementation openly available for examination and re-use.</w:t>
      </w:r>
    </w:p>
    <w:p>
      <w:pPr>
        <w:pStyle w:val="Heading1"/>
        <w:spacing w:lineRule="auto" w:line="480"/>
        <w:rPr>
          <w:szCs w:val="32"/>
        </w:rPr>
      </w:pPr>
      <w:r>
        <w:rPr>
          <w:szCs w:val="32"/>
        </w:rPr>
        <w:t>Material and Methods</w:t>
      </w:r>
    </w:p>
    <w:p>
      <w:pPr>
        <w:pStyle w:val="Heading2"/>
        <w:spacing w:lineRule="auto" w:line="480"/>
        <w:rPr>
          <w:szCs w:val="28"/>
        </w:rPr>
      </w:pPr>
      <w:r>
        <w:rPr>
          <w:szCs w:val="28"/>
        </w:rPr>
        <w:t>Study area</w:t>
      </w:r>
    </w:p>
    <w:p>
      <w:pPr>
        <w:pStyle w:val="Normal"/>
        <w:spacing w:lineRule="auto" w:line="480"/>
        <w:ind w:firstLine="1304"/>
        <w:rPr/>
      </w:pPr>
      <w:r>
        <w:rPr>
          <w:rFonts w:cs="Calibri"/>
        </w:rPr>
        <w:t>The study area covers the region of Southern Savonia located in southeastern part of Finland. South Savonia is one of 13 regional administrative units of the Finnish Forest Centre (FFC). The region is ca. 13990 km</w:t>
      </w:r>
      <w:r>
        <w:rPr>
          <w:rFonts w:cs="Calibri"/>
          <w:vertAlign w:val="superscript"/>
        </w:rPr>
        <w:t>2</w:t>
      </w:r>
      <w:r>
        <w:rPr>
          <w:rFonts w:cs="Calibri"/>
        </w:rPr>
        <w:t xml:space="preserve"> and characterized by a large number of lakes and fragmented waterways, which cover ca. 25% of the total area. Of the land area, approximately 88 % is forestry land that can further be divided into mineral soils (79%) and mires (21%). Together, forests on mineral soils and mires form a gradually varying landscape mosaic in the study region. The south boreal vegetation zone covers the whole region and forests are mostly dominated by the Scots pine (</w:t>
      </w:r>
      <w:r>
        <w:rPr>
          <w:rFonts w:cs="Calibri"/>
          <w:i/>
        </w:rPr>
        <w:t>Pinus sylvestris</w:t>
      </w:r>
      <w:r>
        <w:rPr>
          <w:rFonts w:cs="Calibri"/>
        </w:rPr>
        <w:t>) and the Norway spruce (</w:t>
      </w:r>
      <w:r>
        <w:rPr>
          <w:rFonts w:cs="Calibri"/>
          <w:i/>
        </w:rPr>
        <w:t>Picea abies</w:t>
      </w:r>
      <w:r>
        <w:rPr>
          <w:rFonts w:cs="Calibri"/>
        </w:rPr>
        <w:t xml:space="preserve">), mixed with varying amounts of broadleaved trees. Land ownership is highly fragmented, with private forest owners being the largest group (77.3%) followed by private companies (11.5%) and the state (6.2%) </w:t>
      </w:r>
      <w:r>
        <w:fldChar w:fldCharType="begin"/>
      </w:r>
      <w:r>
        <w:instrText>ADDIN CSL_CITATION { "citationItems" : [ { "id" : "ITEM-1", "itemData" : { "author" : [ { "dropping-particle" : "", "family" : "Finnish Forest Research Institute", "given" : "", "non-dropping-particle" : "", "parse-names" : false, "suffix" : "" } ], "id" : "ITEM-1", "issued" : { "date-parts" : [ [ "2013" ] ] }, "number-of-pages" : "450", "publisher" : "Metla", "publisher-place" : "Vantaa", "title" : "Finnish statistical yearbook of forestry", "type" : "book" }, "uris" : [ "http://www.mendeley.com/documents/?uuid=193b917c-8bdd-4539-b006-73e15592f369" ] } ], "mendeley" : { "formattedCitation" : "[71]", "plainTextFormattedCitation" : "[71]", "previouslyFormattedCitation" : "[71]" }, "properties" : { "noteIndex" : 0 }, "schema" : "https://github.com/citation-style-language/schema/raw/master/csl-citation.json" }</w:instrText>
      </w:r>
      <w:r>
        <w:fldChar w:fldCharType="separate"/>
      </w:r>
      <w:bookmarkStart w:id="55" w:name="__Fieldmark__625_655823394"/>
      <w:r>
        <w:rPr>
          <w:rFonts w:cs="Calibri"/>
        </w:rPr>
        <w:t>[71]</w:t>
      </w:r>
      <w:r>
        <w:rPr>
          <w:rFonts w:cs="Calibri"/>
        </w:rPr>
      </w:r>
      <w:r>
        <w:fldChar w:fldCharType="end"/>
      </w:r>
      <w:bookmarkEnd w:id="55"/>
      <w:r>
        <w:rPr>
          <w:rFonts w:cs="Calibri"/>
        </w:rPr>
        <w:t>. Most of the forestry land is under silvicultural management and only 2.5% is strictly protected, which is the same as the average for forestry land in southern Finland.  Whereas private forest land has several operators working on it (including the FFC), the state-owned land is managed by a single organization, Metsähallitus (the Finnish Forest and Park Service, which is further divided into two independent departments: the Forestry Department manages the Finnish state production forests and the Natural Heritage Services (NHS) manages forests outside of commercial operations, including protected areas.</w:t>
      </w:r>
    </w:p>
    <w:p>
      <w:pPr>
        <w:pStyle w:val="Normal"/>
        <w:spacing w:lineRule="auto" w:line="480"/>
        <w:rPr/>
      </w:pPr>
      <w:r>
        <w:rPr/>
      </w:r>
    </w:p>
    <w:p>
      <w:pPr>
        <w:pStyle w:val="Heading2"/>
        <w:spacing w:lineRule="auto" w:line="480"/>
        <w:rPr/>
      </w:pPr>
      <w:r>
        <w:rPr/>
        <w:t>Study design</w:t>
      </w:r>
    </w:p>
    <w:p>
      <w:pPr>
        <w:pStyle w:val="Normal"/>
        <w:spacing w:lineRule="auto" w:line="480"/>
        <w:ind w:firstLine="1304"/>
        <w:rPr>
          <w:rFonts w:ascii="Calibri" w:hAnsi="Calibri" w:cs="Calibri"/>
        </w:rPr>
      </w:pPr>
      <w:r>
        <w:rPr>
          <w:rFonts w:cs="Calibri"/>
        </w:rPr>
        <w:t xml:space="preserve">Fig. 1 presents the design of our study and Table 1 the data sets used in the analysis. To address the main objectives, we 1) acquired coarse and detailed forestry inventory data from Southern Savonia, 2) calculated comparable surrogate indices of conservation value out of these data, 3) carried out six different conservation prioritizations using three different input data sets and testing the influence of connectivity transformations, and 4) compared all prioritization results to each other and areas with known high conservation value. We included both forests on mineral soils and mires in the analyses, because ecologically the forests and mires are often linked by partly overlapping species pools and connecivity. However, the surrogate indices reflect only the conservation value of forests on and thus the results are uninformative for mires. </w:t>
      </w:r>
    </w:p>
    <w:p>
      <w:pPr>
        <w:pStyle w:val="Normal"/>
        <w:spacing w:lineRule="auto" w:line="480"/>
        <w:rPr/>
      </w:pPr>
      <w:r>
        <w:rPr/>
      </w:r>
    </w:p>
    <w:p>
      <w:pPr>
        <w:pStyle w:val="Normal"/>
        <w:spacing w:lineRule="auto" w:line="480"/>
        <w:jc w:val="left"/>
        <w:rPr/>
      </w:pPr>
      <w:r>
        <w:rPr>
          <w:b/>
        </w:rPr>
        <w:t>Fig. 1. Schematic of the flow of analysis.</w:t>
      </w:r>
      <w:r>
        <w:rPr/>
        <w:t xml:space="preserve"> The figure is divided into three sections. The first describes how we combined the index rasters to produce the input data sets used in the prioritization analyses. The second summarizes the main characteristics of spatial conservation prioritization analyses done using Zonation. The third section summarizes how we analyzed the priority rank maps produced by the six different Zonation analyses. PA = protected areas, WKH = woodland key-habitats, METSO = protected areas from the METSO programme. Rank priority maps printed under a CC BY license, with permission from original copyright holder the Finnish Forest Contre, 2015.</w:t>
      </w:r>
    </w:p>
    <w:p>
      <w:pPr>
        <w:pStyle w:val="Normal"/>
        <w:spacing w:lineRule="auto" w:line="480"/>
        <w:jc w:val="left"/>
        <w:rPr/>
      </w:pPr>
      <w:r>
        <w:rPr/>
      </w:r>
    </w:p>
    <w:p>
      <w:pPr>
        <w:pStyle w:val="Normal"/>
        <w:spacing w:lineRule="auto" w:line="480"/>
        <w:rPr>
          <w:rFonts w:ascii="Calibri" w:hAnsi="Calibri" w:cs="Calibri"/>
          <w:b/>
          <w:b/>
          <w:bCs/>
        </w:rPr>
      </w:pPr>
      <w:r>
        <w:rPr>
          <w:rFonts w:cs="Calibri"/>
          <w:b/>
        </w:rPr>
        <w:t>Table 1.</w:t>
      </w:r>
      <w:r>
        <w:rPr>
          <w:rFonts w:cs="Calibri"/>
        </w:rPr>
        <w:t xml:space="preserve"> </w:t>
      </w:r>
      <w:r>
        <w:rPr>
          <w:rFonts w:cs="Calibri"/>
          <w:b/>
        </w:rPr>
        <w:t xml:space="preserve">The spatial data sets used in the study. </w:t>
      </w:r>
      <w:r>
        <w:rPr>
          <w:rFonts w:cs="Calibri"/>
        </w:rPr>
        <w:t>Column Use indicates whether the data set is used as input for the analyses or in validation.</w:t>
      </w:r>
    </w:p>
    <w:tbl>
      <w:tblPr>
        <w:tblW w:w="9667" w:type="dxa"/>
        <w:jc w:val="left"/>
        <w:tblInd w:w="2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23" w:type="dxa"/>
          <w:bottom w:w="0" w:type="dxa"/>
          <w:right w:w="28" w:type="dxa"/>
        </w:tblCellMar>
        <w:tblLook w:val="0000" w:noVBand="0" w:noHBand="0" w:lastColumn="0" w:firstColumn="0" w:lastRow="0" w:firstRow="0"/>
      </w:tblPr>
      <w:tblGrid>
        <w:gridCol w:w="2154"/>
        <w:gridCol w:w="850"/>
        <w:gridCol w:w="1134"/>
        <w:gridCol w:w="992"/>
        <w:gridCol w:w="1418"/>
        <w:gridCol w:w="1134"/>
        <w:gridCol w:w="1984"/>
      </w:tblGrid>
      <w:tr>
        <w:trPr>
          <w:tblHeader w:val="true"/>
          <w:trHeight w:val="783" w:hRule="atLeast"/>
        </w:trPr>
        <w:tc>
          <w:tcPr>
            <w:tcW w:w="2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Heading"/>
              <w:spacing w:lineRule="auto" w:line="480" w:before="180" w:after="180"/>
              <w:rPr>
                <w:rFonts w:ascii="Calibri" w:hAnsi="Calibri" w:cs="Calibri"/>
                <w:b/>
                <w:b/>
                <w:bCs/>
                <w:sz w:val="20"/>
                <w:szCs w:val="20"/>
              </w:rPr>
            </w:pPr>
            <w:r>
              <w:rPr>
                <w:rFonts w:cs="Calibri"/>
                <w:b/>
                <w:bCs/>
                <w:sz w:val="20"/>
                <w:szCs w:val="20"/>
              </w:rPr>
              <w:t>Data set</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Heading"/>
              <w:spacing w:lineRule="auto" w:line="480" w:before="180" w:after="180"/>
              <w:rPr>
                <w:rFonts w:ascii="Calibri" w:hAnsi="Calibri" w:cs="Calibri"/>
                <w:b/>
                <w:b/>
                <w:bCs/>
                <w:sz w:val="20"/>
                <w:szCs w:val="20"/>
              </w:rPr>
            </w:pPr>
            <w:r>
              <w:rPr>
                <w:rFonts w:cs="Calibri"/>
                <w:b/>
                <w:bCs/>
                <w:sz w:val="20"/>
                <w:szCs w:val="20"/>
              </w:rPr>
              <w:t>Type</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Heading"/>
              <w:spacing w:lineRule="auto" w:line="480" w:before="180" w:after="180"/>
              <w:rPr>
                <w:rFonts w:ascii="Calibri" w:hAnsi="Calibri" w:cs="Calibri"/>
                <w:b/>
                <w:b/>
                <w:bCs/>
                <w:sz w:val="20"/>
                <w:szCs w:val="20"/>
              </w:rPr>
            </w:pPr>
            <w:r>
              <w:rPr>
                <w:rFonts w:cs="Calibri"/>
                <w:b/>
                <w:bCs/>
                <w:sz w:val="20"/>
                <w:szCs w:val="20"/>
              </w:rPr>
              <w:t>Use</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Heading"/>
              <w:spacing w:lineRule="auto" w:line="480" w:before="180" w:after="180"/>
              <w:rPr>
                <w:rFonts w:ascii="Calibri" w:hAnsi="Calibri" w:cs="Calibri"/>
                <w:b/>
                <w:b/>
                <w:bCs/>
                <w:sz w:val="20"/>
                <w:szCs w:val="20"/>
              </w:rPr>
            </w:pPr>
            <w:r>
              <w:rPr>
                <w:rFonts w:cs="Calibri"/>
                <w:b/>
                <w:bCs/>
                <w:sz w:val="20"/>
                <w:szCs w:val="20"/>
              </w:rPr>
              <w:t>Coverage (%)</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right w:w="0" w:type="dxa"/>
            </w:tcMar>
          </w:tcPr>
          <w:p>
            <w:pPr>
              <w:pStyle w:val="TableHeading"/>
              <w:spacing w:lineRule="auto" w:line="480" w:before="180" w:after="180"/>
              <w:jc w:val="left"/>
              <w:rPr>
                <w:rFonts w:ascii="Calibri" w:hAnsi="Calibri" w:cs="Calibri"/>
                <w:b/>
                <w:b/>
                <w:bCs/>
                <w:sz w:val="20"/>
                <w:szCs w:val="20"/>
              </w:rPr>
            </w:pPr>
            <w:r>
              <w:rPr>
                <w:rFonts w:cs="Calibri"/>
                <w:b/>
                <w:bCs/>
                <w:sz w:val="20"/>
                <w:szCs w:val="20"/>
              </w:rPr>
              <w:t>Mean site size (ha)</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Heading"/>
              <w:spacing w:lineRule="auto" w:line="480" w:before="180" w:after="180"/>
              <w:rPr>
                <w:rFonts w:ascii="Calibri" w:hAnsi="Calibri" w:cs="Calibri"/>
                <w:b/>
                <w:b/>
                <w:bCs/>
                <w:sz w:val="20"/>
                <w:szCs w:val="20"/>
              </w:rPr>
            </w:pPr>
            <w:r>
              <w:rPr>
                <w:rFonts w:cs="Calibri"/>
                <w:b/>
                <w:bCs/>
                <w:sz w:val="20"/>
                <w:szCs w:val="20"/>
              </w:rPr>
              <w:t>Source</w:t>
            </w:r>
            <w:r>
              <w:rPr>
                <w:rFonts w:cs="Calibri"/>
                <w:b/>
                <w:bCs/>
                <w:sz w:val="20"/>
                <w:szCs w:val="20"/>
                <w:vertAlign w:val="superscript"/>
              </w:rPr>
              <w:t>a</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Heading"/>
              <w:spacing w:lineRule="auto" w:line="480" w:before="180" w:after="180"/>
              <w:rPr>
                <w:rFonts w:ascii="Calibri" w:hAnsi="Calibri" w:cs="Calibri"/>
                <w:sz w:val="20"/>
                <w:szCs w:val="20"/>
              </w:rPr>
            </w:pPr>
            <w:r>
              <w:rPr>
                <w:rFonts w:cs="Calibri"/>
                <w:b/>
                <w:bCs/>
                <w:sz w:val="20"/>
                <w:szCs w:val="20"/>
              </w:rPr>
              <w:t>Availability</w:t>
            </w:r>
          </w:p>
        </w:tc>
      </w:tr>
      <w:tr>
        <w:trPr>
          <w:trHeight w:val="684" w:hRule="atLeast"/>
        </w:trPr>
        <w:tc>
          <w:tcPr>
            <w:tcW w:w="2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Multi-source National Forest Inventory Data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Raster</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Analysis</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100.00</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right w:w="0" w:type="dxa"/>
            </w:tcMar>
          </w:tcPr>
          <w:p>
            <w:pPr>
              <w:pStyle w:val="TableContents"/>
              <w:spacing w:lineRule="auto" w:line="480" w:before="180" w:after="180"/>
              <w:jc w:val="left"/>
              <w:rPr>
                <w:rFonts w:ascii="Calibri" w:hAnsi="Calibri" w:cs="Calibri"/>
                <w:sz w:val="20"/>
                <w:szCs w:val="20"/>
              </w:rPr>
            </w:pPr>
            <w:r>
              <w:rPr>
                <w:rFonts w:cs="Calibri"/>
                <w:sz w:val="20"/>
                <w:szCs w:val="20"/>
              </w:rPr>
              <w:t>NA</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FRI</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Freely available</w:t>
            </w:r>
          </w:p>
        </w:tc>
      </w:tr>
      <w:tr>
        <w:trPr/>
        <w:tc>
          <w:tcPr>
            <w:tcW w:w="2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Stand-based forest inventory data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Vector</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Analysis</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43.94</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right w:w="0" w:type="dxa"/>
            </w:tcMar>
          </w:tcPr>
          <w:p>
            <w:pPr>
              <w:pStyle w:val="TableContents"/>
              <w:spacing w:lineRule="auto" w:line="480" w:before="180" w:after="180"/>
              <w:jc w:val="left"/>
              <w:rPr>
                <w:rFonts w:ascii="Calibri" w:hAnsi="Calibri" w:cs="Calibri"/>
                <w:sz w:val="20"/>
                <w:szCs w:val="20"/>
              </w:rPr>
            </w:pPr>
            <w:r>
              <w:rPr>
                <w:rFonts w:cs="Calibri"/>
                <w:sz w:val="20"/>
                <w:szCs w:val="20"/>
              </w:rPr>
              <w:t>NA</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FFC</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Available for research, strict conditions</w:t>
            </w:r>
          </w:p>
        </w:tc>
      </w:tr>
      <w:tr>
        <w:trPr/>
        <w:tc>
          <w:tcPr>
            <w:tcW w:w="2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Stand-based forest inventory data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Vector</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Analysis</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2.34</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right w:w="0" w:type="dxa"/>
            </w:tcMar>
          </w:tcPr>
          <w:p>
            <w:pPr>
              <w:pStyle w:val="TableContents"/>
              <w:spacing w:lineRule="auto" w:line="480" w:before="180" w:after="180"/>
              <w:jc w:val="left"/>
              <w:rPr>
                <w:rFonts w:ascii="Calibri" w:hAnsi="Calibri" w:cs="Calibri"/>
                <w:sz w:val="20"/>
                <w:szCs w:val="20"/>
              </w:rPr>
            </w:pPr>
            <w:r>
              <w:rPr>
                <w:rFonts w:cs="Calibri"/>
                <w:sz w:val="20"/>
                <w:szCs w:val="20"/>
              </w:rPr>
              <w:t>NA</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NHS</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Available for research, lax conditions</w:t>
            </w:r>
          </w:p>
        </w:tc>
      </w:tr>
      <w:tr>
        <w:trPr/>
        <w:tc>
          <w:tcPr>
            <w:tcW w:w="2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Protected areas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Vector</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Validation</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1.87</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right w:w="0" w:type="dxa"/>
            </w:tcMar>
          </w:tcPr>
          <w:p>
            <w:pPr>
              <w:pStyle w:val="TableContents"/>
              <w:spacing w:lineRule="auto" w:line="480" w:before="180" w:after="180"/>
              <w:jc w:val="left"/>
              <w:rPr>
                <w:rFonts w:ascii="Calibri" w:hAnsi="Calibri" w:cs="Calibri"/>
                <w:sz w:val="20"/>
                <w:szCs w:val="20"/>
              </w:rPr>
            </w:pPr>
            <w:r>
              <w:rPr>
                <w:rFonts w:cs="Calibri"/>
                <w:sz w:val="20"/>
                <w:szCs w:val="20"/>
              </w:rPr>
              <w:t>13.54</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FPS</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 xml:space="preserve">Available for research, lax conditions </w:t>
            </w:r>
          </w:p>
        </w:tc>
      </w:tr>
      <w:tr>
        <w:trPr/>
        <w:tc>
          <w:tcPr>
            <w:tcW w:w="2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Woodland key-habitats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Vector</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Validation</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0.50</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right w:w="0" w:type="dxa"/>
            </w:tcMar>
          </w:tcPr>
          <w:p>
            <w:pPr>
              <w:pStyle w:val="TableContents"/>
              <w:spacing w:lineRule="auto" w:line="480" w:before="180" w:after="180"/>
              <w:jc w:val="left"/>
              <w:rPr>
                <w:rFonts w:ascii="Calibri" w:hAnsi="Calibri" w:cs="Calibri"/>
                <w:sz w:val="20"/>
                <w:szCs w:val="20"/>
              </w:rPr>
            </w:pPr>
            <w:r>
              <w:rPr>
                <w:rFonts w:cs="Calibri"/>
                <w:sz w:val="20"/>
                <w:szCs w:val="20"/>
              </w:rPr>
              <w:t>0.61</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FC</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Available for research, strict conditions</w:t>
            </w:r>
          </w:p>
        </w:tc>
      </w:tr>
      <w:tr>
        <w:trPr>
          <w:trHeight w:val="134" w:hRule="atLeast"/>
        </w:trPr>
        <w:tc>
          <w:tcPr>
            <w:tcW w:w="2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METSO-deals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Vector</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Validation</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0.13</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right w:w="0" w:type="dxa"/>
            </w:tcMar>
          </w:tcPr>
          <w:p>
            <w:pPr>
              <w:pStyle w:val="TableContents"/>
              <w:spacing w:lineRule="auto" w:line="480" w:before="180" w:after="180"/>
              <w:jc w:val="left"/>
              <w:rPr>
                <w:rFonts w:ascii="Calibri" w:hAnsi="Calibri" w:cs="Calibri"/>
                <w:sz w:val="20"/>
                <w:szCs w:val="20"/>
              </w:rPr>
            </w:pPr>
            <w:r>
              <w:rPr>
                <w:rFonts w:cs="Calibri"/>
                <w:sz w:val="20"/>
                <w:szCs w:val="20"/>
              </w:rPr>
              <w:t>5.36</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CEDTE</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tcPr>
          <w:p>
            <w:pPr>
              <w:pStyle w:val="TableContents"/>
              <w:spacing w:lineRule="auto" w:line="480" w:before="180" w:after="180"/>
              <w:jc w:val="left"/>
              <w:rPr>
                <w:rFonts w:ascii="Calibri" w:hAnsi="Calibri" w:cs="Calibri"/>
                <w:sz w:val="20"/>
                <w:szCs w:val="20"/>
              </w:rPr>
            </w:pPr>
            <w:r>
              <w:rPr>
                <w:rFonts w:cs="Calibri"/>
                <w:sz w:val="20"/>
                <w:szCs w:val="20"/>
              </w:rPr>
              <w:t>Available for research, lax conditions</w:t>
            </w:r>
          </w:p>
        </w:tc>
      </w:tr>
    </w:tbl>
    <w:p>
      <w:pPr>
        <w:pStyle w:val="Firstparagraph"/>
        <w:spacing w:lineRule="auto" w:line="480"/>
        <w:rPr>
          <w:rFonts w:ascii="Calibri" w:hAnsi="Calibri" w:cs="Calibri"/>
          <w:sz w:val="20"/>
          <w:szCs w:val="20"/>
        </w:rPr>
      </w:pPr>
      <w:r>
        <w:rPr>
          <w:rFonts w:cs="Calibri"/>
          <w:sz w:val="20"/>
          <w:szCs w:val="20"/>
          <w:vertAlign w:val="superscript"/>
        </w:rPr>
        <w:t>a</w:t>
      </w:r>
      <w:r>
        <w:rPr>
          <w:rFonts w:cs="Calibri"/>
          <w:sz w:val="20"/>
          <w:szCs w:val="20"/>
        </w:rPr>
        <w:t xml:space="preserve"> FRI = Finnish Forest Research Institute, FFC = Finnish Forest Centre, NHS = Metsähallitus (Finnish Forest and Park Service) Natural Heritage Services, CEDTE = Centre for Economic Development, Transport and the Environment</w:t>
      </w:r>
    </w:p>
    <w:p>
      <w:pPr>
        <w:pStyle w:val="Normal"/>
        <w:spacing w:lineRule="auto" w:line="480"/>
        <w:rPr/>
      </w:pPr>
      <w:r>
        <w:rPr/>
      </w:r>
    </w:p>
    <w:p>
      <w:pPr>
        <w:pStyle w:val="Heading2"/>
        <w:spacing w:lineRule="auto" w:line="480"/>
        <w:rPr/>
      </w:pPr>
      <w:r>
        <w:rPr/>
        <w:t>Data sets</w:t>
      </w:r>
    </w:p>
    <w:p>
      <w:pPr>
        <w:pStyle w:val="Heading3"/>
        <w:rPr/>
      </w:pPr>
      <w:r>
        <w:rPr/>
        <w:t xml:space="preserve">Coarse data </w:t>
      </w:r>
    </w:p>
    <w:p>
      <w:pPr>
        <w:pStyle w:val="Normal"/>
        <w:spacing w:lineRule="auto" w:line="480"/>
        <w:ind w:firstLine="1304"/>
        <w:rPr/>
      </w:pPr>
      <w:r>
        <w:rPr>
          <w:rFonts w:cs="Calibri"/>
        </w:rPr>
        <w:t xml:space="preserve">The coarse data used in this study were based on the multi-source national forest inventory (MS-NFI) developed and maintained by the Finnish Forest Research Institute (FRI). The MS-NFI method employs satellite images, digital maps and field measurements to estimate thematic digital maps about structural features of the forest across Finland at a spatial resolution of 20 m. MS-NFI data collection covers all land-use classes and ownership categories throughout the country </w:t>
      </w:r>
      <w:r>
        <w:fldChar w:fldCharType="begin"/>
      </w:r>
      <w:r>
        <w:instrText>ADDIN CSL_CITATION { "citationItems" : [ { "id" : "ITEM-1", "itemData" : { "author" : [ { "dropping-particle" : "", "family" : "Tomppo", "given" : "Erkki O", "non-dropping-particle" : "", "parse-names" : false, "suffix" : "" }, { "dropping-particle" : "", "family" : "Haakana", "given" : "M", "non-dropping-particle" : "", "parse-names" : false, "suffix" : "" }, { "dropping-particle" : "", "family" : "Kaitila", "given" : "M", "non-dropping-particle" : "", "parse-names" : false, "suffix" : "" }, { "dropping-particle" : "", "family" : "Per\u00e4saari", "given" : "J", "non-dropping-particle" : "", "parse-names" : false, "suffix" : "" } ], "id" : "ITEM-1", "issued" : { "date-parts" : [ [ "2008" ] ] }, "number-of-pages" : "374", "publisher" : "Springer", "publisher-place" : "Dordrecht", "title" : "Multi-source national forest inventory \u2013 methods and applications", "type" : "book" }, "uris" : [ "http://www.mendeley.com/documents/?uuid=b77b9949-8265-49fa-9efd-1ee7d808e787" ] }, { "id" : "ITEM-2", "itemData" : { "DOI" : "10.14214/sf.983", "abstract" : "In Finland, there are currently two, parallel sample-plot-based forest inventory systems, which differ in their methodologies, sampling designs, and objectives. One is the National Forest Inven- tory (NFI), aimed at unbiased inventory results at national and regional level. The other is the Forest Centre\u2019s management-oriented forest inventory based on interpretation of airborne laser scanning and aerial images, with the aim of locally accurate stand-level forest estimates. The National Forest Inventory utilises relascope sample plots with systematic cluster sampling. This inventory method is optimised for accuracy of regional volume estimates. In contrast, the management-oriented forest inventory utilises circular sample plots with an allocation system covering certain pre-defined forest classes in the inventory area. This method is optimised to produce reference data for interpretation of the remote-sensing materials in use. In this study, we tested the feasibility of the National Forest Inventory sample plots in provision of additional reference data for the management-oriented inventory. Various combinations of NFI plots and management inventory plots were tested in the interpretation of the laser and aerial-image data. Adding NFI plots in the reference data generally improved the accuracy of the volume estimates by tree species but not the estimates of total volume or stand mean height and diameter. The difference between the plot types in the NFI and management inventories causes difficulties in combination of the two datasets.", "author" : [ { "dropping-particle" : "", "family" : "Tuominen", "given" : "Sakari", "non-dropping-particle" : "", "parse-names" : false, "suffix" : "" }, { "dropping-particle" : "", "family" : "Balazs", "given" : "Andras", "non-dropping-particle" : "", "parse-names" : false, "suffix" : "" }, { "dropping-particle" : "", "family" : "Korhonen", "given" : "Kari T", "non-dropping-particle" : "", "parse-names" : false, "suffix" : "" }, { "dropping-particle" : "", "family" : "Muinonen", "given" : "Eero", "non-dropping-particle" : "", "parse-names" : false, "suffix" : "" } ], "container-title" : "Silva Fennica", "id" : "ITEM-2", "issue" : "2", "issued" : { "date-parts" : [ [ "2014" ] ] }, "page" : "1-20", "title" : "NFI plots as complementary reference data in forest inventory based on airborne laser scanning and aerial photography in Finland", "type" : "article-journal", "volume" : "48" }, "uris" : [ "http://www.mendeley.com/documents/?uuid=92f3a1e1-2bb7-4f01-b63b-751eaba3cf24" ] }, { "id" : "ITEM-3", "itemData" : { "author" : [ { "dropping-particle" : "", "family" : "Tomppo", "given" : "Erkki O", "non-dropping-particle" : "", "parse-names" : false, "suffix" : "" } ], "container-title" : "Forest inventory: methodology and applications", "edition" : "Managing F", "editor" : [ { "dropping-particle" : "", "family" : "Kangas", "given" : "Annika", "non-dropping-particle" : "", "parse-names" : false, "suffix" : "" }, { "dropping-particle" : "", "family" : "Maltamo", "given" : "M", "non-dropping-particle" : "", "parse-names" : false, "suffix" : "" } ], "id" : "ITEM-3", "issued" : { "date-parts" : [ [ "2006" ] ] }, "page" : "179-194", "publisher" : "Springer", "publisher-place" : "Dordrecht", "title" : "The Finnish national forest inventory", "type" : "chapter" }, "uris" : [ "http://www.mendeley.com/documents/?uuid=7e182c00-fe61-4613-bbcb-580ad4d77793" ] } ], "mendeley" : { "formattedCitation" : "[62,72,73]", "plainTextFormattedCitation" : "[62,72,73]", "previouslyFormattedCitation" : "[62,72,73]" }, "properties" : { "noteIndex" : 0 }, "schema" : "https://github.com/citation-style-language/schema/raw/master/csl-citation.json" }</w:instrText>
      </w:r>
      <w:r>
        <w:fldChar w:fldCharType="separate"/>
      </w:r>
      <w:bookmarkStart w:id="56" w:name="__Fieldmark__887_655823394"/>
      <w:r>
        <w:rPr>
          <w:rFonts w:cs="Calibri"/>
        </w:rPr>
        <w:t>[62,72,73]</w:t>
      </w:r>
      <w:r>
        <w:rPr>
          <w:rFonts w:cs="Calibri"/>
        </w:rPr>
      </w:r>
      <w:r>
        <w:fldChar w:fldCharType="end"/>
      </w:r>
      <w:bookmarkEnd w:id="56"/>
      <w:r>
        <w:rPr>
          <w:rFonts w:cs="Calibri"/>
        </w:rPr>
        <w:t xml:space="preserve"> including the study area (Table 1 and Fig. 2). The final data product contains over 40 forest variables in the form of thematic maps, including the volumes by tree species and timber assortments, stand mean variables, the biomass by tree species groups and tree compartments and forest site type characteristics </w:t>
      </w:r>
      <w:r>
        <w:fldChar w:fldCharType="begin"/>
      </w:r>
      <w:r>
        <w:instrText>ADDIN CSL_CITATION { "citationItems" : [ { "id" : "ITEM-1", "itemData" : { "author" : [ { "dropping-particle" : "", "family" : "Tomppo", "given" : "Erkki O", "non-dropping-particle" : "", "parse-names" : false, "suffix" : "" }, { "dropping-particle" : "", "family" : "Haakana", "given" : "M", "non-dropping-particle" : "", "parse-names" : false, "suffix" : "" }, { "dropping-particle" : "", "family" : "Kaitila", "given" : "M", "non-dropping-particle" : "", "parse-names" : false, "suffix" : "" }, { "dropping-particle" : "", "family" : "Per\u00e4saari", "given" : "J", "non-dropping-particle" : "", "parse-names" : false, "suffix" : "" } ], "id" : "ITEM-1", "issued" : { "date-parts" : [ [ "2008" ] ] }, "number-of-pages" : "374", "publisher" : "Springer", "publisher-place" : "Dordrecht", "title" : "Multi-source national forest inventory \u2013 methods and applications", "type" : "book" }, "prefix" : "e.g. ", "uris" : [ "http://www.mendeley.com/documents/?uuid=b77b9949-8265-49fa-9efd-1ee7d808e787" ] }, { "id" : "ITEM-2", "itemData" : { "author" : [ { "dropping-particle" : "", "family" : "Tomppo", "given" : "Erkki O", "non-dropping-particle" : "", "parse-names" : false, "suffix" : "" } ], "container-title" : "Forest inventory: methodology and applications", "edition" : "Managing F", "editor" : [ { "dropping-particle" : "", "family" : "Kangas", "given" : "Annika", "non-dropping-particle" : "", "parse-names" : false, "suffix" : "" }, { "dropping-particle" : "", "family" : "Maltamo", "given" : "M", "non-dropping-particle" : "", "parse-names" : false, "suffix" : "" } ], "id" : "ITEM-2", "issued" : { "date-parts" : [ [ "2006" ] ] }, "page" : "179-194", "publisher" : "Springer", "publisher-place" : "Dordrecht", "title" : "The Finnish national forest inventory", "type" : "chapter" }, "uris" : [ "http://www.mendeley.com/documents/?uuid=7e182c00-fe61-4613-bbcb-580ad4d77793" ] }, { "id" : "ITEM-3",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"ITEM-3",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"[e.g. 62,73,74]", "plainTextFormattedCitation" : "[e.g. 62,73,74]", "previouslyFormattedCitation" : "[e.g. 62,73,74]" }, "properties" : { "noteIndex" : 0 }, "schema" : "https://github.com/citation-style-language/schema/raw/master/csl-citation.json" }</w:instrText>
      </w:r>
      <w:r>
        <w:fldChar w:fldCharType="separate"/>
      </w:r>
      <w:bookmarkStart w:id="57" w:name="__Fieldmark__895_655823394"/>
      <w:r>
        <w:rPr>
          <w:rFonts w:cs="Calibri"/>
        </w:rPr>
        <w:t>[e.g. 62,73,74]</w:t>
      </w:r>
      <w:r>
        <w:rPr>
          <w:rFonts w:cs="Calibri"/>
        </w:rPr>
      </w:r>
      <w:r>
        <w:fldChar w:fldCharType="end"/>
      </w:r>
      <w:bookmarkEnd w:id="57"/>
      <w:r>
        <w:rPr>
          <w:rFonts w:cs="Calibri"/>
        </w:rPr>
        <w:t xml:space="preserve">. In Finland, the MS-NFI is being used mostly for regional level forestry planning, but it has also been used for large-scale conservation prioritization studies </w:t>
      </w:r>
      <w:r>
        <w:fldChar w:fldCharType="begin"/>
      </w:r>
      <w: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"ITEM-2", "itemData" : { "DOI" : "10.2981/11-073",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"ITEM-2",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"id" : "ITEM-3",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"ITEM-3",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"[13,74,75]", "plainTextFormattedCitation" : "[13,74,75]", "previouslyFormattedCitation" : "[13,74,75]" }, "properties" : { "noteIndex" : 0 }, "schema" : "https://github.com/citation-style-language/schema/raw/master/csl-citation.json" }</w:instrText>
      </w:r>
      <w:r>
        <w:fldChar w:fldCharType="separate"/>
      </w:r>
      <w:bookmarkStart w:id="58" w:name="__Fieldmark__900_655823394"/>
      <w:r>
        <w:rPr>
          <w:rFonts w:cs="Calibri"/>
        </w:rPr>
        <w:t>[13,74,75]</w:t>
      </w:r>
      <w:r>
        <w:rPr>
          <w:rFonts w:cs="Calibri"/>
        </w:rPr>
      </w:r>
      <w:r>
        <w:fldChar w:fldCharType="end"/>
      </w:r>
      <w:bookmarkEnd w:id="58"/>
      <w:r>
        <w:rPr>
          <w:rFonts w:cs="Calibri"/>
        </w:rPr>
        <w:t xml:space="preserve">. The MS-NFI data has been publicly available since late 2012, the thematic maps can be viewed through a web portal and the rasters can be downloaded through a file service </w:t>
      </w:r>
      <w:r>
        <w:fldChar w:fldCharType="begin"/>
      </w:r>
      <w:r>
        <w:instrText>ADDIN CSL_CITATION { "citationItems" : [ { "id" : "ITEM-1", "itemData" : { "URL" : "http://www.metla.fi/ohjelma/vmi/vmi-moni-en.htm", "accessed" : { "date-parts" : [ [ "2014", "5", "4" ] ] }, "author" : [ { "dropping-particle" : "", "family" : "Finnish Forest Research Institute", "given" : "", "non-dropping-particle" : "", "parse-names" : false, "suffix" : "" } ], "id" : "ITEM-1", "issued" : { "date-parts" : [ [ "2014" ] ] }, "title" : "Multi-source national forest inventory (MS-NFI)", "type" : "webpage" }, "uris" : [ "http://www.mendeley.com/documents/?uuid=45161e71-b433-4f73-a74f-b5d12beef30e" ] } ], "mendeley" : { "formattedCitation" : "[76]", "plainTextFormattedCitation" : "[76]", "previouslyFormattedCitation" : "[76]" }, "properties" : { "noteIndex" : 0 }, "schema" : "https://github.com/citation-style-language/schema/raw/master/csl-citation.json" }</w:instrText>
      </w:r>
      <w:r>
        <w:fldChar w:fldCharType="separate"/>
      </w:r>
      <w:bookmarkStart w:id="59" w:name="__Fieldmark__906_655823394"/>
      <w:r>
        <w:rPr>
          <w:rFonts w:cs="Calibri"/>
        </w:rPr>
        <w:t>[76]</w:t>
      </w:r>
      <w:r>
        <w:rPr>
          <w:rFonts w:cs="Calibri"/>
        </w:rPr>
      </w:r>
      <w:r>
        <w:fldChar w:fldCharType="end"/>
      </w:r>
      <w:bookmarkEnd w:id="59"/>
      <w:r>
        <w:rPr>
          <w:rFonts w:cs="Calibri"/>
        </w:rPr>
        <w:t>.</w:t>
      </w:r>
    </w:p>
    <w:p>
      <w:pPr>
        <w:pStyle w:val="Normal"/>
        <w:spacing w:lineRule="auto" w:line="480"/>
        <w:rPr>
          <w:rFonts w:ascii="Calibri" w:hAnsi="Calibri" w:cs="Calibri"/>
        </w:rPr>
      </w:pPr>
      <w:r>
        <w:rPr>
          <w:rFonts w:cs="Calibri"/>
        </w:rPr>
      </w:r>
    </w:p>
    <w:p>
      <w:pPr>
        <w:pStyle w:val="Normal"/>
        <w:spacing w:lineRule="auto" w:line="480"/>
        <w:jc w:val="left"/>
        <w:rPr>
          <w:rFonts w:ascii="Calibri" w:hAnsi="Calibri" w:cs="Calibri"/>
          <w:b/>
          <w:b/>
        </w:rPr>
      </w:pPr>
      <w:r>
        <w:rPr>
          <w:rFonts w:cs="Calibri"/>
          <w:b/>
        </w:rPr>
        <w:t xml:space="preserve">Fig. 2. The spatial coverage of data sets. </w:t>
      </w:r>
      <w:r>
        <w:rPr>
          <w:rFonts w:cs="Calibri"/>
        </w:rPr>
        <w:t>(A) Regions of the study area covered by the different forest inventory data. White regions within the study area are either water bodies or more densely populated areas.</w:t>
      </w:r>
      <w:r>
        <w:rPr>
          <w:rFonts w:cs="Calibri"/>
          <w:b/>
        </w:rPr>
        <w:t xml:space="preserve"> </w:t>
      </w:r>
      <w:r>
        <w:rPr>
          <w:rFonts w:cs="Calibri"/>
        </w:rPr>
        <w:t>(B) Regions of the study area covered by the different validation data sets.</w:t>
      </w:r>
      <w:r>
        <w:rPr>
          <w:rFonts w:cs="Calibri"/>
          <w:b/>
        </w:rPr>
        <w:t xml:space="preserve"> </w:t>
      </w:r>
      <w:r>
        <w:rPr>
          <w:rFonts w:cs="Calibri"/>
        </w:rPr>
        <w:t xml:space="preserve">Labels on the x- and y-axes correspond to the kilometer component of the Finland Uniform Coordinate System (EPSG 2393), i.e. the distance between ticks is equal to 50 kilometers. </w:t>
      </w:r>
      <w:r>
        <w:rPr/>
        <w:t>Maps on detailed data from the FFC and WKH printed under a CC BY license, with permission from original copyright holder the Finnish Forest Centre, 2015.</w:t>
      </w:r>
    </w:p>
    <w:p>
      <w:pPr>
        <w:pStyle w:val="Normal"/>
        <w:spacing w:lineRule="auto" w:line="480"/>
        <w:rPr>
          <w:rFonts w:ascii="Calibri" w:hAnsi="Calibri" w:cs="Calibri"/>
        </w:rPr>
      </w:pPr>
      <w:r>
        <w:rPr>
          <w:rFonts w:cs="Calibri"/>
        </w:rPr>
      </w:r>
    </w:p>
    <w:p>
      <w:pPr>
        <w:pStyle w:val="Normal"/>
        <w:spacing w:lineRule="auto" w:line="480"/>
        <w:ind w:firstLine="1304"/>
        <w:rPr/>
      </w:pPr>
      <w:r>
        <w:rPr>
          <w:rFonts w:cs="Calibri"/>
        </w:rPr>
        <w:t xml:space="preserve">The conservation value indices used for the prioritization require that information on both the average diameter and the volume are available for each tree species group. The standard MS-NFI rasters include only one estimate for average diameter over all tree species groups. In order to calculate estimates of average diameter for each tree species group, stand level variables were derived from the MS-NFI by the way of automatic stand delineation. We did the stand delineation in the study area by using automatic segmentation (see also S1 Appendix) on the MS-NFI forest maps of the 10th iteration of the National Forest Inventory done between years 2004 and 2008. As the input data for the segmentation, we used the thematic map layers on stand mean height and volumes of the tree species groups: pine, spruce, birch and other broadleaved trees. The segmentation was carried out using a modified implementation of the “segmentation with directed trees” algorithm by Nagendra &amp; Goldberg </w:t>
      </w:r>
      <w:r>
        <w:fldChar w:fldCharType="begin"/>
      </w:r>
      <w:r>
        <w:instrText>ADDIN CSL_CITATION { "citationItems" : [ { "id" : "ITEM-1", "itemData" : { "DOI" : "10.1109/TPAMI.1980.4766999", "author" : [ { "dropping-particle" : "", "family" : "Nagendra", "given" : "P M", "non-dropping-particle" : "", "parse-names" : false, "suffix" : "" }, { "dropping-particle" : "", "family" : "Goldberg", "given" : "M", "non-dropping-particle" : "", "parse-names" : false, "suffix" : "" } ], "container-title" : "IEEE Transactions on Pattern Analysis and Machine Interligence", "id" : "ITEM-1", "issue" : "2", "issued" : { "date-parts" : [ [ "1980" ] ] }, "page" : "185-191", "title" : "Image segmentation with directed trees", "type" : "article-journal", "volume" : "1" }, "uris" : [ "http://www.mendeley.com/documents/?uuid=4fdf306d-ef7b-4fb1-a565-56a6f8931fa4" ] } ], "mendeley" : { "formattedCitation" : "[77]", "plainTextFormattedCitation" : "[77]", "previouslyFormattedCitation" : "[77]" }, "properties" : { "noteIndex" : 0 }, "schema" : "https://github.com/citation-style-language/schema/raw/master/csl-citation.json" }</w:instrText>
      </w:r>
      <w:r>
        <w:fldChar w:fldCharType="separate"/>
      </w:r>
      <w:bookmarkStart w:id="60" w:name="__Fieldmark__944_655823394"/>
      <w:r>
        <w:rPr>
          <w:rFonts w:cs="Calibri"/>
        </w:rPr>
        <w:t>[77]</w:t>
      </w:r>
      <w:r>
        <w:rPr>
          <w:rFonts w:cs="Calibri"/>
        </w:rPr>
      </w:r>
      <w:r>
        <w:fldChar w:fldCharType="end"/>
      </w:r>
      <w:bookmarkEnd w:id="60"/>
      <w:r>
        <w:rPr>
          <w:rFonts w:cs="Calibri"/>
        </w:rPr>
        <w:t xml:space="preserve">. The algorithm is based on using the local edge gradient for linking individual pixels into larger spatially continuous units, i.e. segments. The automatic segmentation process is guided by parameters such as heterogeneity allowed within the segments and the desired minimum size of the segments </w:t>
      </w:r>
      <w:r>
        <w:fldChar w:fldCharType="begin"/>
      </w:r>
      <w:r>
        <w:instrText>ADDIN CSL_CITATION { "citationItems" : [ { "id" : "ITEM-1", "itemData" : { "DOI" : "10.1016/S0034-4257(02)00052-4", "ISSN" : "00344257", "author" : [ { "dropping-particle" : "", "family" : "Pekkarinen", "given" : "Anssi", "non-dropping-particle" : "", "parse-names" : false, "suffix" : "" } ], "container-title" : "Remote Sensing of Environment", "id" : "ITEM-1", "issue" : "2-3", "issued" : { "date-parts" : [ [ "2002", "10" ] ] }, "page" : "349-359", "title" : "Image segment-based spectral features in the estimation of timber volume", "type" : "article-journal", "volume" : "82" }, "uris" : [ "http://www.mendeley.com/documents/?uuid=41cf5bab-a627-4619-9338-062f9e0089e3" ] } ], "mendeley" : { "formattedCitation" : "[78]", "plainTextFormattedCitation" : "[78]", "previouslyFormattedCitation" : "[78]" }, "properties" : { "noteIndex" : 0 }, "schema" : "https://github.com/citation-style-language/schema/raw/master/csl-citation.json" }</w:instrText>
      </w:r>
      <w:r>
        <w:fldChar w:fldCharType="separate"/>
      </w:r>
      <w:bookmarkStart w:id="61" w:name="__Fieldmark__953_655823394"/>
      <w:r>
        <w:rPr>
          <w:rFonts w:cs="Calibri"/>
        </w:rPr>
        <w:t>[78]</w:t>
      </w:r>
      <w:r>
        <w:rPr>
          <w:rFonts w:cs="Calibri"/>
        </w:rPr>
      </w:r>
      <w:r>
        <w:fldChar w:fldCharType="end"/>
      </w:r>
      <w:bookmarkEnd w:id="61"/>
      <w:r>
        <w:rPr>
          <w:rFonts w:cs="Calibri"/>
        </w:rPr>
        <w:t>. The desired size of segments was approx. 1-2 ha. We calculated the stand level variables as average values of the individual pixels within each segment and the variables per tree species by weighting the pixel level variables by the volumes of individual tree species.</w:t>
      </w:r>
    </w:p>
    <w:p>
      <w:pPr>
        <w:pStyle w:val="Heading3"/>
        <w:rPr/>
      </w:pPr>
      <w:r>
        <w:rPr/>
        <w:t>Detailed data</w:t>
      </w:r>
    </w:p>
    <w:p>
      <w:pPr>
        <w:pStyle w:val="Normal"/>
        <w:spacing w:lineRule="auto" w:line="480"/>
        <w:ind w:firstLine="1304"/>
        <w:rPr/>
      </w:pPr>
      <w:r>
        <w:rPr>
          <w:rFonts w:cs="Calibri"/>
        </w:rPr>
        <w:t xml:space="preserve">Here, we refer to detailed data for stands or forestry compartments. The data are produced by a combination of direct field inventories and a representative plot-based sampling system. Nowadays, inventory data are also updated using remote sensing data (LiDAR). These data are collated to provide very fine scale information for forest management planning </w:t>
      </w:r>
      <w:r>
        <w:fldChar w:fldCharType="begin"/>
      </w:r>
      <w:r>
        <w:instrText>ADDIN CSL_CITATION { "citationItems" : [ { "id" : "ITEM-1", "itemData" : { "DOI" : "10.14214/sf.983", "abstract" : "In Finland, there are currently two, parallel sample-plot-based forest inventory systems, which differ in their methodologies, sampling designs, and objectives. One is the National Forest Inven- tory (NFI), aimed at unbiased inventory results at national and regional level. The other is the Forest Centre\u2019s management-oriented forest inventory based on interpretation of airborne laser scanning and aerial images, with the aim of locally accurate stand-level forest estimates. The National Forest Inventory utilises relascope sample plots with systematic cluster sampling. This inventory method is optimised for accuracy of regional volume estimates. In contrast, the management-oriented forest inventory utilises circular sample plots with an allocation system covering certain pre-defined forest classes in the inventory area. This method is optimised to produce reference data for interpretation of the remote-sensing materials in use. In this study, we tested the feasibility of the National Forest Inventory sample plots in provision of additional reference data for the management-oriented inventory. Various combinations of NFI plots and management inventory plots were tested in the interpretation of the laser and aerial-image data. Adding NFI plots in the reference data generally improved the accuracy of the volume estimates by tree species but not the estimates of total volume or stand mean height and diameter. The difference between the plot types in the NFI and management inventories causes difficulties in combination of the two datasets.", "author" : [ { "dropping-particle" : "", "family" : "Tuominen", "given" : "Sakari", "non-dropping-particle" : "", "parse-names" : false, "suffix" : "" }, { "dropping-particle" : "", "family" : "Balazs", "given" : "Andras", "non-dropping-particle" : "", "parse-names" : false, "suffix" : "" }, { "dropping-particle" : "", "family" : "Korhonen", "given" : "Kari T", "non-dropping-particle" : "", "parse-names" : false, "suffix" : "" }, { "dropping-particle" : "", "family" : "Muinonen", "given" : "Eero", "non-dropping-particle" : "", "parse-names" : false, "suffix" : "" } ], "container-title" : "Silva Fennica", "id" : "ITEM-1", "issue" : "2", "issued" : { "date-parts" : [ [ "2014" ] ] }, "page" : "1-20", "title" : "NFI plots as complementary reference data in forest inventory based on airborne laser scanning and aerial photography in Finland", "type" : "article-journal", "volume" : "48" }, "uris" : [ "http://www.mendeley.com/documents/?uuid=92f3a1e1-2bb7-4f01-b63b-751eaba3cf24" ] } ], "mendeley" : { "formattedCitation" : "[72]", "plainTextFormattedCitation" : "[72]", "previouslyFormattedCitation" : "[72]" }, "properties" : { "noteIndex" : 0 }, "schema" : "https://github.com/citation-style-language/schema/raw/master/csl-citation.json" }</w:instrText>
      </w:r>
      <w:r>
        <w:fldChar w:fldCharType="separate"/>
      </w:r>
      <w:bookmarkStart w:id="62" w:name="__Fieldmark__967_655823394"/>
      <w:r>
        <w:rPr>
          <w:rFonts w:cs="Calibri"/>
        </w:rPr>
        <w:t>[72]</w:t>
      </w:r>
      <w:r>
        <w:rPr>
          <w:rFonts w:cs="Calibri"/>
        </w:rPr>
      </w:r>
      <w:r>
        <w:fldChar w:fldCharType="end"/>
      </w:r>
      <w:bookmarkEnd w:id="62"/>
      <w:r>
        <w:rPr>
          <w:rFonts w:cs="Calibri"/>
        </w:rPr>
        <w:t xml:space="preserve"> by different authorities and forestry organizations depending on land tenure. For this study, we used data from two authorities operating in the study region: the FFC on private land and Metsähallitus NHS on public land.</w:t>
      </w:r>
    </w:p>
    <w:p>
      <w:pPr>
        <w:pStyle w:val="Normal"/>
        <w:spacing w:lineRule="auto" w:line="480"/>
        <w:ind w:firstLine="1304"/>
        <w:rPr/>
      </w:pPr>
      <w:r>
        <w:rPr>
          <w:rFonts w:cs="Calibri"/>
        </w:rPr>
        <w:t xml:space="preserve">The FFC inventories forest stands only on need-basis or when forestry operations take place. Therefore, some of the inventory data can be relatively old and does not represent the current state of the forest very well. To account for this, we only used data gathered in year 2000 or after covering ~44% of the land area (Table 1 and Fig. 2). In addition, we used spatial data on the planned forestry operations, such as thinnings and clear-cuts. We used these data to discount the conservation value of forest areas that are planned to go through forest operations of varying degree. The forest inventory data gathered and managed by the FFC are not freely available as the Finnish Personal Data Act restricts the distribution of the data at a resolution that allows linkage of the data to properties of individual forest owners. It is possible, however, to get access to the data for research purposes </w:t>
      </w:r>
      <w:r>
        <w:fldChar w:fldCharType="begin"/>
      </w:r>
      <w:r>
        <w:instrText>ADDIN CSL_CITATION { "citationItems" : [ { "id" : "ITEM-1", "itemData" : { "DOI" : "10.1016/j.jenvman.2013.12.021", "ISSN" : "1095-8630", "PMID" : "24463852", "abstract" : "Production of marketed commodities and protection of biodiversity in natural systems often conflict and thus the continuously expanding human needs for more goods and benefits from global ecosystems urgently calls for strategies to resolve this conflict. In this paper, we addressed what is the potential of a forest landscape to simultaneously produce habitats for species and economic returns, and how the conflict between habitat availability and timber production varies among taxa. Secondly, we aimed at revealing an optimal combination of management regimes that maximizes habitat availability for given levels of economic returns. We used multi-objective optimization tools to analyze data from a boreal forest landscape consisting of about 30,000 forest stands simulated 50 years into future. We included seven alternative management regimes, spanning from the recommended intensive forest management regime to complete set-aside of stands (protection), and ten different taxa representing a wide variety of habitat associations and social values. Our results demonstrate it is possible to achieve large improvements in habitat availability with little loss in economic returns. In general, providing dead-wood associated species with more habitats tended to be more expensive than providing requirements for other species. No management regime alone maximized habitat availability for the species, and systematic use of any single management regime resulted in considerable reductions in economic returns. Compared with an optimal combination of management regimes, a consistent application of the recommended management regime would result in 5% reduction in economic returns and up to 270% reduction in habitat availability. Thus, for all taxa a combination of management regimes was required to achieve the optimum. Refraining from silvicultural thinnings on a proportion of stands should be considered as a cost-effective management in commercial forests to reconcile the conflict between economic returns and habitat required by species associated with dead-wood. In general, a viable strategy to maintain biodiversity in production landscapes would be to diversify management regimes. Our results emphasize the importance of careful landscape level forest management planning because optimal combinations of management regimes were taxon-specific. For cost-efficiency, the results call for balanced and correctly targeted strategies among habitat types.", "author" : [ { "dropping-particle" : "", "family" : "M\u00f6nkk\u00f6nen", "given" : "Mikko", "non-dropping-particle" : "", "parse-names" : false, "suffix" : "" }, { "dropping-particle" : "", "family" : "Juutinen", "given" : "Artti", "non-dropping-particle" : "", "parse-names" : false, "suffix" : "" }, { "dropping-particle" : "", "family" : "Mazziotta", "given" : "Adriano", "non-dropping-particle" : "", "parse-names" : false, "suffix" : "" }, { "dropping-particle" : "", "family" : "Miettinen", "given" : "Kaisa", "non-dropping-particle" : "", "parse-names" : false, "suffix" : "" }, { "dropping-particle" : "", "family" : "Podkopaev", "given" : "Dmitry", "non-dropping-particle" : "", "parse-names" : false, "suffix" : "" }, { "dropping-particle" : "", "family" : "Reunanen", "given" : "Pasi", "non-dropping-particle" : "", "parse-names" : false, "suffix" : "" }, { "dropping-particle" : "", "family" : "Salminen", "given" : "Hannu", "non-dropping-particle" : "", "parse-names" : false, "suffix" : "" }, { "dropping-particle" : "", "family" : "Tikkanen", "given" : "Olli-Pekka", "non-dropping-particle" : "", "parse-names" : false, "suffix" : "" } ], "container-title" : "Journal of environmental management", "id" : "ITEM-1", "issued" : { "date-parts" : [ [ "2014", "1", "23" ] ] }, "page" : "80-89", "title" : "Spatially dynamic forest management to sustain biodiversity and economic returns", "type" : "article-journal", "volume" : "134C" }, "uris" : [ "http://www.mendeley.com/documents/?uuid=3e4c2638-453a-4383-92c7-653ae68c1dae" ] } ], "mendeley" : { "formattedCitation" : "[79]", "plainTextFormattedCitation" : "[79]", "previouslyFormattedCitation" : "[79]" }, "properties" : { "noteIndex" : 0 }, "schema" : "https://github.com/citation-style-language/schema/raw/master/csl-citation.json" }</w:instrText>
      </w:r>
      <w:r>
        <w:fldChar w:fldCharType="separate"/>
      </w:r>
      <w:bookmarkStart w:id="63" w:name="__Fieldmark__1002_655823394"/>
      <w:r>
        <w:rPr>
          <w:rFonts w:cs="Calibri"/>
        </w:rPr>
        <w:t>[79]</w:t>
      </w:r>
      <w:r>
        <w:rPr>
          <w:rFonts w:cs="Calibri"/>
        </w:rPr>
      </w:r>
      <w:r>
        <w:fldChar w:fldCharType="end"/>
      </w:r>
      <w:bookmarkEnd w:id="63"/>
      <w:r>
        <w:rPr>
          <w:rFonts w:cs="Calibri"/>
        </w:rPr>
        <w:t>.</w:t>
      </w:r>
    </w:p>
    <w:p>
      <w:pPr>
        <w:pStyle w:val="Normal"/>
        <w:spacing w:lineRule="auto" w:line="480"/>
        <w:ind w:firstLine="1304"/>
        <w:rPr>
          <w:rFonts w:ascii="Calibri" w:hAnsi="Calibri" w:cs="Calibri"/>
        </w:rPr>
      </w:pPr>
      <w:r>
        <w:rPr>
          <w:rFonts w:cs="Calibri"/>
        </w:rPr>
        <w:t>Metsähallitus NHS has a similar inventory system in place on public land. Their information system updates the database annually to simulate the growth of forests, and consequently no filtering was needed. We received detailed stand-based data from NHS after signing a research collaboration agreement. We were unable to get any data from regions governed by Metsähallitus Forestry. Detailed data from Metsähallitus NHS covers ~2.4% of the land area in Southern Savonia.</w:t>
      </w:r>
    </w:p>
    <w:p>
      <w:pPr>
        <w:pStyle w:val="Heading3"/>
        <w:rPr/>
      </w:pPr>
      <w:r>
        <w:rPr/>
        <w:t>Data for validation</w:t>
      </w:r>
    </w:p>
    <w:p>
      <w:pPr>
        <w:pStyle w:val="Normal"/>
        <w:spacing w:lineRule="auto" w:line="480"/>
        <w:ind w:firstLine="1304"/>
        <w:rPr>
          <w:rFonts w:ascii="Calibri" w:hAnsi="Calibri" w:cs="Calibri"/>
        </w:rPr>
      </w:pPr>
      <w:r>
        <w:rPr>
          <w:rFonts w:cs="Calibri"/>
        </w:rPr>
        <w:t>We used three different data sets for validating the prioritization results: spatial delineations of 1) the established protected area network, 2) woodland key-habitats, and 3) recently acquired protected areas (Table 1).</w:t>
      </w:r>
    </w:p>
    <w:p>
      <w:pPr>
        <w:pStyle w:val="Normal"/>
        <w:spacing w:lineRule="auto" w:line="480"/>
        <w:rPr>
          <w:rFonts w:ascii="Calibri" w:hAnsi="Calibri" w:cs="Calibri"/>
        </w:rPr>
      </w:pPr>
      <w:r>
        <w:rPr>
          <w:rFonts w:cs="Calibri"/>
        </w:rPr>
        <w:t>Metsähallitus NHS maintains the data on established protected areas and a spatial database is publically available. Protected areas also cover mires, but for validation, we used only protected areas on mineral soils (~1.9% of the whole landscape). Protected areas have often been established for reasons other than their high biodiversity value and this could be the case in Southern Savonia as well. However, many of the protected areas in the region – including two national parks – contain relatively old forests that have been outside commercial forestry management for decades and thus probably contain features important for forest biodiversity.</w:t>
      </w:r>
    </w:p>
    <w:p>
      <w:pPr>
        <w:pStyle w:val="Normal"/>
        <w:spacing w:lineRule="auto" w:line="480"/>
        <w:ind w:firstLine="1304"/>
        <w:rPr/>
      </w:pPr>
      <w:r>
        <w:rPr>
          <w:rFonts w:cs="Calibri"/>
        </w:rPr>
        <w:t xml:space="preserve">Woodland key-habitats (WKH) are a conservation instrument designed for maintaining landscape-level biodiversity in production forests by delineating and preserving small habitat patches of high conservation value </w:t>
      </w:r>
      <w:r>
        <w:fldChar w:fldCharType="begin"/>
      </w:r>
      <w:r>
        <w:instrText>ADDIN CSL_CITATION { "citationItems" : [ { "id" : "ITEM-1", "itemData" : { "DOI" : "http://dx.doi.org/10.1016/j.biocon.2011.02.016", "ISSN" : "0006-3207", "author" : [ { "dropping-particle" : "", "family" : "Timonen", "given" : "Jonna",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"M\u00f6nkk\u00f6nen", "given" : "Mikko", "non-dropping-particle" : "", "parse-names" : false, "suffix" : "" } ], "container-title" : "Biological Conservation", "id" : "ITEM-1", "issued" : { "date-parts" : [ [ "2011" ] ] }, "page" : "2061-2067", "title" : "Hotspots in cold climate: conservation value of woodland key habitats in boreal forests", "type" : "article-journal", "volume" : "144" }, "uris" : [ "http://www.mendeley.com/documents/?uuid=f01afe15-d4ab-4f77-9a2b-714176f2fbe7" ] } ], "mendeley" : { "formattedCitation" : "[80]", "plainTextFormattedCitation" : "[80]", "previouslyFormattedCitation" : "[80]" }, "properties" : { "noteIndex" : 0 }, "schema" : "https://github.com/citation-style-language/schema/raw/master/csl-citation.json" }</w:instrText>
      </w:r>
      <w:r>
        <w:fldChar w:fldCharType="separate"/>
      </w:r>
      <w:bookmarkStart w:id="64" w:name="__Fieldmark__1054_655823394"/>
      <w:r>
        <w:rPr>
          <w:rFonts w:cs="Calibri"/>
        </w:rPr>
        <w:t>[80]</w:t>
      </w:r>
      <w:r>
        <w:rPr>
          <w:rFonts w:cs="Calibri"/>
        </w:rPr>
      </w:r>
      <w:r>
        <w:fldChar w:fldCharType="end"/>
      </w:r>
      <w:bookmarkEnd w:id="64"/>
      <w:r>
        <w:rPr>
          <w:rFonts w:cs="Calibri"/>
        </w:rPr>
        <w:t xml:space="preserve">. The concept is in use in many Fennoscandian and Baltic countries and, while their effectiveness as a conservation measure varies depending on the country and definition </w:t>
      </w:r>
      <w:r>
        <w:fldChar w:fldCharType="begin"/>
      </w:r>
      <w:r>
        <w:instrText>ADDIN CSL_CITATION { "citationItems" : [ { "id" : "ITEM-1", "itemData" : { "DOI" : "http://dx.doi.org/10.1016/j.biocon.2011.02.016", "ISSN" : "0006-3207", "author" : [ { "dropping-particle" : "", "family" : "Timonen", "given" : "Jonna",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"M\u00f6nkk\u00f6nen", "given" : "Mikko", "non-dropping-particle" : "", "parse-names" : false, "suffix" : "" } ], "container-title" : "Biological Conservation", "id" : "ITEM-1", "issued" : { "date-parts" : [ [ "2011" ] ] }, "page" : "2061-2067", "title" : "Hotspots in cold climate: conservation value of woodland key habitats in boreal forests", "type" : "article-journal", "volume" : "144" }, "uris" : [ "http://www.mendeley.com/documents/?uuid=f01afe15-d4ab-4f77-9a2b-714176f2fbe7" ] }, { "id" : "ITEM-2", "itemData" : { "DOI" : "10.1016/j.biocon.2005.01.015", "ISSN" : "00063207", "author" : [ { "dropping-particle" : "", "family" : "Aune", "given" : "Karine", "non-dropping-particle" : "", "parse-names" : false, "suffix" : "" }, { "dropping-particle" : "", "family" : "Jonsson", "given" : "Bengt Gunnar", "non-dropping-particle" : "", "parse-names" : false, "suffix" : "" }, { "dropping-particle" : "", "family" : "Moen", "given" : "Jon", "non-dropping-particle" : "", "parse-names" : false, "suffix" : "" }, { "dropping-particle" : "", "family" : "Gunnar", "given" : "Bengt", "non-dropping-particle" : "", "parse-names" : false, "suffix" : "" } ], "container-title" : "Biological Conservation", "id" : "ITEM-2", "issue" : "1", "issued" : { "date-parts" : [ [ "2005", "7" ] ] }, "page" : "89-95", "title" : "Isolation and edge effects among woodland key habitats in Sweden: is forest policy promoting fragmentation?", "type" : "article-journal", "volume" : "124" }, "uris" : [ "http://www.mendeley.com/documents/?uuid=1e6de786-fd38-4f0d-a203-a15d5f935978" ] }, { "id" : "ITEM-3", "itemData" : { "DOI" : "10.1016/j.foreco.2005.10.059", "author" : [ { "dropping-particle" : "", "family" : "Pyk\u00e4l\u00e4", "given" : "Juha", "non-dropping-particle" : "", "parse-names" : false, "suffix" : "" }, { "dropping-particle" : "", "family" : "Heikkinen", "given" : "Risto K", "non-dropping-particle" : "", "parse-names" : false, "suffix" : "" }, { "dropping-particle" : "", "family" : "Toivonen", "given" : "Heikki", "non-dropping-particle" : "", "parse-names" : false, "suffix" : "" }, { "dropping-particle" : "", "family" : "J\u00e4\u00e4skel\u00e4inen", "given" : "K", "non-dropping-particle" : "", "parse-names" : false, "suffix" : "" } ], "container-title" : "Forest Ecology and Management", "id" : "ITEM-3", "issued" : { "date-parts" : [ [ "2006" ] ] }, "page" : "84-92", "title" : "Importance of Forest Act habitats for epiphytic lichens in Finnish managed forests", "type" : "article-journal", "volume" : "223" }, "uris" : [ "http://www.mendeley.com/documents/?uuid=6233ccfb-edeb-44bf-83f7-5db3d28ea07e" ] } ], "mendeley" : { "formattedCitation" : "[80\u201382]", "plainTextFormattedCitation" : "[80\u201382]", "previouslyFormattedCitation" : "[80\u201382]" }, "properties" : { "noteIndex" : 0 }, "schema" : "https://github.com/citation-style-language/schema/raw/master/csl-citation.json" }</w:instrText>
      </w:r>
      <w:r>
        <w:fldChar w:fldCharType="separate"/>
      </w:r>
      <w:bookmarkStart w:id="65" w:name="__Fieldmark__1062_655823394"/>
      <w:r>
        <w:rPr>
          <w:rFonts w:cs="Calibri"/>
        </w:rPr>
        <w:t>[80–82]</w:t>
      </w:r>
      <w:r>
        <w:rPr>
          <w:rFonts w:cs="Calibri"/>
        </w:rPr>
      </w:r>
      <w:r>
        <w:fldChar w:fldCharType="end"/>
      </w:r>
      <w:bookmarkEnd w:id="65"/>
      <w:r>
        <w:rPr>
          <w:rFonts w:cs="Calibri"/>
        </w:rPr>
        <w:t xml:space="preserve">, WKHs seem to be hotspots for dead wood dependent and  red-listed species, and for species richness in general  </w:t>
      </w:r>
      <w:r>
        <w:fldChar w:fldCharType="begin"/>
      </w:r>
      <w:r>
        <w:instrText>ADDIN CSL_CITATION { "citationItems" : [ { "id" : "ITEM-1", "itemData" : { "DOI" : "http://dx.doi.org/10.1016/j.biocon.2011.02.016", "ISSN" : "0006-3207", "author" : [ { "dropping-particle" : "", "family" : "Timonen", "given" : "Jonna",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"M\u00f6nkk\u00f6nen", "given" : "Mikko", "non-dropping-particle" : "", "parse-names" : false, "suffix" : "" } ], "container-title" : "Biological Conservation", "id" : "ITEM-1", "issued" : { "date-parts" : [ [ "2011" ] ] }, "page" : "2061-2067", "title" : "Hotspots in cold climate: conservation value of woodland key habitats in boreal forests", "type" : "article-journal", "volume" : "144" }, "uris" : [ "http://www.mendeley.com/documents/?uuid=f01afe15-d4ab-4f77-9a2b-714176f2fbe7" ] } ], "mendeley" : { "formattedCitation" : "[80]", "plainTextFormattedCitation" : "[80]", "previouslyFormattedCitation" : "[80]" }, "properties" : { "noteIndex" : 0 }, "schema" : "https://github.com/citation-style-language/schema/raw/master/csl-citation.json" }</w:instrText>
      </w:r>
      <w:r>
        <w:fldChar w:fldCharType="separate"/>
      </w:r>
      <w:bookmarkStart w:id="66" w:name="__Fieldmark__1067_655823394"/>
      <w:r>
        <w:rPr>
          <w:rFonts w:cs="Calibri"/>
        </w:rPr>
        <w:t>[80]</w:t>
      </w:r>
      <w:r>
        <w:rPr>
          <w:rFonts w:cs="Calibri"/>
        </w:rPr>
      </w:r>
      <w:r>
        <w:fldChar w:fldCharType="end"/>
      </w:r>
      <w:bookmarkEnd w:id="66"/>
      <w:r>
        <w:rPr>
          <w:rFonts w:cs="Calibri"/>
        </w:rPr>
        <w:t xml:space="preserve">. Because of potential privacy issues, the exact spatial locations of WKHs are not public information, but the data is available for research use. </w:t>
      </w:r>
    </w:p>
    <w:p>
      <w:pPr>
        <w:pStyle w:val="Normal"/>
        <w:spacing w:lineRule="auto" w:line="480"/>
        <w:ind w:firstLine="1304"/>
        <w:rPr/>
      </w:pPr>
      <w:r>
        <w:rPr>
          <w:rFonts w:cs="Calibri"/>
        </w:rPr>
        <w:t xml:space="preserve">Recently acquired protected areas are related to the forest biodiversity conservation programme METSO that is an ongoing effort to halt the decline of forest biodiversity by 2016 </w:t>
      </w:r>
      <w:r>
        <w:fldChar w:fldCharType="begin"/>
      </w:r>
      <w:r>
        <w:instrText>ADDIN CSL_CITATION { "citationItems" : [ { "id" : "ITEM-1", "itemData" : { "URL" : "http://www.mmm.fi/attachments/metsat/5yckfcmWR/METSOResolution2008-2016_ENGL.pdf", "accessed" : { "date-parts" : [ [ "2014", "5", "3" ] ] }, "author" : [ { "dropping-particle" : "", "family" : "Finnish Government", "given" : "", "non-dropping-particle" : "", "parse-names" : false, "suffix" : "" } ], "id" : "ITEM-1", "issued" : { "date-parts" : [ [ "2008" ] ] }, "page" : "15", "title" : "Government Resolution on the Forest Biodiversity Programme for Southern Finland 2008-2016 (METSO)", "type" : "webpage" }, "uris" : [ "http://www.mendeley.com/documents/?uuid=5d7630eb-5e9b-4a0c-8cd8-f6794a77f3df" ] } ], "mendeley" : { "formattedCitation" : "[69]", "plainTextFormattedCitation" : "[69]", "previouslyFormattedCitation" : "[69]" }, "properties" : { "noteIndex" : 0 }, "schema" : "https://github.com/citation-style-language/schema/raw/master/csl-citation.json" }</w:instrText>
      </w:r>
      <w:r>
        <w:fldChar w:fldCharType="separate"/>
      </w:r>
      <w:bookmarkStart w:id="67" w:name="__Fieldmark__1076_655823394"/>
      <w:r>
        <w:rPr>
          <w:rFonts w:cs="Calibri"/>
        </w:rPr>
        <w:t>[69]</w:t>
      </w:r>
      <w:r>
        <w:rPr>
          <w:rFonts w:cs="Calibri"/>
        </w:rPr>
      </w:r>
      <w:r>
        <w:fldChar w:fldCharType="end"/>
      </w:r>
      <w:bookmarkEnd w:id="67"/>
      <w:r>
        <w:rPr>
          <w:rFonts w:cs="Calibri"/>
        </w:rPr>
        <w:t xml:space="preserve">. Individual forest owners can offer their forest property for protection, and if the particular offer fulfills given scientific selection criteria, it is admitted into the programme through either a permanent or temporary (10 years) conservation contract. The forest owner then receives a tax-free compensation based on the economic value of the growing stock and timber </w:t>
      </w:r>
      <w:r>
        <w:fldChar w:fldCharType="begin"/>
      </w:r>
      <w:r>
        <w:instrText>ADDIN CSL_CITATION { "citationItems" : [ { "id" : "ITEM-1", "itemData" : { "DOI" : "10.1016/j.forpol.2012.08.010", "ISSN" : "13899341", "author" : [ { "dropping-particle" : "", "family" : "Korhonen", "given" : "Katri", "non-dropping-particle" : "", "parse-names" : false, "suffix" : "" }, { "dropping-particle" : "", "family" : "Hujala", "given" : "Teppo", "non-dropping-particle" : "", "parse-names" : false, "suffix" : "" }, { "dropping-particle" : "", "family" : "Kurttila", "given" : "Mikko", "non-dropping-particle" : "", "parse-names" : false, "suffix" : "" } ], "container-title" : "Forest Policy and Economics", "id" : "ITEM-1", "issued" : { "date-parts" : [ [ "2013", "1" ] ] }, "page" : "82-90", "title" : "Diffusion of voluntary protection among family forest owners: decision process and success factors", "type" : "article-journal", "volume" : "26" }, "uris" : [ "http://www.mendeley.com/documents/?uuid=7039b761-c684-4d83-b112-5442a9009a95" ] } ], "mendeley" : { "formattedCitation" : "[83]", "plainTextFormattedCitation" : "[83]", "previouslyFormattedCitation" : "[83]" }, "properties" : { "noteIndex" : 0 }, "schema" : "https://github.com/citation-style-language/schema/raw/master/csl-citation.json" }</w:instrText>
      </w:r>
      <w:r>
        <w:fldChar w:fldCharType="separate"/>
      </w:r>
      <w:bookmarkStart w:id="68" w:name="__Fieldmark__1087_655823394"/>
      <w:r>
        <w:rPr>
          <w:rFonts w:cs="Calibri"/>
        </w:rPr>
        <w:t>[83]</w:t>
      </w:r>
      <w:r>
        <w:rPr>
          <w:rFonts w:cs="Calibri"/>
        </w:rPr>
      </w:r>
      <w:r>
        <w:fldChar w:fldCharType="end"/>
      </w:r>
      <w:bookmarkEnd w:id="68"/>
      <w:r>
        <w:rPr>
          <w:rFonts w:cs="Calibri"/>
        </w:rPr>
        <w:t xml:space="preserve">. The sites selected in METSO are ecologically more valuable than average Finnish forests, containing more dead wood as well as many red-listed species </w:t>
      </w:r>
      <w:r>
        <w:fldChar w:fldCharType="begin"/>
      </w:r>
      <w:r>
        <w:instrText>ADDIN CSL_CITATION { "citationItems" : [ { "id" : "ITEM-1", "itemData" : { "author" : [ { "dropping-particle" : "", "family" : "Siitonen", "given" : "Juha", "non-dropping-particle" : "", "parse-names" : false, "suffix" : "" }, { "dropping-particle" : "", "family" : "Penttil\u00e4", "given" : "Reijo", "non-dropping-particle" : "", "parse-names" : false, "suffix" : "" }, { "dropping-particle" : "", "family" : "Ihalainen", "given" : "Antti", "non-dropping-particle" : "", "parse-names" : false, "suffix" : "" } ], "container-title" : "Mets\u00e4tieteen aikakausikirja", "id" : "ITEM-1", "issued" : { "date-parts" : [ [ "2012" ] ] }, "page" : "259-284", "publisher-place" : "Vantaa", "title" : "METSO-ohjelman uusien pysyvien ja m\u00e4\u00e4r\u00e4aikaisten suojelualueiden ekologinen laatu Uudenmaan alueella", "type" : "article-magazine" }, "uris" : [ "http://www.mendeley.com/documents/?uuid=96cfaca9-88bb-4ac0-ada6-3ec9237c7e23" ] } ], "mendeley" : { "formattedCitation" : "[84]", "plainTextFormattedCitation" : "[84]", "previouslyFormattedCitation" : "[84]" }, "properties" : { "noteIndex" : 0 }, "schema" : "https://github.com/citation-style-language/schema/raw/master/csl-citation.json" }</w:instrText>
      </w:r>
      <w:r>
        <w:fldChar w:fldCharType="separate"/>
      </w:r>
      <w:bookmarkStart w:id="69" w:name="__Fieldmark__1098_655823394"/>
      <w:r>
        <w:rPr>
          <w:rFonts w:cs="Calibri"/>
        </w:rPr>
        <w:t>[84]</w:t>
      </w:r>
      <w:r>
        <w:rPr>
          <w:rFonts w:cs="Calibri"/>
        </w:rPr>
      </w:r>
      <w:r>
        <w:fldChar w:fldCharType="end"/>
      </w:r>
      <w:bookmarkEnd w:id="69"/>
      <w:r>
        <w:rPr>
          <w:rFonts w:cs="Calibri"/>
        </w:rPr>
        <w:t xml:space="preserve">. We used only areas with permanent conservation contracts for validation, as the conservation effectiveness of temporary or fixed-term contracts is questionable </w:t>
      </w:r>
      <w:r>
        <w:fldChar w:fldCharType="begin"/>
      </w:r>
      <w:r>
        <w:instrText>ADDIN CSL_CITATION { "citationItems" : [ { "id" : "ITEM-1", "itemData" : { "author" : [ { "dropping-particle" : "", "family" : "Siitonen", "given" : "Juha", "non-dropping-particle" : "", "parse-names" : false, "suffix" : "" }, { "dropping-particle" : "", "family" : "Penttil\u00e4", "given" : "Reijo", "non-dropping-particle" : "", "parse-names" : false, "suffix" : "" }, { "dropping-particle" : "", "family" : "Ihalainen", "given" : "Antti", "non-dropping-particle" : "", "parse-names" : false, "suffix" : "" } ], "container-title" : "Mets\u00e4tieteen aikakausikirja", "id" : "ITEM-1", "issued" : { "date-parts" : [ [ "2012" ] ] }, "page" : "259-284", "publisher-place" : "Vantaa", "title" : "METSO-ohjelman uusien pysyvien ja m\u00e4\u00e4r\u00e4aikaisten suojelualueiden ekologinen laatu Uudenmaan alueella", "type" : "article-magazine" }, "uris" : [ "http://www.mendeley.com/documents/?uuid=96cfaca9-88bb-4ac0-ada6-3ec9237c7e23" ] } ], "mendeley" : { "formattedCitation" : "[84]", "plainTextFormattedCitation" : "[84]", "previouslyFormattedCitation" : "[84]" }, "properties" : { "noteIndex" : 0 }, "schema" : "https://github.com/citation-style-language/schema/raw/master/csl-citation.json" }</w:instrText>
      </w:r>
      <w:r>
        <w:fldChar w:fldCharType="separate"/>
      </w:r>
      <w:bookmarkStart w:id="70" w:name="__Fieldmark__1104_655823394"/>
      <w:r>
        <w:rPr>
          <w:rFonts w:cs="Calibri"/>
        </w:rPr>
        <w:t>[84]</w:t>
      </w:r>
      <w:r>
        <w:rPr>
          <w:rFonts w:cs="Calibri"/>
        </w:rPr>
      </w:r>
      <w:r>
        <w:fldChar w:fldCharType="end"/>
      </w:r>
      <w:bookmarkEnd w:id="70"/>
      <w:r>
        <w:rPr>
          <w:rFonts w:cs="Calibri"/>
        </w:rPr>
        <w:t>. These data are not publicly available before they become integrated into the main protected areas database, but it can be accessed for research use.</w:t>
      </w:r>
    </w:p>
    <w:p>
      <w:pPr>
        <w:pStyle w:val="Normal"/>
        <w:spacing w:lineRule="auto" w:line="480"/>
        <w:ind w:firstLine="1304"/>
        <w:rPr/>
      </w:pPr>
      <w:r>
        <w:rPr/>
        <w:t xml:space="preserve">In terms of size, the mean size of distinct spatial units in the protected area data set is higher (13.54 ha, Table 1) than in the WKH data set (0.61 ha) or the recently acquired protected areas data set (5.36 ha). </w:t>
      </w:r>
    </w:p>
    <w:p>
      <w:pPr>
        <w:pStyle w:val="Normal"/>
        <w:spacing w:lineRule="auto" w:line="480"/>
        <w:rPr/>
      </w:pPr>
      <w:r>
        <w:rPr/>
      </w:r>
    </w:p>
    <w:p>
      <w:pPr>
        <w:pStyle w:val="Heading2"/>
        <w:spacing w:lineRule="auto" w:line="480"/>
        <w:rPr/>
      </w:pPr>
      <w:r>
        <w:rPr/>
        <w:t>Calculating conservation value indices from original data</w:t>
      </w:r>
    </w:p>
    <w:p>
      <w:pPr>
        <w:pStyle w:val="Normal"/>
        <w:spacing w:lineRule="auto" w:line="480"/>
        <w:ind w:firstLine="1304"/>
        <w:rPr/>
      </w:pPr>
      <w:r>
        <w:rPr>
          <w:rFonts w:cs="Calibri"/>
        </w:rPr>
        <w:t xml:space="preserve">We reclassified the original forestry data (both coarse and detailed) into four tree species groups: pine, spruce, birch, or other broadleaved. We calculated an index of conservation value per pixel for each of the tree species groups in each of the input data sets separately (Fig. 1). This index measures an expert-derived view on how the average diameter and the volume of the growing stock relate to ecological features desirable for conservation. We transformed the average diameter of the growing stock per tree species group by a sigmoidal benefit function (see S1 Appendix and S1 Fig.) and then multiplied the transformed value by the volume of the growing stock. A similar approach has been used earlier in large-scale conservation prioritizations </w:t>
      </w:r>
      <w:r>
        <w:fldChar w:fldCharType="begin"/>
      </w:r>
      <w: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"ITEM-2",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"ITEM-2",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"[13,74]", "plainTextFormattedCitation" : "[13,74]", "previouslyFormattedCitation" : "[13,74]" }, "properties" : { "noteIndex" : 0 }, "schema" : "https://github.com/citation-style-language/schema/raw/master/csl-citation.json" }</w:instrText>
      </w:r>
      <w:r>
        <w:fldChar w:fldCharType="separate"/>
      </w:r>
      <w:bookmarkStart w:id="71" w:name="__Fieldmark__1141_655823394"/>
      <w:r>
        <w:rPr>
          <w:rFonts w:cs="Calibri"/>
        </w:rPr>
        <w:t>[13,74]</w:t>
      </w:r>
      <w:r>
        <w:rPr>
          <w:rFonts w:cs="Calibri"/>
        </w:rPr>
      </w:r>
      <w:r>
        <w:fldChar w:fldCharType="end"/>
      </w:r>
      <w:bookmarkEnd w:id="71"/>
      <w:r>
        <w:rPr>
          <w:rFonts w:cs="Calibri"/>
        </w:rPr>
        <w:t xml:space="preserve"> and in species-oriented prioritization </w:t>
      </w:r>
      <w:r>
        <w:fldChar w:fldCharType="begin"/>
      </w:r>
      <w:r>
        <w:instrText>ADDIN CSL_CITATION { "citationItems" : [ { "id" : "ITEM-1", "itemData" : { "DOI" : "10.2981/11-073",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"ITEM-1",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"mendeley" : { "formattedCitation" : "[75]", "plainTextFormattedCitation" : "[75]", "previouslyFormattedCitation" : "[75]" }, "properties" : { "noteIndex" : 0 }, "schema" : "https://github.com/citation-style-language/schema/raw/master/csl-citation.json" }</w:instrText>
      </w:r>
      <w:r>
        <w:fldChar w:fldCharType="separate"/>
      </w:r>
      <w:bookmarkStart w:id="72" w:name="__Fieldmark__1146_655823394"/>
      <w:r>
        <w:rPr>
          <w:rFonts w:cs="Calibri"/>
        </w:rPr>
        <w:t>[75]</w:t>
      </w:r>
      <w:r>
        <w:rPr>
          <w:rFonts w:cs="Calibri"/>
        </w:rPr>
      </w:r>
      <w:r>
        <w:fldChar w:fldCharType="end"/>
      </w:r>
      <w:bookmarkEnd w:id="72"/>
      <w:r>
        <w:rPr>
          <w:rFonts w:cs="Calibri"/>
        </w:rPr>
        <w:t>.</w:t>
      </w:r>
    </w:p>
    <w:p>
      <w:pPr>
        <w:pStyle w:val="Normal"/>
        <w:spacing w:lineRule="auto" w:line="480"/>
        <w:ind w:firstLine="1304"/>
        <w:rPr>
          <w:rFonts w:ascii="Calibri" w:hAnsi="Calibri" w:cs="Calibri"/>
        </w:rPr>
      </w:pPr>
      <w:r>
        <w:rPr>
          <w:rFonts w:cs="Calibri"/>
        </w:rPr>
        <w:t>All available data sets had information on site fertility class, which is often also associated with the formation of specific forest microhabitats. We hypothesized that using a classification scheme would emphasize rarer forest types that typically have higher biodiversity value. Therefore we created two input data sets based on the coarse data: One with just the four index rasters (“Coarse”), one with the four index rasters each divided into five site fertility classes (“Coarse with classes”, Fig. 1 and Fig. 3). The division into site fertility classes produces 20 tree species group - site fertility type classes, which we refer to as forest types. We did the same classification operation to the detailed data producing the input data set “Detailed with classes”. We also hypothesized that prioritization based on the more detailed - and more precise - inventory data would outperform those based on the coarser data. Note that the input data set “Detailed with classes” is actually a combination of coarse and detailed as the detailed data only covered ~46% of the landscape (Table 1). Both “Coarse” and “Coarse with classes” are completely based on MS-NFI and thus publicly available data.</w:t>
      </w:r>
    </w:p>
    <w:p>
      <w:pPr>
        <w:pStyle w:val="Normal"/>
        <w:spacing w:lineRule="auto" w:line="480"/>
        <w:rPr>
          <w:rFonts w:ascii="Calibri" w:hAnsi="Calibri" w:cs="Calibri"/>
        </w:rPr>
      </w:pPr>
      <w:r>
        <w:rPr>
          <w:rFonts w:cs="Calibri"/>
        </w:rPr>
      </w:r>
    </w:p>
    <w:p>
      <w:pPr>
        <w:pStyle w:val="Normal"/>
        <w:spacing w:lineRule="auto" w:line="480"/>
        <w:jc w:val="left"/>
        <w:rPr>
          <w:rFonts w:ascii="Calibri" w:hAnsi="Calibri" w:cs="Calibri"/>
          <w:b/>
          <w:b/>
        </w:rPr>
      </w:pPr>
      <w:r>
        <w:rPr>
          <w:rFonts w:cs="Calibri"/>
          <w:b/>
        </w:rPr>
        <w:t xml:space="preserve">Fig. 3. The spatial distribution of site fertility classes in the coarse and detailed data. </w:t>
      </w:r>
      <w:r>
        <w:rPr>
          <w:rFonts w:cs="Calibri"/>
        </w:rPr>
        <w:t xml:space="preserve">Labels on the x- and y-axis correspond to the kilometer component of the Finland Uniform Coordinate System (EPSG 2393), i.e. the distance between ticks equals to 50 kilometers. </w:t>
      </w:r>
      <w:r>
        <w:rPr/>
        <w:t>Map on the detailed data printed under a CC BY license, with permission from original copyright holder the Finnish Forest Centre, 2015.</w:t>
      </w:r>
    </w:p>
    <w:p>
      <w:pPr>
        <w:pStyle w:val="Normal"/>
        <w:spacing w:lineRule="auto" w:line="480"/>
        <w:ind w:firstLine="1304"/>
        <w:rPr/>
      </w:pPr>
      <w:r>
        <w:rPr>
          <w:rFonts w:cs="Calibri"/>
        </w:rPr>
        <w:t xml:space="preserve">We converted all detailed vector data to rasters of the same resolution (20 m) and extent as the MS-NFI. For computational reasons, we aggregated the data to 60 x 60 m pixel size using ArcGIS (version 10.2.1) </w:t>
      </w:r>
      <w:r>
        <w:fldChar w:fldCharType="begin"/>
      </w:r>
      <w:r>
        <w:instrText>ADDIN CSL_CITATION { "citationItems" : [ { "id" : "ITEM-1", "itemData" : { "author" : [ { "dropping-particle" : "", "family" : "ESRI", "given" : "", "non-dropping-particle" : "", "parse-names" : false, "suffix" : "" } ], "id" : "ITEM-1", "issued" : { "date-parts" : [ [ "2014" ] ] }, "publisher" : "Environmental Systems Research Institute", "publisher-place" : "Redlands, CA", "title" : "ArcGIS Desktop, version 10.2.1", "type" : "book" }, "uris" : [ "http://www.mendeley.com/documents/?uuid=bd294c92-c9d9-4527-a188-1383c69323a2" ] } ], "mendeley" : { "formattedCitation" : "[85]", "plainTextFormattedCitation" : "[85]", "previouslyFormattedCitation" : "[85]" }, "properties" : { "noteIndex" : 0 }, "schema" : "https://github.com/citation-style-language/schema/raw/master/csl-citation.json" }</w:instrText>
      </w:r>
      <w:r>
        <w:fldChar w:fldCharType="separate"/>
      </w:r>
      <w:bookmarkStart w:id="73" w:name="__Fieldmark__1209_655823394"/>
      <w:r>
        <w:rPr>
          <w:rFonts w:cs="Calibri"/>
        </w:rPr>
        <w:t>[85]</w:t>
      </w:r>
      <w:r>
        <w:rPr>
          <w:rFonts w:cs="Calibri"/>
        </w:rPr>
      </w:r>
      <w:r>
        <w:fldChar w:fldCharType="end"/>
      </w:r>
      <w:bookmarkEnd w:id="73"/>
      <w:r>
        <w:rPr>
          <w:rFonts w:cs="Calibri"/>
        </w:rPr>
        <w:t xml:space="preserve">. We wanted to retain as high a resolution as possible because conservation prioritization analyses should be carried out at a spatial scale that is informative about ecological components (e.g. connectivity and average size of habitat patches) and relevant at the scale of operative planning </w:t>
      </w:r>
      <w:r>
        <w:fldChar w:fldCharType="begin"/>
      </w:r>
      <w: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"mendeley" : { "formattedCitation" : "[13]", "plainTextFormattedCitation" : "[13]", "previouslyFormattedCitation" : "[13]" }, "properties" : { "noteIndex" : 0 }, "schema" : "https://github.com/citation-style-language/schema/raw/master/csl-citation.json" }</w:instrText>
      </w:r>
      <w:r>
        <w:fldChar w:fldCharType="separate"/>
      </w:r>
      <w:bookmarkStart w:id="74" w:name="__Fieldmark__1217_655823394"/>
      <w:r>
        <w:rPr>
          <w:rFonts w:cs="Calibri"/>
        </w:rPr>
        <w:t>[13]</w:t>
      </w:r>
      <w:r>
        <w:rPr>
          <w:rFonts w:cs="Calibri"/>
        </w:rPr>
      </w:r>
      <w:r>
        <w:fldChar w:fldCharType="end"/>
      </w:r>
      <w:bookmarkEnd w:id="74"/>
      <w:r>
        <w:rPr>
          <w:rFonts w:cs="Calibri"/>
        </w:rPr>
        <w:t xml:space="preserve">. For calculating conservation value indices at this resolution, we used custom-made geospatial scripts based on Python </w:t>
      </w:r>
      <w:r>
        <w:fldChar w:fldCharType="begin"/>
      </w:r>
      <w:r>
        <w:instrText>ADDIN CSL_CITATION { "citationItems" : [ { "id" : "ITEM-1", "itemData" : { "author" : [ { "dropping-particle" : "", "family" : "Python Development Team", "given" : "", "non-dropping-particle" : "", "parse-names" : false, "suffix" : "" } ], "id" : "ITEM-1", "issued" : { "date-parts" : [ [ "2014" ] ] }, "publisher" : "Python Software Foundation", "title" : "Python Language Reference, version 2.7", "type" : "book" }, "uris" : [ "http://www.mendeley.com/documents/?uuid=5032f2d5-0d99-4504-9cf5-674defc072aa" ] } ], "mendeley" : { "formattedCitation" : "[86]", "plainTextFormattedCitation" : "[86]", "previouslyFormattedCitation" : "[86]" }, "properties" : { "noteIndex" : 0 }, "schema" : "https://github.com/citation-style-language/schema/raw/master/csl-citation.json" }</w:instrText>
      </w:r>
      <w:r>
        <w:fldChar w:fldCharType="separate"/>
      </w:r>
      <w:bookmarkStart w:id="75" w:name="__Fieldmark__1222_655823394"/>
      <w:r>
        <w:rPr>
          <w:rFonts w:cs="Calibri"/>
        </w:rPr>
        <w:t>[86]</w:t>
      </w:r>
      <w:r>
        <w:rPr>
          <w:rFonts w:cs="Calibri"/>
        </w:rPr>
      </w:r>
      <w:r>
        <w:fldChar w:fldCharType="end"/>
      </w:r>
      <w:bookmarkEnd w:id="75"/>
      <w:r>
        <w:rPr>
          <w:rFonts w:cs="Calibri"/>
        </w:rPr>
        <w:t xml:space="preserve"> (version 2.7.2) bindings to GDAL </w:t>
      </w:r>
      <w:r>
        <w:fldChar w:fldCharType="begin"/>
      </w:r>
      <w:r>
        <w:instrText>ADDIN CSL_CITATION { "citationItems" : [ { "id" : "ITEM-1", "itemData" : { "author" : [ { "dropping-particle" : "", "family" : "GDAL Development Team", "given" : "", "non-dropping-particle" : "", "parse-names" : false, "suffix" : "" } ], "id" : "ITEM-1", "issued" : { "date-parts" : [ [ "2014" ] ] }, "publisher" : "Open Source Geospatial Foundation", "title" : "GDAL - Geospatial Data Abstraction Library, version 1.10.1", "type" : "book" }, "uris" : [ "http://www.mendeley.com/documents/?uuid=eb769894-33ab-49c7-ad7e-e859483d09d1" ] } ], "mendeley" : { "formattedCitation" : "[87]", "plainTextFormattedCitation" : "[87]", "previouslyFormattedCitation" : "[87]" }, "properties" : { "noteIndex" : 0 }, "schema" : "https://github.com/citation-style-language/schema/raw/master/csl-citation.json" }</w:instrText>
      </w:r>
      <w:r>
        <w:fldChar w:fldCharType="separate"/>
      </w:r>
      <w:bookmarkStart w:id="76" w:name="__Fieldmark__1230_655823394"/>
      <w:r>
        <w:rPr>
          <w:rFonts w:cs="Calibri"/>
        </w:rPr>
        <w:t>[87]</w:t>
      </w:r>
      <w:r>
        <w:rPr>
          <w:rFonts w:cs="Calibri"/>
        </w:rPr>
      </w:r>
      <w:r>
        <w:fldChar w:fldCharType="end"/>
      </w:r>
      <w:bookmarkEnd w:id="76"/>
      <w:r>
        <w:rPr>
          <w:rFonts w:cs="Calibri"/>
        </w:rPr>
        <w:t xml:space="preserve"> (version 1.10.1).</w:t>
      </w:r>
    </w:p>
    <w:p>
      <w:pPr>
        <w:pStyle w:val="Normal"/>
        <w:spacing w:lineRule="auto" w:line="480"/>
        <w:rPr/>
      </w:pPr>
      <w:r>
        <w:rPr/>
      </w:r>
    </w:p>
    <w:p>
      <w:pPr>
        <w:pStyle w:val="Heading2"/>
        <w:spacing w:lineRule="auto" w:line="480"/>
        <w:rPr/>
      </w:pPr>
      <w:r>
        <w:rPr/>
        <w:t>Prioritizing locations for conservation</w:t>
      </w:r>
    </w:p>
    <w:p>
      <w:pPr>
        <w:pStyle w:val="Normal"/>
        <w:spacing w:lineRule="auto" w:line="480"/>
        <w:ind w:firstLine="1304"/>
        <w:rPr/>
      </w:pPr>
      <w:r>
        <w:rPr>
          <w:rFonts w:cs="Calibri"/>
        </w:rPr>
        <w:t xml:space="preserve">For the spatial prioritization, we used Zonation </w:t>
      </w:r>
      <w:r>
        <w:fldChar w:fldCharType="begin"/>
      </w:r>
      <w:r>
        <w:instrText>ADDIN CSL_CITATION { "citationItems" : [ { "id" : "ITEM-1", "itemData" : { "author" : [ { "dropping-particle" : "", "family" : "Moilanen", "given" : "Atte", "non-dropping-particle" : "", "parse-names" : false, "suffix" : "" }, { "dropping-particle" : "", "family" : "Kujala", "given" : "Heini", "non-dropping-particle" : "", "parse-names" : false, "suffix" : "" }, { "dropping-particle" : "", "family" : "Leathwick", "given" : "John R", "non-dropping-particle" : "", "parse-names" : false, "suffix" : "" } ], "container-title" : "Spatial conservation prioritization: quantitative methods &amp; computational toolsnservation Prioritization", "editor" : [ { "dropping-particle" : "", "family" : "Moilanen", "given" : "A", "non-dropping-particle" : "", "parse-names" : false, "suffix" : "" }, { "dropping-particle" : "", "family" : "Wilson", "given" : "K H", "non-dropping-particle" : "", "parse-names" : false, "suffix" : "" }, { "dropping-particle" : "", "family" : "Possingham", "given" : "H P", "non-dropping-particle" : "", "parse-names" : false, "suffix" : "" } ], "id" : "ITEM-1", "issued" : { "date-parts" : [ [ "2009" ] ] }, "note" : "From Duplicate 2 ( The Zonation framework and software for conservation prioritization - Moilanen, Atte; Kujala, Heini; Leathwick, John R )", "page" : "196-210", "publisher" : "Oxford University Press", "title" : "The Zonation framework and software for conservation prioritization", "type" : "chapter" }, "uris" : [ "http://www.mendeley.com/documents/?uuid=5a2cd343-7c37-4b0c-9146-93381d1c6771" ] }, { "id" : "ITEM-2", "itemData" : { "DOI" : "10.1098/rspb.2005.3164", "ISSN" : "0962-8452", "PMID" : "16191593", "abstract" : "Across large parts of the world, wildlife has to coexist with human activity in highly modified and fragmented landscapes. Combining concepts from population viability analysis and spatial reserve design, this study develops efficient quantitative methods for identifying conservation core areas at large, even national or continental scales. The proposed methods emphasize long-term population persistence, are applicable to both fragmented and natural landscape structures, and produce a hierarchical zonation of regional conservation priority. The methods are applied to both observational data for threatened butterflies at the scale of Britain and modelled probability of occurrence surfaces for indicator species in part of Australia. In both cases, priority landscapes important for conservation management are identified.", "author" : [ { "dropping-particle" : "", "family" : "Moilanen", "given" : "Atte", "non-dropping-particle" : "", "parse-names" : false, "suffix" : "" }, { "dropping-particle" : "", "family" : "Franco", "given" : "Aldina M A", "non-dropping-particle" : "", "parse-names" : false, "suffix" : "" }, { "dropping-particle" : "", "family" : "Early", "given" : "Regan I", "non-dropping-particle" : "", "parse-names" : false, "suffix" : "" }, { "dropping-particle" : "", "family" : "Fox", "given" : "Richard", "non-dropping-particle" : "", "parse-names" : false, "suffix" : "" }, { "dropping-particle" : "", "family" : "Wintle", "given" : "Brendan A", "non-dropping-particle" : "", "parse-names" : false, "suffix" : "" }, { "dropping-particle" : "", "family" : "Thomas", "given" : "Chris D", "non-dropping-particle" : "", "parse-names" : false, "suffix" : "" } ], "container-title" : "Proceedings of the Royal Society B: Biological Sciences", "id" : "ITEM-2", "issue" : "1575", "issued" : { "date-parts" : [ [ "2005", "9", "22" ] ] }, "page" : "1885-1891", "title" : "Prioritizing multiple-use landscapes for conservation: methods for large multi-species planning problems", "type" : "article-journal", "volume" : "272" }, "uris" : [ "http://www.mendeley.com/documents/?uuid=236a33a9-3a37-4c32-bbe4-c0342e12b46b" ] } ], "mendeley" : { "formattedCitation" : "[21,88]", "plainTextFormattedCitation" : "[21,88]", "previouslyFormattedCitation" : "[21,88]" }, "properties" : { "noteIndex" : 0 }, "schema" : "https://github.com/citation-style-language/schema/raw/master/csl-citation.json" }</w:instrText>
      </w:r>
      <w:r>
        <w:fldChar w:fldCharType="separate"/>
      </w:r>
      <w:bookmarkStart w:id="77" w:name="__Fieldmark__1241_655823394"/>
      <w:r>
        <w:rPr>
          <w:rFonts w:cs="Calibri"/>
        </w:rPr>
        <w:t>[21,88]</w:t>
      </w:r>
      <w:r>
        <w:rPr>
          <w:rFonts w:cs="Calibri"/>
        </w:rPr>
      </w:r>
      <w:r>
        <w:fldChar w:fldCharType="end"/>
      </w:r>
      <w:bookmarkEnd w:id="77"/>
      <w:r>
        <w:rPr>
          <w:rFonts w:cs="Calibri"/>
        </w:rPr>
        <w:t xml:space="preserve"> (version 4.0 </w:t>
      </w:r>
      <w:r>
        <w:fldChar w:fldCharType="begin"/>
      </w:r>
      <w:r>
        <w:instrText>ADDIN CSL_CITATION { "citationItems" : [ { "id" : "ITEM-1",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"ITEM-1", "issued" : { "date-parts" : [ [ "2014" ] ] }, "publisher-place" : "Helsinki", "title" : "Zonation spatial conservation planning methods and software v. 4, user manual", "type" : "book" }, "uris" : [ "http://www.mendeley.com/documents/?uuid=029b32f4-1603-430d-8712-b4cd2d591ca8" ] } ], "mendeley" : { "formattedCitation" : "[89]", "plainTextFormattedCitation" : "[89]", "previouslyFormattedCitation" : "[89]" }, "properties" : { "noteIndex" : 0 }, "schema" : "https://github.com/citation-style-language/schema/raw/master/csl-citation.json" }</w:instrText>
      </w:r>
      <w:r>
        <w:fldChar w:fldCharType="separate"/>
      </w:r>
      <w:bookmarkStart w:id="78" w:name="__Fieldmark__1249_655823394"/>
      <w:r>
        <w:rPr>
          <w:rFonts w:cs="Calibri"/>
        </w:rPr>
        <w:t>[89]</w:t>
      </w:r>
      <w:r>
        <w:rPr>
          <w:rFonts w:cs="Calibri"/>
        </w:rPr>
      </w:r>
      <w:r>
        <w:fldChar w:fldCharType="end"/>
      </w:r>
      <w:bookmarkEnd w:id="78"/>
      <w:r>
        <w:rPr>
          <w:rFonts w:cs="Calibri"/>
        </w:rPr>
        <w:t xml:space="preserve">). It is a complementarity-based software that operates on a set of input rasters describing the occurrence levels of biodiversity features across the landscape; in our case the features were the index rasters of forest conservation value. Initially Zonation considers the values of all input rasters in each pixel in the landscape. It then proceeds by iteratively removing the least valuable cells simultaneously accounting for the occurrence of features in cells, the remaining occurrence of each feature across the landscape, and connectivity. At each iteration, the features are normalized by their remaining range-size, meaning that as a feature becomes rarer during the cell-removal process, its relative significance increases. The repeated range-size normalization </w:t>
      </w:r>
      <w:r>
        <w:fldChar w:fldCharType="begin"/>
      </w:r>
      <w:r>
        <w:instrText>ADDIN CSL_CITATION { "citationItems" : [ { "id" : "ITEM-1", "itemData" : { "DOI" : "10.1016/j.biocon.2005.02.012", "ISSN" : "00063207", "PMID" : "15937749", "abstract" : "Reserve design is concerned with optimal selection of sites for new conservation areas. Spatial reserve design explicitly considers the spatial pattern of the proposed reserve network and the effects of that pattern on reserve cost and/or ability to maintain species there. The vast majority of reserve selection formulations have assumed a linear problem structure, which effectively means that the biological value of a potential reserve site does not depend on the pattern of selected cells. However, spatial population dynamics and autocorrelation cause the biological values of neighboring sites to be interdependent. Habitat degradation may have indirect negative effects on biodiversity in areas neighboring the degraded site as a result of, for example, negative edge effects or lower permeability for animal movement. In this study, I present a formulation and a spatial optimization algorithm for nonlinear reserve selection problems in grid-based landscapes that accounts for interdependent site values. The method is demonstrated using habitat maps and nonlinear habitat models for threatened birds in the Netherlands, and it is shown that near-optimal solutions are found for regions consisting of up to hundreds of thousands grid cells, a landscape size much larger than those commonly attempted even with linear reserve selection formulations.", "author" : [ { "dropping-particle" : "", "family" : "Moilanen", "given" : "Atte", "non-dropping-particle" : "", "parse-names" : false, "suffix" : "" } ], "container-title" : "American Naturalist", "id" : "ITEM-1", "issue" : "6", "issued" : { "date-parts" : [ [ "2005", "6" ] ] }, "page" : "695-706", "title" : "Reserve selection using nonlinear species distribution models", "type" : "article-journal", "volume" : "165" }, "uris" : [ "http://www.mendeley.com/documents/?uuid=1921d576-b26f-49c2-b6b7-c01fb4cb0daf" ] } ], "mendeley" : { "formattedCitation" : "[90]", "plainTextFormattedCitation" : "[90]", "previouslyFormattedCitation" : "[90]" }, "properties" : { "noteIndex" : 0 }, "schema" : "https://github.com/citation-style-language/schema/raw/master/csl-citation.json" }</w:instrText>
      </w:r>
      <w:r>
        <w:fldChar w:fldCharType="separate"/>
      </w:r>
      <w:bookmarkStart w:id="79" w:name="__Fieldmark__1276_655823394"/>
      <w:r>
        <w:rPr>
          <w:rFonts w:cs="Calibri"/>
        </w:rPr>
        <w:t>[90]</w:t>
      </w:r>
      <w:r>
        <w:rPr>
          <w:rFonts w:cs="Calibri"/>
        </w:rPr>
      </w:r>
      <w:r>
        <w:fldChar w:fldCharType="end"/>
      </w:r>
      <w:bookmarkEnd w:id="79"/>
      <w:r>
        <w:rPr>
          <w:rFonts w:cs="Calibri"/>
        </w:rPr>
        <w:t xml:space="preserve"> leads to maintenance of a balance between all features at all iterations. In the end, Zonation has heuristically ranked the whole landscape according to its conservation priority. If used for designing a protected area network, Zonation can account for complementarity and irreplaceability of high-priority sites. We encourage the reader to refer to a large body of existing literature for the conceptual background </w:t>
      </w:r>
      <w:r>
        <w:fldChar w:fldCharType="begin"/>
      </w:r>
      <w:r>
        <w:instrText>ADDIN CSL_CITATION { "citationItems" : [ { "id" : "ITEM-1", "itemData" : { "DOI" : "10.1016/j.biocon.2005.02.012", "ISSN" : "00063207", "PMID" : "15937749", "abstract" : "Reserve design is concerned with optimal selection of sites for new conservation areas. Spatial reserve design explicitly considers the spatial pattern of the proposed reserve network and the effects of that pattern on reserve cost and/or ability to maintain species there. The vast majority of reserve selection formulations have assumed a linear problem structure, which effectively means that the biological value of a potential reserve site does not depend on the pattern of selected cells. However, spatial population dynamics and autocorrelation cause the biological values of neighboring sites to be interdependent. Habitat degradation may have indirect negative effects on biodiversity in areas neighboring the degraded site as a result of, for example, negative edge effects or lower permeability for animal movement. In this study, I present a formulation and a spatial optimization algorithm for nonlinear reserve selection problems in grid-based landscapes that accounts for interdependent site values. The method is demonstrated using habitat maps and nonlinear habitat models for threatened birds in the Netherlands, and it is shown that near-optimal solutions are found for regions consisting of up to hundreds of thousands grid cells, a landscape size much larger than those commonly attempted even with linear reserve selection formulations.", "author" : [ { "dropping-particle" : "", "family" : "Moilanen", "given" : "Atte", "non-dropping-particle" : "", "parse-names" : false, "suffix" : "" } ], "container-title" : "American Naturalist", "id" : "ITEM-1", "issue" : "6", "issued" : { "date-parts" : [ [ "2005", "6" ] ] }, "page" : "695-706", "title" : "Reserve selection using nonlinear species distribution models", "type" : "article-journal", "volume" : "165" }, "uris" : [ "http://www.mendeley.com/documents/?uuid=1921d576-b26f-49c2-b6b7-c01fb4cb0daf" ] }, { "id" : "ITEM-2", "itemData" : { "DOI" : "10.1098/rspb.2005.3164", "ISSN" : "0962-8452", "PMID" : "16191593", "abstract" : "Across large parts of the world, wildlife has to coexist with human activity in highly modified and fragmented landscapes. Combining concepts from population viability analysis and spatial reserve design, this study develops efficient quantitative methods for identifying conservation core areas at large, even national or continental scales. The proposed methods emphasize long-term population persistence, are applicable to both fragmented and natural landscape structures, and produce a hierarchical zonation of regional conservation priority. The methods are applied to both observational data for threatened butterflies at the scale of Britain and modelled probability of occurrence surfaces for indicator species in part of Australia. In both cases, priority landscapes important for conservation management are identified.", "author" : [ { "dropping-particle" : "", "family" : "Moilanen", "given" : "Atte", "non-dropping-particle" : "", "parse-names" : false, "suffix" : "" }, { "dropping-particle" : "", "family" : "Franco", "given" : "Aldina M A", "non-dropping-particle" : "", "parse-names" : false, "suffix" : "" }, { "dropping-particle" : "", "family" : "Early", "given" : "Regan I", "non-dropping-particle" : "", "parse-names" : false, "suffix" : "" }, { "dropping-particle" : "", "family" : "Fox", "given" : "Richard", "non-dropping-particle" : "", "parse-names" : false, "suffix" : "" }, { "dropping-particle" : "", "family" : "Wintle", "given" : "Brendan A", "non-dropping-particle" : "", "parse-names" : false, "suffix" : "" }, { "dropping-particle" : "", "family" : "Thomas", "given" : "Chris D", "non-dropping-particle" : "", "parse-names" : false, "suffix" : "" } ], "container-title" : "Proceedings of the Royal Society B: Biological Sciences", "id" : "ITEM-2", "issue" : "1575", "issued" : { "date-parts" : [ [ "2005", "9", "22" ] ] }, "page" : "1885-1891", "title" : "Prioritizing multiple-use landscapes for conservation: methods for large multi-species planning problems", "type" : "article-journal", "volume" : "272" }, "uris" : [ "http://www.mendeley.com/documents/?uuid=236a33a9-3a37-4c32-bbe4-c0342e12b46b" ] }, { "id" : "ITEM-3", "itemData" : { "DOI" : "10.1111/j.1523-1739.2006.00607.x", "ISSN" : "0888-8892", "PMID" : "17391202", "abstract" : "Optimization of resource use is necessary for efficient conservation planning. Many reserve-selection algorithms aim to identify representative but inexpensive networks, which may lead to selecting small sites due to their lower costs and collectively higher species richness. Nevertheless, larger sites would be preferable regarding species' long-term persistence. An area-based refinement can be used to overcome this problem. We used a reserve-planning framework in which continuous benefit functions valued representation (numbers of populations), and differential species weights were based on a species' local rarity and threatened status. We introduced a refinement based on the species-area relationship that provides relatively higher values for larger sites. We applied the proposed method to rich fen vegetation in southern Finland. The species-area refinement resulted in a network of significantly larger sites with minor trade-offs with representation (numbers of populations). Giving endangered species higher weights ensured that the trade-off occurred mostly between site size and representation of low-priority species. We recommend using a species-area refinement for practical, maximum-coverage conservation planning.", "author" : [ { "dropping-particle" : "", "family" : "Arponen", "given" : "Anni", "non-dropping-particle" : "", "parse-names" : false, "suffix" : "" }, { "dropping-particle" : "", "family" : "Kondelin", "given" : "Hanna", "non-dropping-particle" : "", "parse-names" : false, "suffix" : "" }, { "dropping-particle" : "", "family" : "Moilanen", "given" : "Atte", "non-dropping-particle" : "", "parse-names" : false, "suffix" : "" } ], "container-title" : "Conservation biology", "id" : "ITEM-3", "issue" : "2", "issued" : { "date-parts" : [ [ "2007", "4" ] ] }, "page" : "527-33", "title" : "Area-based refinement for selection of reserve sites with the benefit-function approach.", "type" : "article-journal", "volume" : "21" }, "uris" : [ "http://www.mendeley.com/documents/?uuid=acb70d71-c2ab-4bf7-ad90-4ce17be20374" ] } ], "mendeley" : { "formattedCitation" : "[88,90,91]", "plainTextFormattedCitation" : "[88,90,91]", "previouslyFormattedCitation" : "[88,90,91]" }, "properties" : { "noteIndex" : 0 }, "schema" : "https://github.com/citation-style-language/schema/raw/master/csl-citation.json" }</w:instrText>
      </w:r>
      <w:r>
        <w:fldChar w:fldCharType="separate"/>
      </w:r>
      <w:bookmarkStart w:id="80" w:name="__Fieldmark__1288_655823394"/>
      <w:r>
        <w:rPr>
          <w:rFonts w:cs="Calibri"/>
        </w:rPr>
        <w:t>[88,90,91]</w:t>
      </w:r>
      <w:r>
        <w:rPr>
          <w:rFonts w:cs="Calibri"/>
        </w:rPr>
      </w:r>
      <w:r>
        <w:fldChar w:fldCharType="end"/>
      </w:r>
      <w:bookmarkEnd w:id="80"/>
      <w:r>
        <w:rPr>
          <w:rFonts w:cs="Calibri"/>
        </w:rPr>
        <w:t xml:space="preserve">, the exact operational principles </w:t>
      </w:r>
      <w:r>
        <w:fldChar w:fldCharType="begin"/>
      </w:r>
      <w:r>
        <w:instrText>ADDIN CSL_CITATION { "citationItems" : [ { "id" : "ITEM-1",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"ITEM-1", "issued" : { "date-parts" : [ [ "2014" ] ] }, "publisher-place" : "Helsinki", "title" : "Zonation spatial conservation planning methods and software v. 4, user manual", "type" : "book" }, "uris" : [ "http://www.mendeley.com/documents/?uuid=029b32f4-1603-430d-8712-b4cd2d591ca8" ] }, { "id" : "ITEM-2",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"ITEM-2", "issued" : { "date-parts" : [ [ "2013", "9" ] ] }, "page" : "128-137", "title" : "Methods and workflow for spatial conservation prioritization using Zonation", "type" : "article-journal", "volume" : "47" }, "uris" : [ "http://www.mendeley.com/documents/?uuid=01e29406-31f8-4313-87e1-9e7484acfd06" ] } ], "mendeley" : { "formattedCitation" : "[20,89]", "plainTextFormattedCitation" : "[20,89]", "previouslyFormattedCitation" : "[20,89]" }, "properties" : { "noteIndex" : 0 }, "schema" : "https://github.com/citation-style-language/schema/raw/master/csl-citation.json" }</w:instrText>
      </w:r>
      <w:r>
        <w:fldChar w:fldCharType="separate"/>
      </w:r>
      <w:bookmarkStart w:id="81" w:name="__Fieldmark__1294_655823394"/>
      <w:r>
        <w:rPr>
          <w:rFonts w:cs="Calibri"/>
        </w:rPr>
        <w:t>[20,89]</w:t>
      </w:r>
      <w:r>
        <w:rPr>
          <w:rFonts w:cs="Calibri"/>
        </w:rPr>
      </w:r>
      <w:r>
        <w:fldChar w:fldCharType="end"/>
      </w:r>
      <w:bookmarkEnd w:id="81"/>
      <w:r>
        <w:rPr>
          <w:rFonts w:cs="Calibri"/>
        </w:rPr>
        <w:t xml:space="preserve">, and the different applications of Zonation </w:t>
      </w:r>
      <w:r>
        <w:fldChar w:fldCharType="begin"/>
      </w:r>
      <w: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"From Duplicate 1 ( ", "page" : "2439-2449", "title" : "Applying spatial conservation prioritization software and high-resolution GIS data to a national-scale study in forest conservation", "type" : "article-journal", "volume" : "258" }, "prefix" : "e.g. ", "uris" : [ "http://www.mendeley.com/documents/?uuid=aae3198b-636a-4c5e-bd73-f9cda803e07a" ] }, { "id" : "ITEM-2", "itemData" : { "DOI" : "10.2981/11-073",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"ITEM-2",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"id" : "ITEM-3", "itemData" : { "DOI" : "10.1126/science.1155193", "ISSN" : "1095-9203", "PMID" : "18403708", "abstract" : "Globally, priority areas for biodiversity are relatively well known, yet few detailed plans exist to direct conservation action within them, despite urgent need. Madagascar, like other globally recognized biodiversity hot spots, has complex spatial patterns of endemism that differ among taxonomic groups, creating challenges for the selection of within-country priorities. We show, in an analysis of wide taxonomic and geographic breadth and high spatial resolution, that multitaxonomic rather than single-taxon approaches are critical for identifying areas likely to promote the persistence of most species. Our conservation prioritization, facilitated by newly available techniques, identifies optimal expansion sites for the Madagascar government's current goal of tripling the land area under protection. Our findings further suggest that high-resolution multitaxonomic approaches to prioritization may be necessary to ensure protection for biodiversity in other global hot spots.", "author" : [ { "dropping-particle" : "", "family" : "Kremen", "given" : "Claire", "non-dropping-particle" : "", "parse-names" : false, "suffix" : "" }, { "dropping-particle" : "", "family" : "Cameron", "given" : "Alison", "non-dropping-particle" : "", "parse-names" : false, "suffix" : "" }, { "dropping-particle" : "", "family" : "Moilanen", "given" : "Atte", "non-dropping-particle" : "", "parse-names" : false, "suffix" : "" }, { "dropping-particle" : "", "family" : "Phillips", "given" : "Steven J", "non-dropping-particle" : "", "parse-names" : false, "suffix" : "" }, { "dropping-particle" : "", "family" : "Thomas", "given" : "Chris D", "non-dropping-particle" : "", "parse-names" : false, "suffix" : "" }, { "dropping-particle" : "", "family" : "Beentje", "given" : "H", "non-dropping-particle" : "", "parse-names" : false, "suffix" : "" }, { "dropping-particle" : "", "family" : "Dransfield", "given" : "J", "non-dropping-particle" : "", "parse-names" : false, "suffix" : "" }, { "dropping-particle" : "", "family" : "Fisher", "given" : "B L", "non-dropping-particle" : "", "parse-names" : false, "suffix" : "" }, { "dropping-particle" : "", "family" : "Glaw", "given" : "F", "non-dropping-particle" : "", "parse-names" : false, "suffix" : "" }, { "dropping-particle" : "", "family" : "Good", "given" : "T C", "non-dropping-particle" : "", "parse-names" : false, "suffix" : "" }, { "dropping-particle" : "", "family" : "Harper", "given" : "G J", "non-dropping-particle" : "", "parse-names" : false, "suffix" : "" }, { "dropping-particle" : "", "family" : "Hijmans", "given" : "Robert J", "non-dropping-particle" : "", "parse-names" : false, "suffix" : "" }, { "dropping-particle" : "", "family" : "Lees", "given" : "D C", "non-dropping-particle" : "", "parse-names" : false, "suffix" : "" }, { "dropping-particle" : "", "family" : "Louis Jr", "given" : "E", "non-dropping-particle" : "", "parse-names" : false, "suffix" : "" }, { "dropping-particle" : "", "family" : "Nussbaum", "given" : "Ronald A", "non-dropping-particle" : "", "parse-names" : false, "suffix" : "" }, { "dropping-particle" : "", "family" : "Raxworthy", "given" : "C J", "non-dropping-particle" : "", "parse-names" : false, "suffix" : "" }, { "dropping-particle" : "", "family" : "Razafimpahanana", "given" : "A", "non-dropping-particle" : "", "parse-names" : false, "suffix" : "" }, { "dropping-particle" : "", "family" : "Schatz", "given" : "G E", "non-dropping-particle" : "", "parse-names" : false, "suffix" : "" }, { "dropping-particle" : "", "family" : "Vences", "given" : "M", "non-dropping-particle" : "", "parse-names" : false, "suffix" : "" }, { "dropping-particle" : "", "family" : "Vieites", "given" : "D R", "non-dropping-particle" : "", "parse-names" : false, "suffix" : "" }, { "dropping-particle" : "", "family" : "Wright", "given" : "P C", "non-dropping-particle" : "", "parse-names" : false, "suffix" : "" }, { "dropping-particle" : "", "family" : "Zjhra", "given" : "M L", "non-dropping-particle" : "", "parse-names" : false, "suffix" : "" }, { "dropping-particle" : "", "family" : "Philips", "given" : "S", "non-dropping-particle" : "", "parse-names" : false, "suffix" : "" }, { "dropping-particle" : "", "family" : "Dransfeld", "given" : "J", "non-dropping-particle" : "", "parse-names" : false, "suffix" : "" }, { "dropping-particle" : "", "family" : "Jr", "given" : "Louis", "non-dropping-particle" : "", "parse-names" : false, "suffix" : "" }, { "dropping-particle" : "", "family" : "E.", "given" : "Nussbaum", "non-dropping-particle" : "", "parse-names" : false, "suffix" : "" }, { "dropping-particle" : "", "family" : "Louis", "given" : "E", "non-dropping-particle" : "", "parse-names" : false, "suffix" : "" } ], "container-title" : "Science", "id" : "ITEM-3", "issue" : "5873", "issued" : { "date-parts" : [ [ "2008", "4" ] ] }, "page" : "222-226", "title" : "Aligning conservation priorities across taxa in Madagascar with high-resolution planning tools", "type" : "article-journal", "volume" : "320" }, "uris" : [ "http://www.mendeley.com/documents/?uuid=776996c2-50a7-492e-a51f-8d42cd59ee15" ] }, { "id" : "ITEM-4", "itemData" : { "DOI" : "10.1016/j.ecolmodel.2008.11.016", "ISSN" : "03043800", "author" : [ { "dropping-particle" : "", "family" : "Rayfield", "given" : "Bronwyn", "non-dropping-particle" : "", "parse-names" : false, "suffix" : "" }, { "dropping-particle" : "", "family" : "Moilanen", "given" : "Atte", "non-dropping-particle" : "", "parse-names" : false, "suffix" : "" }, { "dropping-particle" : "", "family" : "Fortin", "given" : "Marie-Jos\u00e9e", "non-dropping-particle" : "", "parse-names" : false, "suffix" : "" } ], "container-title" : "Ecological Modelling", "id" : "ITEM-4", "issue" : "5", "issued" : { "date-parts" : [ [ "2009", "3" ] ] }, "page" : "725-733", "title" : "Incorporating consumer-resource spatial interactions in reserve design", "type" : "article-journal", "volume" : "220" }, "uris" : [ "http://www.mendeley.com/documents/?uuid=8fd08bdc-1396-4d18-87a2-620a23b3a233" ] } ], "mendeley" : { "formattedCitation" : "[e.g. 74,75,92,93]", "plainTextFormattedCitation" : "[e.g. 74,75,92,93]", "previouslyFormattedCitation" : "[e.g. 74,75,92,93]" }, "properties" : { "noteIndex" : 0 }, "schema" : "https://github.com/citation-style-language/schema/raw/master/csl-citation.json" }</w:instrText>
      </w:r>
      <w:r>
        <w:fldChar w:fldCharType="separate"/>
      </w:r>
      <w:bookmarkStart w:id="82" w:name="__Fieldmark__1300_655823394"/>
      <w:r>
        <w:rPr>
          <w:rFonts w:cs="Calibri"/>
        </w:rPr>
        <w:t>[e.g. 74,75,92,93]</w:t>
      </w:r>
      <w:r>
        <w:rPr>
          <w:rFonts w:cs="Calibri"/>
        </w:rPr>
      </w:r>
      <w:r>
        <w:fldChar w:fldCharType="end"/>
      </w:r>
      <w:bookmarkEnd w:id="82"/>
      <w:r>
        <w:rPr>
          <w:rFonts w:cs="Calibri"/>
        </w:rPr>
        <w:t xml:space="preserve">. </w:t>
      </w:r>
    </w:p>
    <w:p>
      <w:pPr>
        <w:pStyle w:val="Normal"/>
        <w:spacing w:lineRule="auto" w:line="480"/>
        <w:ind w:firstLine="1304"/>
        <w:rPr/>
      </w:pPr>
      <w:r>
        <w:rPr>
          <w:rFonts w:cs="Calibri"/>
        </w:rPr>
        <w:t xml:space="preserve">Following best-practices for constructing Zonation runs </w:t>
      </w:r>
      <w:r>
        <w:fldChar w:fldCharType="begin"/>
      </w:r>
      <w: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"mendeley" : { "formattedCitation" : "[20]", "plainTextFormattedCitation" : "[20]", "previouslyFormattedCitation" : "[20]" }, "properties" : { "noteIndex" : 0 }, "schema" : "https://github.com/citation-style-language/schema/raw/master/csl-citation.json" }</w:instrText>
      </w:r>
      <w:r>
        <w:fldChar w:fldCharType="separate"/>
      </w:r>
      <w:bookmarkStart w:id="83" w:name="__Fieldmark__1308_655823394"/>
      <w:r>
        <w:rPr>
          <w:rFonts w:cs="Calibri"/>
        </w:rPr>
        <w:t>[20]</w:t>
      </w:r>
      <w:r>
        <w:rPr>
          <w:rFonts w:cs="Calibri"/>
        </w:rPr>
      </w:r>
      <w:r>
        <w:fldChar w:fldCharType="end"/>
      </w:r>
      <w:bookmarkEnd w:id="83"/>
      <w:r>
        <w:rPr>
          <w:rFonts w:cs="Calibri"/>
        </w:rPr>
        <w:t>, we started from the simplest possible configurations, enabling more complex features one at a time. This way, it is possible to test for the exact effects each component of the analysis introduces and the sensitivity of the results to different parameter values. After testing with several different combinations, we set up two runs for each input data sets (“Coarse”, “Coarse with classes”, and “Detailed with classes”): one with and one without connectivity. Thus, we completed six different analysis runs in total (“coarse”, “coarseCon”, “coarseClass”, “coarseClassCon”, “detailClass”, “detailClassCon” in Fig. 1).</w:t>
      </w:r>
    </w:p>
    <w:p>
      <w:pPr>
        <w:pStyle w:val="Normal"/>
        <w:spacing w:lineRule="auto" w:line="480"/>
        <w:ind w:firstLine="1304"/>
        <w:rPr/>
      </w:pPr>
      <w:r>
        <w:rPr>
          <w:rFonts w:cs="Calibri"/>
        </w:rPr>
        <w:t xml:space="preserve">All six runs shared certain Zonation configuration options. We used the additive benefit function mode in Zonation </w:t>
      </w:r>
      <w:r>
        <w:fldChar w:fldCharType="begin"/>
      </w:r>
      <w:r>
        <w:instrText>ADDIN CSL_CITATION { "citationItems" : [ { "id" : "ITEM-1", "itemData" : { "author" : [ { "dropping-particle" : "", "family" : "Moilanen", "given" : "Atte", "non-dropping-particle" : "", "parse-names" : false, "suffix" : "" } ], "container-title" : "Biological Conservation", "id" : "ITEM-1", "issued" : { "date-parts" : [ [ "2007" ] ] }, "page" : "571-579", "title" : "Landscape Zonation, benefit functions and target-based planning: unifying reserve selection strategies", "type" : "article-journal", "volume" : "134" }, "uris" : [ "http://www.mendeley.com/documents/?uuid=c104d66b-bb34-4e03-b386-2e7d566a8fb5" ] } ], "mendeley" : { "formattedCitation" : "[94]", "plainTextFormattedCitation" : "[94]", "previouslyFormattedCitation" : "[94]" }, "properties" : { "noteIndex" : 0 }, "schema" : "https://github.com/citation-style-language/schema/raw/master/csl-citation.json" }</w:instrText>
      </w:r>
      <w:r>
        <w:fldChar w:fldCharType="separate"/>
      </w:r>
      <w:bookmarkStart w:id="84" w:name="__Fieldmark__1349_655823394"/>
      <w:r>
        <w:rPr>
          <w:rFonts w:cs="Calibri"/>
        </w:rPr>
        <w:t>[94]</w:t>
      </w:r>
      <w:r>
        <w:rPr>
          <w:rFonts w:cs="Calibri"/>
        </w:rPr>
      </w:r>
      <w:r>
        <w:fldChar w:fldCharType="end"/>
      </w:r>
      <w:bookmarkEnd w:id="84"/>
      <w:r>
        <w:rPr>
          <w:rFonts w:cs="Calibri"/>
        </w:rPr>
        <w:t xml:space="preserve">, because it is appropriate when dealing with habitat data that acts as surrogate for biodiversity at large </w:t>
      </w:r>
      <w:r>
        <w:fldChar w:fldCharType="begin"/>
      </w:r>
      <w: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"[74]", "plainTextFormattedCitation" : "[74]", "previouslyFormattedCitation" : "[74]" }, "properties" : { "noteIndex" : 0 }, "schema" : "https://github.com/citation-style-language/schema/raw/master/csl-citation.json" }</w:instrText>
      </w:r>
      <w:r>
        <w:fldChar w:fldCharType="separate"/>
      </w:r>
      <w:bookmarkStart w:id="85" w:name="__Fieldmark__1355_655823394"/>
      <w:r>
        <w:rPr>
          <w:rFonts w:cs="Calibri"/>
        </w:rPr>
        <w:t>[74]</w:t>
      </w:r>
      <w:r>
        <w:rPr>
          <w:rFonts w:cs="Calibri"/>
        </w:rPr>
      </w:r>
      <w:r>
        <w:fldChar w:fldCharType="end"/>
      </w:r>
      <w:bookmarkEnd w:id="85"/>
      <w:r>
        <w:rPr>
          <w:rFonts w:cs="Calibri"/>
        </w:rPr>
        <w:t xml:space="preserve">. It is possible to weight input biodiversity features differently if there is a reason to do so. For example, the threat level of a species can be used for weighting, but any scheme reflecting the (often subjective) valuation of features can be used </w:t>
      </w:r>
      <w:r>
        <w:fldChar w:fldCharType="begin"/>
      </w:r>
      <w: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"mendeley" : { "formattedCitation" : "[20]", "plainTextFormattedCitation" : "[20]", "previouslyFormattedCitation" : "[20]" }, "properties" : { "noteIndex" : 0 }, "schema" : "https://github.com/citation-style-language/schema/raw/master/csl-citation.json" }</w:instrText>
      </w:r>
      <w:r>
        <w:fldChar w:fldCharType="separate"/>
      </w:r>
      <w:bookmarkStart w:id="86" w:name="__Fieldmark__1367_655823394"/>
      <w:r>
        <w:rPr>
          <w:rFonts w:cs="Calibri"/>
        </w:rPr>
        <w:t>[20]</w:t>
      </w:r>
      <w:r>
        <w:rPr>
          <w:rFonts w:cs="Calibri"/>
        </w:rPr>
      </w:r>
      <w:r>
        <w:fldChar w:fldCharType="end"/>
      </w:r>
      <w:bookmarkEnd w:id="86"/>
      <w:r>
        <w:rPr>
          <w:rFonts w:cs="Calibri"/>
        </w:rPr>
        <w:t xml:space="preserve">. For the current study, we based the weighting scheme (S1 Table) on expert opinion so that more weight was given to forests with deciduous tree species on fertile soil. These types of forests are also emphasized in the METSO programme </w:t>
      </w:r>
      <w:r>
        <w:fldChar w:fldCharType="begin"/>
      </w:r>
      <w:r>
        <w:instrText>ADDIN CSL_CITATION { "citationItems" : [ { "id" : "ITEM-1", "itemData" : { "URL" : "http://www.mmm.fi/attachments/metsat/5yckfcmWR/METSOResolution2008-2016_ENGL.pdf", "accessed" : { "date-parts" : [ [ "2014", "5", "3" ] ] }, "author" : [ { "dropping-particle" : "", "family" : "Finnish Government", "given" : "", "non-dropping-particle" : "", "parse-names" : false, "suffix" : "" } ], "id" : "ITEM-1", "issued" : { "date-parts" : [ [ "2008" ] ] }, "page" : "15", "title" : "Government Resolution on the Forest Biodiversity Programme for Southern Finland 2008-2016 (METSO)", "type" : "webpage" }, "uris" : [ "http://www.mendeley.com/documents/?uuid=5d7630eb-5e9b-4a0c-8cd8-f6794a77f3df" ] } ], "mendeley" : { "formattedCitation" : "[69]", "plainTextFormattedCitation" : "[69]", "previouslyFormattedCitation" : "[69]" }, "properties" : { "noteIndex" : 0 }, "schema" : "https://github.com/citation-style-language/schema/raw/master/csl-citation.json" }</w:instrText>
      </w:r>
      <w:r>
        <w:fldChar w:fldCharType="separate"/>
      </w:r>
      <w:bookmarkStart w:id="87" w:name="__Fieldmark__1377_655823394"/>
      <w:r>
        <w:rPr>
          <w:rFonts w:cs="Calibri"/>
        </w:rPr>
        <w:t>[69]</w:t>
      </w:r>
      <w:r>
        <w:rPr>
          <w:rFonts w:cs="Calibri"/>
        </w:rPr>
      </w:r>
      <w:r>
        <w:fldChar w:fldCharType="end"/>
      </w:r>
      <w:bookmarkEnd w:id="87"/>
      <w:r>
        <w:rPr>
          <w:rFonts w:cs="Calibri"/>
        </w:rPr>
        <w:t>.</w:t>
      </w:r>
    </w:p>
    <w:p>
      <w:pPr>
        <w:pStyle w:val="Normal"/>
        <w:spacing w:lineRule="auto" w:line="480"/>
        <w:ind w:firstLine="1304"/>
        <w:rPr/>
      </w:pPr>
      <w:r>
        <w:rPr>
          <w:rFonts w:cs="Calibri"/>
        </w:rPr>
        <w:t xml:space="preserve">Runs also had differences (Fig. 1). The number of biodiversity features (the index rasters) varied from four (”coarse” and ”coarseCon”) to twenty (“coarseClass”, “coarseClassCon”, “detailClass” and “detailClassCon”). Runs based on the detailed data (”detailClass” and ”detailClassCon”) used additional information about planned forestry operations. Technically, we implemented this in Zonation using the data as a condition layer, where local quality (as measured by the values in the index rasters) was reduced at locations with forestry operations </w:t>
      </w:r>
      <w:r>
        <w:fldChar w:fldCharType="begin"/>
      </w:r>
      <w:r>
        <w:instrText>ADDIN CSL_CITATION { "citationItems" : [ { "id" : "ITEM-1",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"ITEM-1", "issued" : { "date-parts" : [ [ "2014" ] ] }, "publisher-place" : "Helsinki", "title" : "Zonation spatial conservation planning methods and software v. 4, user manual", "type" : "book" }, "uris" : [ "http://www.mendeley.com/documents/?uuid=029b32f4-1603-430d-8712-b4cd2d591ca8" ] } ], "mendeley" : { "formattedCitation" : "[89]", "plainTextFormattedCitation" : "[89]", "previouslyFormattedCitation" : "[89]" }, "properties" : { "noteIndex" : 0 }, "schema" : "https://github.com/citation-style-language/schema/raw/master/csl-citation.json" }</w:instrText>
      </w:r>
      <w:r>
        <w:fldChar w:fldCharType="separate"/>
      </w:r>
      <w:bookmarkStart w:id="88" w:name="__Fieldmark__1402_655823394"/>
      <w:r>
        <w:rPr>
          <w:rFonts w:cs="Calibri"/>
        </w:rPr>
        <w:t>[89]</w:t>
      </w:r>
      <w:r>
        <w:rPr>
          <w:rFonts w:cs="Calibri"/>
        </w:rPr>
      </w:r>
      <w:r>
        <w:fldChar w:fldCharType="end"/>
      </w:r>
      <w:bookmarkEnd w:id="88"/>
      <w:r>
        <w:rPr>
          <w:rFonts w:cs="Calibri"/>
        </w:rPr>
        <w:t xml:space="preserve">. We gave each forestry operation a value between 0.0 (all conservation value lost) and 1.0 (all conservation value retained) reflecting the subjective view on the effect of that operation. Runs ”coarse”, ”coarseClass”, and ”detailClass” are do not include any connectivity transformations. Runs ”coarseCon”, ”coarseClassCon”, and ”detailClassCon” on the other hand account for connectivity between different forest types (S2 Table and S3 Table). We used the matrix-connectivity feature of Zonation </w:t>
      </w:r>
      <w:r>
        <w:fldChar w:fldCharType="begin"/>
      </w:r>
      <w: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"id" : "ITEM-2",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"ITEM-2", "issued" : { "date-parts" : [ [ "2014" ] ] }, "publisher-place" : "Helsinki", "title" : "Zonation spatial conservation planning methods and software v. 4, user manual", "type" : "book" }, "uris" : [ "http://www.mendeley.com/documents/?uuid=029b32f4-1603-430d-8712-b4cd2d591ca8" ] } ], "mendeley" : { "formattedCitation" : "[74,89]", "plainTextFormattedCitation" : "[74,89]", "previouslyFormattedCitation" : "[74,89]" }, "properties" : { "noteIndex" : 0 }, "schema" : "https://github.com/citation-style-language/schema/raw/master/csl-citation.json" }</w:instrText>
      </w:r>
      <w:r>
        <w:fldChar w:fldCharType="separate"/>
      </w:r>
      <w:bookmarkStart w:id="89" w:name="__Fieldmark__1426_655823394"/>
      <w:r>
        <w:rPr>
          <w:rFonts w:cs="Calibri"/>
        </w:rPr>
        <w:t>[74,89]</w:t>
      </w:r>
      <w:r>
        <w:rPr>
          <w:rFonts w:cs="Calibri"/>
        </w:rPr>
      </w:r>
      <w:r>
        <w:fldChar w:fldCharType="end"/>
      </w:r>
      <w:bookmarkEnd w:id="89"/>
      <w:r>
        <w:rPr>
          <w:rFonts w:cs="Calibri"/>
        </w:rPr>
        <w:t xml:space="preserve">, in which partially similar forest types facilitate connectivity for each other. While the landscape is divided into different forest types, each forest type still contribute to the connectivity of every other forest type more than non-forest habitats </w:t>
      </w:r>
      <w:r>
        <w:fldChar w:fldCharType="begin"/>
      </w:r>
      <w:r>
        <w:instrText>ADDIN CSL_CITATION { "citationItems" : [ { "id" : "ITEM-1",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"ITEM-1", "issued" : { "date-parts" : [ [ "2014" ] ] }, "publisher-place" : "Helsinki", "title" : "Zonation spatial conservation planning methods and software v. 4, user manual", "type" : "book" }, "uris" : [ "http://www.mendeley.com/documents/?uuid=029b32f4-1603-430d-8712-b4cd2d591ca8" ] } ], "mendeley" : { "formattedCitation" : "[89]", "plainTextFormattedCitation" : "[89]", "previouslyFormattedCitation" : "[89]" }, "properties" : { "noteIndex" : 0 }, "schema" : "https://github.com/citation-style-language/schema/raw/master/csl-citation.json" }</w:instrText>
      </w:r>
      <w:r>
        <w:fldChar w:fldCharType="separate"/>
      </w:r>
      <w:bookmarkStart w:id="90" w:name="__Fieldmark__1434_655823394"/>
      <w:r>
        <w:rPr>
          <w:rFonts w:cs="Calibri"/>
        </w:rPr>
        <w:t>[89]</w:t>
      </w:r>
      <w:r>
        <w:rPr>
          <w:rFonts w:cs="Calibri"/>
        </w:rPr>
      </w:r>
      <w:r>
        <w:fldChar w:fldCharType="end"/>
      </w:r>
      <w:bookmarkEnd w:id="90"/>
      <w:r>
        <w:rPr>
          <w:rFonts w:cs="Calibri"/>
        </w:rPr>
        <w:t xml:space="preserve">. The spatial scale of the connectivity transformation effect in Zonation is controlled by a feature-specific parameter (α), which is derived from the scale of landscape use of each species or community occupying a habitat type </w:t>
      </w:r>
      <w:r>
        <w:fldChar w:fldCharType="begin"/>
      </w:r>
      <w: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"id" : "ITEM-2",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"ITEM-2",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"ITEM-3",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"ITEM-3",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"[13,20,74]", "plainTextFormattedCitation" : "[13,20,74]", "previouslyFormattedCitation" : "[13,20,74]" }, "properties" : { "noteIndex" : 0 }, "schema" : "https://github.com/citation-style-language/schema/raw/master/csl-citation.json" }</w:instrText>
      </w:r>
      <w:r>
        <w:fldChar w:fldCharType="separate"/>
      </w:r>
      <w:bookmarkStart w:id="91" w:name="__Fieldmark__1446_655823394"/>
      <w:r>
        <w:rPr>
          <w:rFonts w:cs="Calibri"/>
        </w:rPr>
        <w:t>[13,20,74]</w:t>
      </w:r>
      <w:r>
        <w:rPr>
          <w:rFonts w:cs="Calibri"/>
        </w:rPr>
      </w:r>
      <w:r>
        <w:fldChar w:fldCharType="end"/>
      </w:r>
      <w:bookmarkEnd w:id="91"/>
      <w:r>
        <w:rPr>
          <w:rFonts w:cs="Calibri"/>
        </w:rPr>
        <w:t xml:space="preserve">. We used a value of α (0.001), which corresponds to an average dispersal distance of 2.0 kilometers in a negative exponential dispersal kernel. See Lehtomäki et al. </w:t>
      </w:r>
      <w:r>
        <w:fldChar w:fldCharType="begin"/>
      </w:r>
      <w: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"[74]", "plainTextFormattedCitation" : "[74]", "previouslyFormattedCitation" : "[74]" }, "properties" : { "noteIndex" : 0 }, "schema" : "https://github.com/citation-style-language/schema/raw/master/csl-citation.json" }</w:instrText>
      </w:r>
      <w:r>
        <w:fldChar w:fldCharType="separate"/>
      </w:r>
      <w:bookmarkStart w:id="92" w:name="__Fieldmark__1452_655823394"/>
      <w:r>
        <w:rPr>
          <w:rFonts w:cs="Calibri"/>
        </w:rPr>
        <w:t>[74]</w:t>
      </w:r>
      <w:r>
        <w:rPr>
          <w:rFonts w:cs="Calibri"/>
        </w:rPr>
      </w:r>
      <w:r>
        <w:fldChar w:fldCharType="end"/>
      </w:r>
      <w:bookmarkEnd w:id="92"/>
      <w:r>
        <w:rPr>
          <w:rFonts w:cs="Calibri"/>
        </w:rPr>
        <w:t xml:space="preserve"> and Sirkiä et al. </w:t>
      </w:r>
      <w:r>
        <w:fldChar w:fldCharType="begin"/>
      </w:r>
      <w:r>
        <w:instrText>ADDIN CSL_CITATION { "citationItems" : [ { "id" : "ITEM-1", "itemData" : { "DOI" : "10.2981/11-073",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"ITEM-1",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"mendeley" : { "formattedCitation" : "[75]", "plainTextFormattedCitation" : "[75]", "previouslyFormattedCitation" : "[75]" }, "properties" : { "noteIndex" : 0 }, "schema" : "https://github.com/citation-style-language/schema/raw/master/csl-citation.json" }</w:instrText>
      </w:r>
      <w:r>
        <w:fldChar w:fldCharType="separate"/>
      </w:r>
      <w:bookmarkStart w:id="93" w:name="__Fieldmark__1458_655823394"/>
      <w:r>
        <w:rPr>
          <w:rFonts w:cs="Calibri"/>
        </w:rPr>
        <w:t>[75]</w:t>
      </w:r>
      <w:r>
        <w:rPr>
          <w:rFonts w:cs="Calibri"/>
        </w:rPr>
      </w:r>
      <w:r>
        <w:fldChar w:fldCharType="end"/>
      </w:r>
      <w:bookmarkEnd w:id="93"/>
      <w:r>
        <w:rPr>
          <w:rFonts w:cs="Calibri"/>
        </w:rPr>
        <w:t xml:space="preserve"> for further discussion and references about the distances chosen. We also tested the sensitivity of results, replicating the analysis with scales of 0.2 and 4.0 km, but these did not change the qualitative interpretation of results significantly. See Arponen et al. </w:t>
      </w:r>
      <w:r>
        <w:fldChar w:fldCharType="begin"/>
      </w:r>
      <w: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"mendeley" : { "formattedCitation" : "[13]", "plainTextFormattedCitation" : "[13]", "previouslyFormattedCitation" : "[13]" }, "properties" : { "noteIndex" : 0 }, "schema" : "https://github.com/citation-style-language/schema/raw/master/csl-citation.json" }</w:instrText>
      </w:r>
      <w:r>
        <w:fldChar w:fldCharType="separate"/>
      </w:r>
      <w:bookmarkStart w:id="94" w:name="__Fieldmark__1470_655823394"/>
      <w:r>
        <w:rPr>
          <w:rFonts w:cs="Calibri"/>
        </w:rPr>
        <w:t>[13]</w:t>
      </w:r>
      <w:r>
        <w:rPr>
          <w:rFonts w:cs="Calibri"/>
        </w:rPr>
      </w:r>
      <w:r>
        <w:fldChar w:fldCharType="end"/>
      </w:r>
      <w:bookmarkEnd w:id="94"/>
      <w:r>
        <w:rPr>
          <w:rFonts w:cs="Calibri"/>
        </w:rPr>
        <w:t xml:space="preserve"> for further discussion  on the role of the spatial scale.</w:t>
      </w:r>
    </w:p>
    <w:p>
      <w:pPr>
        <w:pStyle w:val="Normal"/>
        <w:spacing w:lineRule="auto" w:line="480"/>
        <w:rPr/>
      </w:pPr>
      <w:r>
        <w:rPr/>
      </w:r>
    </w:p>
    <w:p>
      <w:pPr>
        <w:pStyle w:val="Heading2"/>
        <w:spacing w:lineRule="auto" w:line="480"/>
        <w:rPr/>
      </w:pPr>
      <w:r>
        <w:rPr/>
        <w:t>Comparison and validation of analysis runs</w:t>
      </w:r>
    </w:p>
    <w:p>
      <w:pPr>
        <w:pStyle w:val="Normal"/>
        <w:spacing w:lineRule="auto" w:line="480"/>
        <w:ind w:firstLine="1304"/>
        <w:rPr/>
      </w:pPr>
      <w:r>
        <w:rPr>
          <w:rFonts w:cs="Calibri"/>
        </w:rPr>
        <w:t xml:space="preserve">One of main outputs of a Zonation analysis is a raster file, so called rank raster, representing the ranking of the landscape in terms of conservation priority. Low values (minimum of 0) indicate low conservation priority and high values (maximum of 1) high conservation priority. We examined the spatial patterns of the resulting rank rasters at different spatial scales. We did comparisons between (i) runs based on the same input data set but different analysis settings (i.e. the effect of connectivity) and (ii) between different input data sets analyzed using the same settings (i.e. the effect of the input data). We performed all comparisons using the standard Zonation outputs and data. We used R (version 3.1.0) statistical language </w:t>
      </w:r>
      <w:r>
        <w:fldChar w:fldCharType="begin"/>
      </w:r>
      <w:r>
        <w:instrText>ADDIN CSL_CITATION { "citationItems" : [ { "id" : "ITEM-1", "itemData" : { "author" : [ { "dropping-particle" : "", "family" : "R Core Team", "given" : "", "non-dropping-particle" : "", "parse-names" : false, "suffix" : "" } ], "id" : "ITEM-1", "issued" : { "date-parts" : [ [ "2014" ] ] }, "number" : "3.1.0", "publisher" : "R Foundation for Statistical Computing", "publisher-place" : "Vienna, Austria", "title" : "R: A Language and Environment for Statistical Computing, version 3.1.0", "type" : "book" }, "uris" : [ "http://www.mendeley.com/documents/?uuid=42bb741b-7fe2-459c-b994-8eb5a0a3bb53" ] } ], "mendeley" : { "formattedCitation" : "[95]", "plainTextFormattedCitation" : "[95]", "previouslyFormattedCitation" : "[95]" }, "properties" : { "noteIndex" : 0 }, "schema" : "https://github.com/citation-style-language/schema/raw/master/csl-citation.json" }</w:instrText>
      </w:r>
      <w:r>
        <w:fldChar w:fldCharType="separate"/>
      </w:r>
      <w:bookmarkStart w:id="95" w:name="__Fieldmark__1501_655823394"/>
      <w:r>
        <w:rPr>
          <w:rFonts w:cs="Calibri"/>
        </w:rPr>
        <w:t>[95]</w:t>
      </w:r>
      <w:r>
        <w:rPr>
          <w:rFonts w:cs="Calibri"/>
        </w:rPr>
      </w:r>
      <w:r>
        <w:fldChar w:fldCharType="end"/>
      </w:r>
      <w:bookmarkEnd w:id="95"/>
      <w:r>
        <w:rPr>
          <w:rFonts w:cs="Calibri"/>
        </w:rPr>
        <w:t xml:space="preserve"> and the zonator R-package </w:t>
      </w:r>
      <w:r>
        <w:fldChar w:fldCharType="begin"/>
      </w:r>
      <w:r>
        <w:instrText>ADDIN CSL_CITATION { "citationItems" : [ { "id" : "ITEM-1", "itemData" : { "author" : [ { "dropping-particle" : "", "family" : "Lehtom\u00e4ki", "given" : "Joona", "non-dropping-particle" : "", "parse-names" : false, "suffix" : "" } ], "id" : "ITEM-1", "issued" : { "date-parts" : [ [ "2014" ] ] }, "publisher-place" : "Helsinki", "title" : "zonator: Utilities for Zonation spatial conservation prioritization software. R package version 0.3.9", "type" : "book" }, "uris" : [ "http://www.mendeley.com/documents/?uuid=8e332716-4433-4913-9489-42e465557c07" ] } ], "mendeley" : { "formattedCitation" : "[96]", "plainTextFormattedCitation" : "[96]", "previouslyFormattedCitation" : "[96]" }, "properties" : { "noteIndex" : 0 }, "schema" : "https://github.com/citation-style-language/schema/raw/master/csl-citation.json" }</w:instrText>
      </w:r>
      <w:r>
        <w:fldChar w:fldCharType="separate"/>
      </w:r>
      <w:bookmarkStart w:id="96" w:name="__Fieldmark__1507_655823394"/>
      <w:r>
        <w:rPr>
          <w:rFonts w:cs="Calibri"/>
        </w:rPr>
        <w:t>[96]</w:t>
      </w:r>
      <w:r>
        <w:rPr>
          <w:rFonts w:cs="Calibri"/>
        </w:rPr>
      </w:r>
      <w:r>
        <w:fldChar w:fldCharType="end"/>
      </w:r>
      <w:bookmarkEnd w:id="96"/>
      <w:r>
        <w:rPr>
          <w:rFonts w:cs="Calibri"/>
        </w:rPr>
        <w:t xml:space="preserve"> (version 0.3.10).</w:t>
      </w:r>
    </w:p>
    <w:p>
      <w:pPr>
        <w:pStyle w:val="Normal"/>
        <w:spacing w:lineRule="auto" w:line="480"/>
        <w:ind w:firstLine="1304"/>
        <w:rPr>
          <w:rFonts w:ascii="Calibri" w:hAnsi="Calibri" w:cs="Calibri"/>
        </w:rPr>
      </w:pPr>
      <w:r>
        <w:rPr>
          <w:rFonts w:cs="Calibri"/>
        </w:rPr>
        <w:t>Visual examination of the rank rasters should give an initial idea how well the different runs - and hence the different input data sets - converge especially in terms of high and low conservation priorities. We also compared the spatial overlap between analyses by calculating Jaccard coefficients (the intersection of two sets divided by the union of those sets) for different priority intervals. In other words, we divided each rank raster into 10 equal intervals and compared each interval of each rank raster to each interval of every other rank raster. This way we could compare, for example, the spatial overlap of the best 10% of the landscape in runs ”coarse” and ”coarseClass”, but also the worst 10% in ”coarse” with the best 10% in ”coarseClass”.</w:t>
      </w:r>
    </w:p>
    <w:p>
      <w:pPr>
        <w:pStyle w:val="Normal"/>
        <w:spacing w:lineRule="auto" w:line="480"/>
        <w:ind w:firstLine="1304"/>
        <w:rPr>
          <w:rFonts w:ascii="Calibri" w:hAnsi="Calibri" w:cs="Calibri"/>
        </w:rPr>
      </w:pPr>
      <w:r>
        <w:rPr>
          <w:rFonts w:cs="Calibri"/>
        </w:rPr>
        <w:t>We also examined how well different prioritization runs were able to identify forest regions with known high conservation value. We did this by overlaying the priority distributions within areas covered by each of the validation data sets.</w:t>
      </w:r>
    </w:p>
    <w:p>
      <w:pPr>
        <w:pStyle w:val="Normal"/>
        <w:spacing w:lineRule="auto" w:line="480"/>
        <w:ind w:firstLine="1304"/>
        <w:rPr/>
      </w:pPr>
      <w:r>
        <w:rPr>
          <w:rFonts w:cs="Calibri"/>
        </w:rPr>
        <w:t xml:space="preserve">Using Zonation, it is possible to load the rank order of the solution (i.e. the inverse removal order of the cells) while using different input features or Zonation options. This procedure allows the examination of how much performance is lost when the analysis criteria and evaluation criteria differ </w:t>
      </w:r>
      <w:r>
        <w:fldChar w:fldCharType="begin"/>
      </w:r>
      <w: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"id" : "ITEM-2",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"ITEM-2", "issued" : { "date-parts" : [ [ "2014" ] ] }, "publisher-place" : "Helsinki", "title" : "Zonation spatial conservation planning methods and software v. 4, user manual", "type" : "book" }, "uris" : [ "http://www.mendeley.com/documents/?uuid=029b32f4-1603-430d-8712-b4cd2d591ca8" ] } ], "mendeley" : { "formattedCitation" : "[20,89]", "plainTextFormattedCitation" : "[20,89]", "previouslyFormattedCitation" : "[20,89]" }, "properties" : { "noteIndex" : 0 }, "schema" : "https://github.com/citation-style-language/schema/raw/master/csl-citation.json" }</w:instrText>
      </w:r>
      <w:r>
        <w:fldChar w:fldCharType="separate"/>
      </w:r>
      <w:bookmarkStart w:id="97" w:name="__Fieldmark__1574_655823394"/>
      <w:r>
        <w:rPr>
          <w:rFonts w:cs="Calibri"/>
        </w:rPr>
        <w:t>[20,89]</w:t>
      </w:r>
      <w:r>
        <w:rPr>
          <w:rFonts w:cs="Calibri"/>
        </w:rPr>
      </w:r>
      <w:r>
        <w:fldChar w:fldCharType="end"/>
      </w:r>
      <w:bookmarkEnd w:id="97"/>
      <w:r>
        <w:rPr>
          <w:rFonts w:cs="Calibri"/>
        </w:rPr>
        <w:t>. For each analysis run, Zonation produces information on how large a fraction of the distributions of each biodiversity feature can be represented by a particular fraction (e.g. top 10%) of the landscape. We evaluated how much these fractions, so called representation levels, differ when the input features are based on the detailed data (”detailClass”) but the priority ranking is taken from analyses based on the coarser data (“coarse” and “coarseClass”) . Assuming that the detailed data is also more correct, we can then answer the question of how much feature representation we risk losing if relying only on the coarser data.</w:t>
      </w:r>
    </w:p>
    <w:p>
      <w:pPr>
        <w:pStyle w:val="Heading1"/>
        <w:spacing w:lineRule="auto" w:line="480"/>
        <w:rPr>
          <w:rFonts w:cs="Calibri"/>
          <w:sz w:val="28"/>
          <w:szCs w:val="28"/>
        </w:rPr>
      </w:pPr>
      <w:bookmarkStart w:id="98" w:name="results"/>
      <w:bookmarkEnd w:id="98"/>
      <w:r>
        <w:rPr>
          <w:rFonts w:cs="Calibri"/>
          <w:szCs w:val="32"/>
        </w:rPr>
        <w:t>Results</w:t>
      </w:r>
    </w:p>
    <w:p>
      <w:pPr>
        <w:pStyle w:val="Heading2"/>
        <w:spacing w:lineRule="auto" w:line="480"/>
        <w:rPr>
          <w:rFonts w:cs="Calibri"/>
          <w:szCs w:val="28"/>
        </w:rPr>
      </w:pPr>
      <w:bookmarkStart w:id="99" w:name="results"/>
      <w:bookmarkStart w:id="100" w:name="spatial-patterns-of-rank-priorities"/>
      <w:bookmarkEnd w:id="99"/>
      <w:bookmarkEnd w:id="100"/>
      <w:r>
        <w:rPr>
          <w:rFonts w:cs="Calibri"/>
          <w:szCs w:val="28"/>
        </w:rPr>
        <w:t>Spatial patterns in the rank rasters</w:t>
      </w:r>
    </w:p>
    <w:p>
      <w:pPr>
        <w:pStyle w:val="Normal"/>
        <w:spacing w:lineRule="auto" w:line="480"/>
        <w:ind w:firstLine="1304"/>
        <w:rPr>
          <w:rFonts w:ascii="Calibri" w:hAnsi="Calibri" w:cs="Calibri"/>
        </w:rPr>
      </w:pPr>
      <w:r>
        <w:rPr>
          <w:rFonts w:cs="Calibri"/>
        </w:rPr>
        <w:t>Overall, the spatial patterns in the rank rasters were roughly consistent across runs not accounting for connectivity (Figs. 4A, 4C, and 4E). A major concentration of high-priority areas was identified in the southwestern corner of the study area. Classifying the coarse input data set according to the site fertility classification (”coarseClass”, see Fig. 1) had only a minor effect of distributing the high-priority areas more equally across the study area (Figs. 4A and 4C). Zonation tries to retain a balanced representation of all features throughout the analysis and therefore introducing more classes (i.e. features) will produce more even distribution of high-priority areas unless the most valuable features are spatially aggregated. ”detailClass”, which is based on the more detailed data, produced a different priority pattern (Fig. 4E). High-priority areas are distributed even more equally over the study area (marginal plots in Fig. 4E). Regions of concentrated of high-priority areas also partially shift towards the northeastern part of the study area. This shift is at least partly explained by the fact that the more detailed data gives higher value to the two large national parks in the northeastern region.</w:t>
      </w:r>
    </w:p>
    <w:p>
      <w:pPr>
        <w:pStyle w:val="Normal"/>
        <w:spacing w:lineRule="auto" w:line="480"/>
        <w:rPr>
          <w:rFonts w:ascii="Calibri" w:hAnsi="Calibri" w:cs="Calibri"/>
        </w:rPr>
      </w:pPr>
      <w:r>
        <w:rPr>
          <w:rFonts w:cs="Calibri"/>
        </w:rPr>
      </w:r>
    </w:p>
    <w:p>
      <w:pPr>
        <w:pStyle w:val="Normal"/>
        <w:spacing w:lineRule="auto" w:line="480"/>
        <w:jc w:val="left"/>
        <w:rPr>
          <w:rFonts w:ascii="Calibri" w:hAnsi="Calibri" w:cs="Calibri"/>
          <w:b/>
          <w:b/>
        </w:rPr>
      </w:pPr>
      <w:r>
        <w:rPr>
          <w:rFonts w:cs="Calibri"/>
          <w:b/>
        </w:rPr>
        <w:t>Fig. 4</w:t>
      </w:r>
      <w:r>
        <w:rPr>
          <w:rFonts w:cs="Calibri"/>
        </w:rPr>
        <w:t xml:space="preserve">. </w:t>
      </w:r>
      <w:r>
        <w:rPr>
          <w:rFonts w:cs="Calibri"/>
          <w:b/>
        </w:rPr>
        <w:t>Priority rank maps for runs ”coarse” (A), ”coarseCon” (B), ”coarseClass” (C), ”coarseClassCon” (D), ”detailClass” (E), and ”detailClassCon” (F).</w:t>
      </w:r>
      <w:r>
        <w:rPr>
          <w:rFonts w:cs="Calibri"/>
        </w:rPr>
        <w:t xml:space="preserve"> The marginal plots on top and on the left side of each panel show the count of cells in the top 10% of the landscape (with highest priority) along both latitudinal and longitudinal gradients. The y-axis scale is the same for marginal plots ranging from  0 to 150. The insets expand the priority pattern from a selected smaller area.</w:t>
      </w:r>
      <w:r>
        <w:rPr/>
        <w:t xml:space="preserve"> Rank priority maps D and E printed under a CC BY license, with permission from original copyright holder the Finnish Forest Centre, 2015.</w:t>
      </w:r>
    </w:p>
    <w:p>
      <w:pPr>
        <w:pStyle w:val="Normal"/>
        <w:spacing w:lineRule="auto" w:line="480"/>
        <w:rPr>
          <w:rFonts w:ascii="Calibri" w:hAnsi="Calibri" w:cs="Calibri"/>
        </w:rPr>
      </w:pPr>
      <w:r>
        <w:rPr>
          <w:rFonts w:cs="Calibri"/>
        </w:rPr>
        <w:tab/>
      </w:r>
    </w:p>
    <w:p>
      <w:pPr>
        <w:pStyle w:val="Normal"/>
        <w:spacing w:lineRule="auto" w:line="480"/>
        <w:ind w:firstLine="1304"/>
        <w:rPr>
          <w:rFonts w:ascii="Calibri" w:hAnsi="Calibri" w:cs="Calibri"/>
          <w:sz w:val="28"/>
          <w:szCs w:val="28"/>
        </w:rPr>
      </w:pPr>
      <w:r>
        <w:rPr>
          <w:rFonts w:cs="Calibri"/>
        </w:rPr>
        <w:t>Runs including connectivity between forest types (”coarseCon”, ”coarseClassCon”, ”detailClassCon”) display very similar rank priority patterns compared to runs without connectivity. Regions dense with high-priority areas (Figs. 4B, 4D, and 4F) receive higher overall priority because of the connectivity effect, which is evident from the marginal plots in Figs. 4B, 4D, and F.</w:t>
      </w:r>
    </w:p>
    <w:p>
      <w:pPr>
        <w:pStyle w:val="Normal"/>
        <w:spacing w:lineRule="auto" w:line="480"/>
        <w:rPr/>
      </w:pPr>
      <w:r>
        <w:rPr/>
      </w:r>
    </w:p>
    <w:p>
      <w:pPr>
        <w:pStyle w:val="Heading2"/>
        <w:spacing w:lineRule="auto" w:line="480"/>
        <w:rPr>
          <w:rFonts w:cs="Calibri"/>
        </w:rPr>
      </w:pPr>
      <w:bookmarkStart w:id="101" w:name="spatial-overlap-of-priority-fractions"/>
      <w:bookmarkEnd w:id="101"/>
      <w:r>
        <w:rPr>
          <w:rFonts w:cs="Calibri"/>
          <w:szCs w:val="28"/>
        </w:rPr>
        <w:t>Spatial overlap of priority intervals</w:t>
      </w:r>
    </w:p>
    <w:p>
      <w:pPr>
        <w:pStyle w:val="Normal"/>
        <w:spacing w:lineRule="auto" w:line="480"/>
        <w:ind w:firstLine="1304"/>
        <w:rPr>
          <w:rFonts w:ascii="Calibri" w:hAnsi="Calibri" w:cs="Calibri"/>
        </w:rPr>
      </w:pPr>
      <w:r>
        <w:rPr>
          <w:rFonts w:cs="Calibri"/>
        </w:rPr>
        <w:t>Comparing priority intervals between solutions shows the effect of using the site fertility classification. Fig. 5A displays an asymmetrical pattern of overlap between priority intervals in ”coarse” and ”coarseClass”. Large areas in ”coarseClass” receive slightly lower priorities than in ”coarse”, which is balanced by a small set of areas having significantly higher ranks in ”coarseClass” than in ”coarse”. There is little overlap between high priorities in ”coarse” and low priorities in ”coarseClass” (upper-left part of panel 5A) whereas the inverse is different: there is some overlap with relatively high priorities in ”coarseClass” and low priorities in ”coarse” (lower-right part of panel 5A). The classification of the data causes these overlapping patterns in priority intervals. More specifically, some site fertility classes (most notably the herb-rich and xeric types) are rarer than others and consequently receive more emphasis in the Zonation analysis. This is because Zonation will give priority to features that are rare to begin with.</w:t>
      </w:r>
    </w:p>
    <w:p>
      <w:pPr>
        <w:pStyle w:val="Normal"/>
        <w:spacing w:lineRule="auto" w:line="480"/>
        <w:rPr>
          <w:rFonts w:ascii="Calibri" w:hAnsi="Calibri" w:cs="Calibri"/>
        </w:rPr>
      </w:pPr>
      <w:r>
        <w:rPr>
          <w:rFonts w:cs="Calibri"/>
        </w:rPr>
      </w:r>
    </w:p>
    <w:p>
      <w:pPr>
        <w:pStyle w:val="Normal"/>
        <w:spacing w:lineRule="auto" w:line="480"/>
        <w:jc w:val="left"/>
        <w:rPr>
          <w:rFonts w:ascii="Calibri" w:hAnsi="Calibri" w:cs="Calibri"/>
        </w:rPr>
      </w:pPr>
      <w:r>
        <w:rPr>
          <w:rFonts w:cs="Calibri"/>
          <w:b/>
        </w:rPr>
        <w:t>Fig. 5. Spatial overlap of 10% priority intervals of between selected pairs of analyses, measured by the Jaccard coefficient.</w:t>
      </w:r>
      <w:r>
        <w:rPr>
          <w:rFonts w:cs="Calibri"/>
        </w:rPr>
        <w:t xml:space="preserve"> An overlap of 1.0 indicates complete match, whereas overlap of 0.0 means absence of overlap. Panels A-F show comparisons between runs based on different input data sets. Panels G-I show comparisons between analyses that used the same input data, but with and without connectivity. Note that the scale is different for panels A-F and G-I.</w:t>
      </w:r>
    </w:p>
    <w:p>
      <w:pPr>
        <w:pStyle w:val="Normal"/>
        <w:spacing w:lineRule="auto" w:line="480"/>
        <w:rPr>
          <w:rFonts w:ascii="Calibri" w:hAnsi="Calibri" w:cs="Calibri"/>
        </w:rPr>
      </w:pPr>
      <w:r>
        <w:rPr>
          <w:rFonts w:cs="Calibri"/>
        </w:rPr>
      </w:r>
    </w:p>
    <w:p>
      <w:pPr>
        <w:pStyle w:val="Normal"/>
        <w:spacing w:lineRule="auto" w:line="480"/>
        <w:ind w:firstLine="1304"/>
        <w:rPr>
          <w:rFonts w:ascii="Calibri" w:hAnsi="Calibri" w:cs="Calibri"/>
        </w:rPr>
      </w:pPr>
      <w:r>
        <w:rPr>
          <w:rFonts w:cs="Calibri"/>
        </w:rPr>
        <w:t xml:space="preserve">The best and worst 10% of the priorities have the largest spatial overlaps in all comparisons. Since data classification is the only difference between ”coarse” and ”coarseClass”, their overall similarity is larger which also explains the higher overlap of the best and worst 10% of priorities (Fig. 5A). The overlap is smaller for the best and worst 10% of priorities between ”coarse”/”detailClass” and ”coarse”/”coarseClass”, but still those overlaps are higher than for the rest of the priority intervals. In other words, the best and the worst areas are more similar between all the analyses even if the underlying input data sets are different. </w:t>
      </w:r>
    </w:p>
    <w:p>
      <w:pPr>
        <w:pStyle w:val="Normal"/>
        <w:spacing w:lineRule="auto" w:line="480"/>
        <w:rPr>
          <w:rFonts w:ascii="Calibri" w:hAnsi="Calibri" w:cs="Calibri"/>
        </w:rPr>
      </w:pPr>
      <w:r>
        <w:rPr>
          <w:rFonts w:cs="Calibri"/>
        </w:rPr>
        <w:t>Figs. 5D-5F show the spatial overlaps between runs that account for connectivity. Patterns are similar to the patterns in the  runs not accounting for connectivity (Fig. 5A-5C) runs with the difference that the patterns are smoother and more aggregated in all comparisons (Figs. 5D-5F). Comparisons between runs based on the same input data set with and without accounting for connectivity (Figs. 5G-5I) show a strong overlap between the same priority intervals in different runs. The overlap tends to increase when moving towards the highest or lowest priority areas of the study area. This reaffirms that connectivity as defined in this study has an effect only on a local scale.</w:t>
      </w:r>
    </w:p>
    <w:p>
      <w:pPr>
        <w:pStyle w:val="Normal"/>
        <w:spacing w:lineRule="auto" w:line="480"/>
        <w:ind w:firstLine="1304"/>
        <w:rPr>
          <w:rFonts w:cs="Calibri"/>
        </w:rPr>
      </w:pPr>
      <w:r>
        <w:rPr/>
        <w:t>Comparison to spatial validation data</w:t>
      </w:r>
      <w:r>
        <w:rPr>
          <w:rFonts w:cs="Calibri"/>
        </w:rPr>
        <w:t xml:space="preserve">Protected areas have relatively high median priorities in all runs (Fig. 6). ”detailClass” and ”detailClassCon” have the highest median priorities within the protected areas (~0.85 and ~0.90), followed by ”coarse” and ”coarseCon” (~0.71 and ~0.69). Woodland key-habitats also have quite high median priorities in solutions ”detailClass” and ”detailClassCon” (both ~0.69), but the distribution of priorities is not as skewed as with protected areas. For ”coarseClass” and ”coarseClassCon”, WKHs have a median priority of ~0.48, and the median values are even lower for ”coarse” and ”coarseCon” (~0.42 and ~0.41). Locations admitted to the METSO programme receive the highest median priorities values in ”detailClass” and ”detailClassCon” (both ~0.82). ”coarse” and ”coarseCon” have a median priority value similar to those of protected areas (~0.72 and ~0.70), as do ”coarseClass” and ”coarseClassCon” (~0.68 and ~0.65). In all cases, the difference between runs with and without connectivity is small, except in the case of protected areas. Overall solutions ”detailClass” and ”detailClassCon” perform better than the others, potentially indicating higher accuracy of the more detailed data and demonstrating the utility of using detailed data from on-the-ground forest inventories. </w:t>
      </w:r>
    </w:p>
    <w:p>
      <w:pPr>
        <w:pStyle w:val="Normal"/>
        <w:spacing w:lineRule="auto" w:line="480"/>
        <w:rPr>
          <w:rFonts w:cs="Calibri"/>
        </w:rPr>
      </w:pPr>
      <w:r>
        <w:rPr>
          <w:rFonts w:cs="Calibri"/>
        </w:rPr>
      </w:r>
    </w:p>
    <w:p>
      <w:pPr>
        <w:pStyle w:val="Normal"/>
        <w:spacing w:lineRule="auto" w:line="480"/>
        <w:jc w:val="left"/>
        <w:rPr>
          <w:b/>
          <w:b/>
        </w:rPr>
      </w:pPr>
      <w:r>
        <w:rPr>
          <w:b/>
        </w:rPr>
        <w:t>Fig. 6. Distribution of priority ranks within areas of known conservation value.</w:t>
      </w:r>
      <w:r>
        <w:rPr/>
        <w:t xml:space="preserve"> The columns in each panel show the difference between variants with (left) and without connectivity (right). All spatial validation data should on average have higher conservation value than the surrounding forests, which mostly have a history of economically motivated management. Red horizontal line corresponds to the median value.</w:t>
      </w:r>
    </w:p>
    <w:p>
      <w:pPr>
        <w:pStyle w:val="Normal"/>
        <w:spacing w:lineRule="auto" w:line="480"/>
        <w:rPr/>
      </w:pPr>
      <w:r>
        <w:rPr/>
      </w:r>
    </w:p>
    <w:p>
      <w:pPr>
        <w:pStyle w:val="Heading2"/>
        <w:spacing w:lineRule="auto" w:line="480"/>
        <w:rPr>
          <w:rFonts w:cs="Calibri"/>
        </w:rPr>
      </w:pPr>
      <w:bookmarkStart w:id="102" w:name="feature-representation"/>
      <w:bookmarkEnd w:id="102"/>
      <w:r>
        <w:rPr>
          <w:rFonts w:cs="Calibri"/>
          <w:szCs w:val="28"/>
        </w:rPr>
        <w:t>Feature representation</w:t>
      </w:r>
    </w:p>
    <w:p>
      <w:pPr>
        <w:pStyle w:val="Normal"/>
        <w:spacing w:lineRule="auto" w:line="480"/>
        <w:ind w:firstLine="1304"/>
        <w:rPr>
          <w:rFonts w:ascii="Calibri" w:hAnsi="Calibri" w:cs="Calibri"/>
          <w:sz w:val="28"/>
          <w:szCs w:val="28"/>
        </w:rPr>
      </w:pPr>
      <w:r>
        <w:rPr>
          <w:rFonts w:cs="Calibri"/>
        </w:rPr>
        <w:t>Loading the priority rank order from the runs based on coarse input data (”coarse” and ”coarseClass”) revealed differences in performance. Fig. 7 shows the overall performance, i.e. how much of the initial representation levels from the detailed data can be covered by protecting a given fraction of the landscape. Fig. 7A shows that on average, priority rankings ”coarse” and ”coarseClass” perform much worse than ”detailClass”. For example, protecting the best 10% of the landscape using the ranking from ”detailClass” would cover on average approximately 54% of the original distributions of all features from the detailed input data set. In comparison, solutions ”coarse” and ”coarseClass” would cover on average only ~15% and ~16% of the features in the detailed data, respectively (Fig. 7A). This difference is even more pronounced when examining the solutions that use additional site fertility classes. For example, the best 10% of the landscape under “detailClass” covers ~93% of features in herb-rich sites, whereas solutions ”coarse” and ”coarseClass” only achieve a coverage of ~15% and ~14%, respectively (Fig. 7B). For all other site fertility classes except for mesic, the performance of ”detailClass” is superior to that of ”coarse” and ”coarseClass”. The performance levels of runs that account for connectivity (”coarseCon”, ”coarseClassCon”, ”detailClassCon”) are omitted here, because they are very similar to those of ”coarse”, ”coarseClass”, and ”detailClass”.</w:t>
      </w:r>
      <w:r>
        <w:rPr>
          <w:rFonts w:cs="Calibri"/>
          <w:sz w:val="28"/>
          <w:szCs w:val="28"/>
        </w:rPr>
        <w:t xml:space="preserve"> </w:t>
      </w:r>
    </w:p>
    <w:p>
      <w:pPr>
        <w:pStyle w:val="Normal"/>
        <w:spacing w:lineRule="auto" w:line="480"/>
        <w:rPr>
          <w:rFonts w:ascii="Calibri" w:hAnsi="Calibri" w:cs="Calibri"/>
          <w:sz w:val="28"/>
          <w:szCs w:val="28"/>
        </w:rPr>
      </w:pPr>
      <w:r>
        <w:rPr>
          <w:rFonts w:cs="Calibri"/>
          <w:sz w:val="28"/>
          <w:szCs w:val="28"/>
        </w:rPr>
      </w:r>
    </w:p>
    <w:p>
      <w:pPr>
        <w:pStyle w:val="Normal"/>
        <w:spacing w:lineRule="auto" w:line="480"/>
        <w:jc w:val="left"/>
        <w:rPr>
          <w:rFonts w:ascii="Calibri" w:hAnsi="Calibri" w:cs="Calibri"/>
        </w:rPr>
      </w:pPr>
      <w:r>
        <w:rPr>
          <w:rFonts w:cs="Calibri"/>
          <w:b/>
        </w:rPr>
        <w:t>Fig. 7. The performance of solutions based on coarser data measured by their ability to cover features in the detailed data.</w:t>
      </w:r>
      <w:r>
        <w:rPr>
          <w:rFonts w:cs="Calibri"/>
        </w:rPr>
        <w:t xml:space="preserve"> The performance curves show for each site fertility class the mean occurrence levels of biodiversity features in the detailed data. The solid curves are for ”detailClass”, which uses detailed data. The dotted (”coarse”) and dashed (”coarseClass”) represent coarse data solutions, and show how much representation of the detailed – and presumably more accurate – data would be lost if the prioritization was based on coarser data. The same comparison between ”coarseCon”, ”coarseClassCon”, and ”detailClassCon” produced very similar results (not shown).</w:t>
      </w:r>
    </w:p>
    <w:p>
      <w:pPr>
        <w:pStyle w:val="Normal"/>
        <w:spacing w:lineRule="auto" w:line="480"/>
        <w:rPr>
          <w:rFonts w:ascii="Calibri" w:hAnsi="Calibri" w:cs="Calibri"/>
        </w:rPr>
      </w:pPr>
      <w:r>
        <w:rPr>
          <w:rFonts w:cs="Calibri"/>
        </w:rPr>
      </w:r>
    </w:p>
    <w:p>
      <w:pPr>
        <w:pStyle w:val="Heading1"/>
        <w:spacing w:lineRule="auto" w:line="480"/>
        <w:ind w:left="1304" w:hanging="1304"/>
        <w:rPr/>
      </w:pPr>
      <w:r>
        <w:rPr/>
        <w:t>Discussion</w:t>
      </w:r>
    </w:p>
    <w:p>
      <w:pPr>
        <w:pStyle w:val="Heading2"/>
        <w:spacing w:lineRule="auto" w:line="480"/>
        <w:jc w:val="left"/>
        <w:rPr>
          <w:rFonts w:cs="Calibri"/>
        </w:rPr>
      </w:pPr>
      <w:bookmarkStart w:id="103" w:name="can-forest-inventory-data-be-used-to-ide"/>
      <w:bookmarkEnd w:id="103"/>
      <w:r>
        <w:rPr>
          <w:rFonts w:cs="Calibri"/>
          <w:szCs w:val="28"/>
        </w:rPr>
        <w:t>Can forest inventory data be used to identify valuable areas for conservation?</w:t>
      </w:r>
    </w:p>
    <w:p>
      <w:pPr>
        <w:pStyle w:val="Normal"/>
        <w:spacing w:lineRule="auto" w:line="480"/>
        <w:ind w:firstLine="1304"/>
        <w:rPr>
          <w:rFonts w:ascii="Calibri" w:hAnsi="Calibri" w:cs="Calibri"/>
        </w:rPr>
      </w:pPr>
      <w:r>
        <w:rPr>
          <w:rFonts w:cs="Calibri"/>
        </w:rPr>
        <w:t xml:space="preserve">Our results demonstrate that 1) inventory data collected primarily for operational forest planning is informative for spatial conservation prioritization, and 2) openly available remote-sensing based data performs reasonably well for large mature forest areas, but fails to detect valuable sites of smaller size. Therefore, if the spatial prioritization includes objectives for detecting small scale biodiversity feature occurrences such as the WKHs, a more detailed input data are needed. </w:t>
      </w:r>
    </w:p>
    <w:p>
      <w:pPr>
        <w:pStyle w:val="Normal"/>
        <w:spacing w:lineRule="auto" w:line="480"/>
        <w:ind w:firstLine="1304"/>
        <w:rPr>
          <w:rFonts w:ascii="Calibri" w:hAnsi="Calibri" w:cs="Calibri"/>
        </w:rPr>
      </w:pPr>
      <w:r>
        <w:rPr>
          <w:rFonts w:cs="Calibri"/>
        </w:rPr>
        <w:t>On the scale of the whole study area, priority patterns between runs based on the coarse and detailed data are relatively similar, but have at least three key differences. First, analyses based on the coarser data give higher priority to a large area at the southwestern part of the province. This is because the MS-NFI data has high estimated values for birch and other deciduous trees in the region, which also has a high incidence of fertile soils. Deciduous trees and fertile site types are less common than other tree species and site fertility types. They furthermore have higher weights assigned in the Zonation analysis due to relatively high associated biodiversity values (see also S1 Appendix). Second, analyses based on the more detailed data give existing large protected areas even much higher priorities. This is most probably because, compared to the coarse data, the detailed data available from within protected areas describes more accurately the mature stands within the PAs. Third, since the detailed data have information also on the occurrence of small but valuable forest (e.g. herb-rich sites or mature deciduous trees) that is not correctly represented in the coarse data, the high-priority sites are more evenly distributed over the whole study area (see the marginal plots in Fig. 4).</w:t>
      </w:r>
    </w:p>
    <w:p>
      <w:pPr>
        <w:pStyle w:val="Normal"/>
        <w:spacing w:lineRule="auto" w:line="480"/>
        <w:ind w:firstLine="1304"/>
        <w:rPr/>
      </w:pPr>
      <w:r>
        <w:rPr>
          <w:rFonts w:cs="Calibri"/>
        </w:rPr>
        <w:t xml:space="preserve">Of the three validation data sets, WKHs have the smallest average size per site and the most fine-grained structural features important for biodiversity. The coarse data is simply unable to pick up such features. This is not surprising as the coarse data we are using (MS-NFI) is known to have low statistical precision for small area estimates </w:t>
      </w:r>
      <w:r>
        <w:fldChar w:fldCharType="begin"/>
      </w:r>
      <w: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"id" : "ITEM-2", "itemData" : { "author" : [ { "dropping-particle" : "", "family" : "Tomppo", "given" : "Erkki O", "non-dropping-particle" : "", "parse-names" : false, "suffix" : "" } ], "container-title" : "Forest inventory: methodology and Applications", "editor" : [ { "dropping-particle" : "", "family" : "Kangas", "given" : "Annika", "non-dropping-particle" : "", "parse-names" : false, "suffix" : "" }, { "dropping-particle" : "", "family" : "Maltamo", "given" : "M", "non-dropping-particle" : "", "parse-names" : false, "suffix" : "" } ], "id" : "ITEM-2", "issued" : { "date-parts" : [ [ "2006" ] ] }, "page" : "195-224", "publisher" : "Springer", "publisher-place" : "Dordrecht", "title" : "The Finnish multi-source national forest inventory-small area estimation and map production", "type" : "chapter" }, "uris" : [ "http://www.mendeley.com/documents/?uuid=6a7667da-44d5-46e6-b43b-e55f1513b613" ] } ], "mendeley" : { "formattedCitation" : "[63,97]", "plainTextFormattedCitation" : "[63,97]", "previouslyFormattedCitation" : "[63,97]" }, "properties" : { "noteIndex" : 0 }, "schema" : "https://github.com/citation-style-language/schema/raw/master/csl-citation.json" }</w:instrText>
      </w:r>
      <w:r>
        <w:fldChar w:fldCharType="separate"/>
      </w:r>
      <w:bookmarkStart w:id="104" w:name="__Fieldmark__2122_655823394"/>
      <w:r>
        <w:rPr>
          <w:rFonts w:cs="Calibri"/>
        </w:rPr>
        <w:t>[63,97]</w:t>
      </w:r>
      <w:r>
        <w:rPr>
          <w:rFonts w:cs="Calibri"/>
        </w:rPr>
      </w:r>
      <w:r>
        <w:fldChar w:fldCharType="end"/>
      </w:r>
      <w:bookmarkEnd w:id="104"/>
      <w:r>
        <w:rPr>
          <w:rFonts w:cs="Calibri"/>
        </w:rPr>
        <w:t>. Of course, when available, information about WKHs can be included in the prioritization process itself. We did not do so here, because that would have excluded the use of WKH data as an external validation source.</w:t>
      </w:r>
    </w:p>
    <w:p>
      <w:pPr>
        <w:pStyle w:val="Normal"/>
        <w:spacing w:lineRule="auto" w:line="480"/>
        <w:ind w:firstLine="1304"/>
        <w:rPr>
          <w:rFonts w:ascii="Calibri" w:hAnsi="Calibri" w:cs="Calibri"/>
        </w:rPr>
      </w:pPr>
      <w:r>
        <w:rPr>
          <w:rFonts w:cs="Calibri"/>
        </w:rPr>
        <w:t xml:space="preserve">Extent and resolution are important factors in analyses that account for connectivity. The small effect connectivity has on the priority rank distributions within the validation data sets may appear surprising, especially since the effect of connectivity is quite pronounced over larger areas (Fig. 4). However, even when combined the validation data sets cover only a small fraction of the total landscape (2.5%, Table 1) and the mean decay distance for dispersal we used (2 km) is relatively large compared to the average size of sites in the validation data. For these reasons, accounting for connectivity actually decreases the median priority for all other validation data sets except the protected areas, which are larger and thus by definition better connected internally. </w:t>
      </w:r>
    </w:p>
    <w:p>
      <w:pPr>
        <w:pStyle w:val="Normal"/>
        <w:spacing w:lineRule="auto" w:line="480"/>
        <w:ind w:firstLine="1304"/>
        <w:rPr/>
      </w:pPr>
      <w:r>
        <w:rPr>
          <w:rFonts w:cs="Calibri"/>
        </w:rPr>
        <w:t xml:space="preserve">The validation procedure we have used relies on a few key assumptions. First, we assume that the indices we have constructed truly reflect conservation value. While we have not validated the indices against actual species occurrence data, features we have emphasized in the construction of the index are important for biodiversity in the Finnish boreal forest  (see e.g. </w:t>
      </w:r>
      <w:r>
        <w:fldChar w:fldCharType="begin"/>
      </w:r>
      <w: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"id" : "ITEM-2", "itemData" : { "DOI" : "10.2981/11-073",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"ITEM-2",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"mendeley" : { "formattedCitation" : "[74,75]", "plainTextFormattedCitation" : "[74,75]", "previouslyFormattedCitation" : "[74,75]" }, "properties" : { "noteIndex" : 0 }, "schema" : "https://github.com/citation-style-language/schema/raw/master/csl-citation.json" }</w:instrText>
      </w:r>
      <w:r>
        <w:fldChar w:fldCharType="separate"/>
      </w:r>
      <w:bookmarkStart w:id="105" w:name="__Fieldmark__2156_655823394"/>
      <w:r>
        <w:rPr>
          <w:rFonts w:cs="Calibri"/>
        </w:rPr>
        <w:t>[74,75]</w:t>
      </w:r>
      <w:r>
        <w:rPr>
          <w:rFonts w:cs="Calibri"/>
        </w:rPr>
      </w:r>
      <w:r>
        <w:fldChar w:fldCharType="end"/>
      </w:r>
      <w:bookmarkEnd w:id="105"/>
      <w:r>
        <w:rPr>
          <w:rFonts w:cs="Calibri"/>
        </w:rPr>
        <w:t xml:space="preserve">). Second, we assume that the validation data sets actually describe locations of high conservation value, and that they should therefore receive higher than average priority in spatial prioritization analyses. Protected areas have traditionally been established on less productive soils </w:t>
      </w:r>
      <w:r>
        <w:fldChar w:fldCharType="begin"/>
      </w:r>
      <w:r>
        <w:instrText>ADDIN CSL_CITATION { "citationItems" : [ { "id" : "ITEM-1", "itemData" : { "DOI" : "10.1007/s13280-012-0375-1", "ISSN" : "0044-7447", "PMID" : "23475656", "abstract" : "Protected area (PA) is an indicator linked to policies on ecological sustainability. We analyzed area, size, and categories of PAs in the European boreal forest biome in Norway, Sweden, Finland, and Russia from 1900 to 2010. The PA increased from 1.5 \u00d7 10(3) ha in 1909 to 2.3 \u00d7 10(7) ha in 2010. While the total PA in the boreal biome was 10.8 %, the figures ranged from 17.2 % in the northern, 7.9 % of the middle, and 8.7 % of the southern boreal sub-regions. The median size of PAs varied from 10 to 124 ha among countries. The categories of less strictly PAs increased over time. The proportion of area occupied by PAs is an important response indicator for conservation efforts. However, the use of PA as an indicator of ecological sustainability needs to consider ecosystem representation, functional connectivity and management categories.", "author" : [ { "dropping-particle" : "", "family" : "Elbakidze", "given" : "Marine", "non-dropping-particle" : "", "parse-names" : false, "suffix" : "" }, { "dropping-particle" : "", "family" : "Angelstam", "given" : "Per K", "non-dropping-particle" : "", "parse-names" : false, "suffix" : "" }, { "dropping-particle" : "", "family" : "Sobolev", "given" : "Nikolay", "non-dropping-particle" : "", "parse-names" : false, "suffix" : "" }, { "dropping-particle" : "", "family" : "Degerman", "given" : "Erik", "non-dropping-particle" : "", "parse-names" : false, "suffix" : "" }, { "dropping-particle" : "", "family" : "Andersson", "given" : "Kjell", "non-dropping-particle" : "", "parse-names" : false, "suffix" : "" }, { "dropping-particle" : "", "family" : "Axelsson", "given" : "Robert", "non-dropping-particle" : "", "parse-names" : false, "suffix" : "" }, { "dropping-particle" : "", "family" : "H\u00f6jer", "given" : "Olle", "non-dropping-particle" : "", "parse-names" : false, "suffix" : "" }, { "dropping-particle" : "", "family" : "Wennberg", "given" : "Sandra", "non-dropping-particle" : "", "parse-names" : false, "suffix" : "" } ], "container-title" : "Ambio", "id" : "ITEM-1", "issue" : "2", "issued" : { "date-parts" : [ [ "2013", "3" ] ] }, "page" : "201-214", "title" : "Protected area as an indicator of ecological sustainability? A century of development in Europe's boreal forest", "type" : "article-journal", "volume" : "42" }, "uris" : [ "http://www.mendeley.com/documents/?uuid=41456753-d3c8-4ce4-ad3a-e5b993c4b1f0" ] }, { "id" : "ITEM-2", "itemData" : { "DOI" : "10.1890/1051-0761(2001)011[0999:NRDTCT]2.0.CO;2", "ISBN" : "1051-0761", "ISSN" : "1051-0761", "PMID" : "2192", "abstract" : "Less than 6% of the coterminous United States is in nature reserves. Assessment of the occurrence of nature reserves across ranges of elevation and soil productivity classes indicates that nature reserves are most frequently found at higher elevations and on less productive soils. The distribution of plants and animals suggests that the greatest number of species is found at lower elevations. A preliminary assessment of the occurrence of mapped land cover types indicates that 60% of mapped cover types have &lt;10% of their area in nature reserves. Land ownership patterns show that areas of lower elevation and more productive soils are most often privately owned and already extensively converted to urban and agricultural uses. Thus any effort to establish a system of nature reserves that captures the full geographical and ecological range of cover types and species must fully engage the private sector.", "author" : [ { "dropping-particle" : "", "family" : "Scott", "given" : "J Michael", "non-dropping-particle" : "", "parse-names" : false, "suffix" : "" }, { "dropping-particle" : "", "family" : "Davis", "given" : "Frank W", "non-dropping-particle" : "", "parse-names" : false, "suffix" : "" }, { "dropping-particle" : "", "family" : "McGhie", "given" : "R Gavin", "non-dropping-particle" : "", "parse-names" : false, "suffix" : "" }, { "dropping-particle" : "", "family" : "Wright", "given" : "R Gerald", "non-dropping-particle" : "", "parse-names" : false, "suffix" : "" }, { "dropping-particle" : "", "family" : "Groves", "given" : "Craig", "non-dropping-particle" : "", "parse-names" : false, "suffix" : "" }, { "dropping-particle" : "", "family" : "Estes", "given" : "John", "non-dropping-particle" : "", "parse-names" : false, "suffix" : "" } ], "container-title" : "Ecological Applications", "id" : "ITEM-2", "issue" : "4", "issued" : { "date-parts" : [ [ "2001" ] ] }, "page" : "999-1007", "title" : "Nature reserves: do they capture the full range of America's biological diversity?", "type" : "article-journal", "volume" : "11" }, "uris" : [ "http://www.mendeley.com/documents/?uuid=7b7b8494-1377-403f-abc5-4fa54da71aba" ] } ], "mendeley" : { "formattedCitation" : "[59,98]", "plainTextFormattedCitation" : "[59,98]", "previouslyFormattedCitation" : "[59,98]" }, "properties" : { "noteIndex" : 0 }, "schema" : "https://github.com/citation-style-language/schema/raw/master/csl-citation.json" }</w:instrText>
      </w:r>
      <w:r>
        <w:fldChar w:fldCharType="separate"/>
      </w:r>
      <w:bookmarkStart w:id="106" w:name="__Fieldmark__2161_655823394"/>
      <w:r>
        <w:rPr>
          <w:rFonts w:cs="Calibri"/>
        </w:rPr>
        <w:t>[59,98]</w:t>
      </w:r>
      <w:r>
        <w:rPr>
          <w:rFonts w:cs="Calibri"/>
        </w:rPr>
      </w:r>
      <w:r>
        <w:fldChar w:fldCharType="end"/>
      </w:r>
      <w:bookmarkEnd w:id="106"/>
      <w:r>
        <w:rPr>
          <w:rFonts w:cs="Calibri"/>
        </w:rPr>
        <w:t xml:space="preserve"> and they usually do not represent the full spectrum of species or habitats in any given region. However, being set aside from the prevailing forest management regimes will over time lead to a less even forest structure  </w:t>
      </w:r>
      <w:r>
        <w:fldChar w:fldCharType="begin"/>
      </w:r>
      <w:r>
        <w:instrText>ADDIN CSL_CITATION { "citationItems" : [ { "id" : "ITEM-1", "itemData" : { "DOI" : "10.1007/s13280-012-0289-y", "ISBN" : "1328001202", "ISSN" : "0044-7447", "PMID" : "22581386", "abstract" : "Since WWII, forest management in Fennoscandia has primarily been based on even-aged stand management, clear cut harvesting and thinning from below. As an alternative, uneven-aged management, based on selection cutting of individual trees or small groups of trees, has been proposed. In this review we discuss the theoretical aspects of ecology and economics of the two management approaches. We also review peer-reviewed studies from boreal Fennoscandia, which have aimed at comparing the outcomes of uneven-aged and the conventional even-aged forest management. According to a common view the main obstacle of practicing uneven-aged forestry is its low economic performance. However, the reviewed studies did not offer any straightforward support for this view and several studies have found uneven-aged management to be fully competitive with existing even-aged management. Studies on the ecological aspects indicated that selection cuttings maintain mature or late-successional forest characteristics and species assemblages better than even-aged management, at least at the stand scale and in the short term. We conclude that although the number of relevant studies has increased in recent years, the ecological and economic performance of alternative management methods still remains poorly examined, especially for those stands with multiple tree species and also at wider spatial and temporal scales. For future research we advocate a strategy that fully takes into consideration the interdisciplinary nature of forest management and is better connected to social goals and latest theoretical and methodological developments in ecology and economics.", "author" : [ { "dropping-particle" : "", "family" : "Kuuluvainen", "given" : "Timo", "non-dropping-particle" : "", "parse-names" : false, "suffix" : "" }, { "dropping-particle" : "", "family" : "Tahvonen", "given" : "Olli", "non-dropping-particle" : "", "parse-names" : false, "suffix" : "" }, { "dropping-particle" : "", "family" : "Aakala", "given" : "Tuomas", "non-dropping-particle" : "", "parse-names" : false, "suffix" : "" } ], "container-title" : "Ambio", "id" : "ITEM-1", "issue" : "7", "issued" : { "date-parts" : [ [ "2012", "11" ] ] }, "page" : "720-37", "title" : "Even-aged and uneven-aged forest management in boreal Fennoscandia: a review", "type" : "article-journal", "volume" : "41" }, "uris" : [ "http://www.mendeley.com/documents/?uuid=6743b70a-8458-4896-9486-b83e436f371b" ] } ], "mendeley" : { "formattedCitation" : "[99]", "plainTextFormattedCitation" : "[99]", "previouslyFormattedCitation" : "[99]" }, "properties" : { "noteIndex" : 0 }, "schema" : "https://github.com/citation-style-language/schema/raw/master/csl-citation.json" }</w:instrText>
      </w:r>
      <w:r>
        <w:fldChar w:fldCharType="separate"/>
      </w:r>
      <w:bookmarkStart w:id="107" w:name="__Fieldmark__2168_655823394"/>
      <w:r>
        <w:rPr>
          <w:rFonts w:cs="Calibri"/>
        </w:rPr>
        <w:t>[99]</w:t>
      </w:r>
      <w:r>
        <w:rPr>
          <w:rFonts w:cs="Calibri"/>
        </w:rPr>
      </w:r>
      <w:r>
        <w:fldChar w:fldCharType="end"/>
      </w:r>
      <w:bookmarkEnd w:id="107"/>
      <w:r>
        <w:rPr>
          <w:rFonts w:cs="Calibri"/>
        </w:rPr>
        <w:t xml:space="preserve">, thereby accumulating important resources such as dead-wood </w:t>
      </w:r>
      <w:r>
        <w:fldChar w:fldCharType="begin"/>
      </w:r>
      <w:r>
        <w:instrText>ADDIN CSL_CITATION { "citationItems" : [ { "id" : "ITEM-1", "itemData" : { "DOI" : "10.1016/S0378-1127(99)00148-6", "ISSN" : "03781127", "author" : [ { "dropping-particle" : "", "family" : "Siitonen", "given" : "Juha", "non-dropping-particle" : "", "parse-names" : false, "suffix" : "" }, { "dropping-particle" : "", "family" : "Martikainen", "given" : "Petri", "non-dropping-particle" : "", "parse-names" : false, "suffix" : "" }, { "dropping-particle" : "", "family" : "Punttila", "given" : "Pekka", "non-dropping-particle" : "", "parse-names" : false, "suffix" : "" }, { "dropping-particle" : "", "family" : "Rauh", "given" : "Josef", "non-dropping-particle" : "", "parse-names" : false, "suffix" : "" } ], "container-title" : "Forest Ecology and Management", "id" : "ITEM-1", "issue" : "3", "issued" : { "date-parts" : [ [ "2000", "4" ] ] }, "page" : "211-225", "title" : "Coarse woody debris and stand characteristics in mature managed and old-growth boreal mesic forests in southern Finland", "type" : "article-journal", "volume" : "128" }, "uris" : [ "http://www.mendeley.com/documents/?uuid=e54c79b1-7cb3-46fe-9fc6-69dc10266c65" ] } ], "mendeley" : { "formattedCitation" : "[100]", "plainTextFormattedCitation" : "[100]", "previouslyFormattedCitation" : "[100]" }, "properties" : { "noteIndex" : 0 }, "schema" : "https://github.com/citation-style-language/schema/raw/master/csl-citation.json" }</w:instrText>
      </w:r>
      <w:r>
        <w:fldChar w:fldCharType="separate"/>
      </w:r>
      <w:bookmarkStart w:id="108" w:name="__Fieldmark__2173_655823394"/>
      <w:r>
        <w:rPr>
          <w:rFonts w:cs="Calibri"/>
        </w:rPr>
        <w:t>[100]</w:t>
      </w:r>
      <w:r>
        <w:rPr>
          <w:rFonts w:cs="Calibri"/>
        </w:rPr>
      </w:r>
      <w:r>
        <w:fldChar w:fldCharType="end"/>
      </w:r>
      <w:bookmarkEnd w:id="108"/>
      <w:r>
        <w:rPr>
          <w:rFonts w:cs="Calibri"/>
        </w:rPr>
        <w:t xml:space="preserve">. METSO-sites are on average smaller than many of the existing protected areas, but because of the stringent selection criteria and on-ground evaluation of each site, their ecological quality is high and studies have shown that they do indeed have higher species richness and that they contain more rare and threatened species than their surrounding areas </w:t>
      </w:r>
      <w:r>
        <w:fldChar w:fldCharType="begin"/>
      </w:r>
      <w:r>
        <w:instrText>ADDIN CSL_CITATION { "citationItems" : [ { "id" : "ITEM-1", "itemData" : { "author" : [ { "dropping-particle" : "", "family" : "Siitonen", "given" : "Juha", "non-dropping-particle" : "", "parse-names" : false, "suffix" : "" }, { "dropping-particle" : "", "family" : "Penttil\u00e4", "given" : "Reijo", "non-dropping-particle" : "", "parse-names" : false, "suffix" : "" }, { "dropping-particle" : "", "family" : "Ihalainen", "given" : "Antti", "non-dropping-particle" : "", "parse-names" : false, "suffix" : "" } ], "container-title" : "Mets\u00e4tieteen aikakausikirja", "id" : "ITEM-1", "issued" : { "date-parts" : [ [ "2012" ] ] }, "page" : "259-284", "publisher-place" : "Vantaa", "title" : "METSO-ohjelman uusien pysyvien ja m\u00e4\u00e4r\u00e4aikaisten suojelualueiden ekologinen laatu Uudenmaan alueella", "type" : "article-magazine" }, "uris" : [ "http://www.mendeley.com/documents/?uuid=96cfaca9-88bb-4ac0-ada6-3ec9237c7e23" ] } ], "mendeley" : { "formattedCitation" : "[84]", "plainTextFormattedCitation" : "[84]", "previouslyFormattedCitation" : "[84]" }, "properties" : { "noteIndex" : 0 }, "schema" : "https://github.com/citation-style-language/schema/raw/master/csl-citation.json" }</w:instrText>
      </w:r>
      <w:r>
        <w:fldChar w:fldCharType="separate"/>
      </w:r>
      <w:bookmarkStart w:id="109" w:name="__Fieldmark__2183_655823394"/>
      <w:r>
        <w:rPr>
          <w:rFonts w:cs="Calibri"/>
        </w:rPr>
        <w:t>[84]</w:t>
      </w:r>
      <w:r>
        <w:rPr>
          <w:rFonts w:cs="Calibri"/>
        </w:rPr>
      </w:r>
      <w:r>
        <w:fldChar w:fldCharType="end"/>
      </w:r>
      <w:bookmarkEnd w:id="109"/>
      <w:r>
        <w:rPr>
          <w:rFonts w:cs="Calibri"/>
        </w:rPr>
        <w:t xml:space="preserve">. WKHs are scattered more evenly over the landscape and according to a recent meta-analysis </w:t>
      </w:r>
      <w:r>
        <w:fldChar w:fldCharType="begin"/>
      </w:r>
      <w:r>
        <w:instrText>ADDIN CSL_CITATION { "citationItems" : [ { "id" : "ITEM-1", "itemData" : { "DOI" : "http://dx.doi.org/10.1016/j.biocon.2011.02.016", "ISSN" : "0006-3207", "author" : [ { "dropping-particle" : "", "family" : "Timonen", "given" : "Jonna",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"M\u00f6nkk\u00f6nen", "given" : "Mikko", "non-dropping-particle" : "", "parse-names" : false, "suffix" : "" } ], "container-title" : "Biological Conservation", "id" : "ITEM-1", "issued" : { "date-parts" : [ [ "2011" ] ] }, "page" : "2061-2067", "title" : "Hotspots in cold climate: conservation value of woodland key habitats in boreal forests", "type" : "article-journal", "volume" : "144" }, "uris" : [ "http://www.mendeley.com/documents/?uuid=f01afe15-d4ab-4f77-9a2b-714176f2fbe7" ] } ], "mendeley" : { "formattedCitation" : "[80]", "plainTextFormattedCitation" : "[80]", "previouslyFormattedCitation" : "[80]" }, "properties" : { "noteIndex" : 0 }, "schema" : "https://github.com/citation-style-language/schema/raw/master/csl-citation.json" }</w:instrText>
      </w:r>
      <w:r>
        <w:fldChar w:fldCharType="separate"/>
      </w:r>
      <w:bookmarkStart w:id="110" w:name="__Fieldmark__2189_655823394"/>
      <w:r>
        <w:rPr>
          <w:rFonts w:cs="Calibri"/>
        </w:rPr>
        <w:t>[80]</w:t>
      </w:r>
      <w:r>
        <w:rPr>
          <w:rFonts w:cs="Calibri"/>
        </w:rPr>
      </w:r>
      <w:r>
        <w:fldChar w:fldCharType="end"/>
      </w:r>
      <w:bookmarkEnd w:id="110"/>
      <w:r>
        <w:rPr>
          <w:rFonts w:cs="Calibri"/>
        </w:rPr>
        <w:t xml:space="preserve"> they contain elevated amounts of critical resources (dead-wood, etc.) that support a comparatively large number of species. However, the average size of a WKH site is small (0.67 ha in Finland </w:t>
      </w:r>
      <w:r>
        <w:fldChar w:fldCharType="begin"/>
      </w:r>
      <w:r>
        <w:instrText>ADDIN CSL_CITATION { "citationItems" : [ { "id" : "ITEM-1", "itemData" : { "DOI" : "10.1080/02827581.2010.497160", "ISSN" : "0282-7581", "author" : [ { "dropping-particle" : "", "family" : "Timonen", "given" : "Jonna", "non-dropping-particle" : "", "parse-names" : false, "suffix" : "" }, { "dropping-particle" : "", "family" : "Siitonen", "given" : "Juha",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"Stokland", "given" : "Jogeir N", "non-dropping-particle" : "", "parse-names" : false, "suffix" : "" }, { "dropping-particle" : "", "family" : "Sverdrup-Thygeson", "given" : "Anne", "non-dropping-particle" : "", "parse-names" : false, "suffix" : "" }, { "dropping-particle" : "", "family" : "M\u00f6nkk\u00f6nen", "given" : "Mikko", "non-dropping-particle" : "", "parse-names" : false, "suffix" : "" } ], "container-title" : "Scandinavian Journal of Forest Research", "id" : "ITEM-1", "issue" : "4", "issued" : { "date-parts" : [ [ "2010", "8" ] ] }, "page" : "309-324", "title" : "Woodland key habitats in northern Europe: concepts, inventory and protection", "type" : "article-journal", "volume" : "25" }, "uris" : [ "http://www.mendeley.com/documents/?uuid=291287a8-c045-46e7-b472-485933786fc6" ] } ], "mendeley" : { "formattedCitation" : "[101]", "plainTextFormattedCitation" : "[101]", "previouslyFormattedCitation" : "[101]" }, "properties" : { "noteIndex" : 0 }, "schema" : "https://github.com/citation-style-language/schema/raw/master/csl-citation.json" }</w:instrText>
      </w:r>
      <w:r>
        <w:fldChar w:fldCharType="separate"/>
      </w:r>
      <w:bookmarkStart w:id="111" w:name="__Fieldmark__2197_655823394"/>
      <w:r>
        <w:rPr>
          <w:rFonts w:cs="Calibri"/>
        </w:rPr>
        <w:t>[101]</w:t>
      </w:r>
      <w:r>
        <w:rPr>
          <w:rFonts w:cs="Calibri"/>
        </w:rPr>
      </w:r>
      <w:r>
        <w:fldChar w:fldCharType="end"/>
      </w:r>
      <w:bookmarkEnd w:id="111"/>
      <w:r>
        <w:rPr>
          <w:rFonts w:cs="Calibri"/>
        </w:rPr>
        <w:t>), meaning that their capability to support populations long-term is questionable.</w:t>
      </w:r>
    </w:p>
    <w:p>
      <w:pPr>
        <w:pStyle w:val="Normal"/>
        <w:spacing w:lineRule="auto" w:line="480"/>
        <w:rPr>
          <w:rFonts w:ascii="Calibri" w:hAnsi="Calibri" w:cs="Calibri"/>
        </w:rPr>
      </w:pPr>
      <w:r>
        <w:rPr>
          <w:rFonts w:cs="Calibri"/>
        </w:rPr>
      </w:r>
    </w:p>
    <w:p>
      <w:pPr>
        <w:pStyle w:val="Heading2"/>
        <w:spacing w:lineRule="auto" w:line="480"/>
        <w:rPr/>
      </w:pPr>
      <w:r>
        <w:rPr/>
        <w:t>Trade-offs between different data and prioritization objectives</w:t>
      </w:r>
    </w:p>
    <w:p>
      <w:pPr>
        <w:pStyle w:val="Normal"/>
        <w:spacing w:lineRule="auto" w:line="480"/>
        <w:ind w:firstLine="1304"/>
        <w:rPr/>
      </w:pPr>
      <w:r>
        <w:rPr>
          <w:rFonts w:cs="Calibri"/>
        </w:rPr>
        <w:t xml:space="preserve">Conservation scientists, managers, and practitioners are often faced with tight schedules and limited budgets, and thus have to decide whether it is worth the time and money to try to collect more data </w:t>
      </w:r>
      <w:r>
        <w:fldChar w:fldCharType="begin"/>
      </w:r>
      <w:r>
        <w:instrText>ADDIN CSL_CITATION { "citationItems" : [ { "id" : "ITEM-1", "itemData" : { "DOI" : "10.1111/j.1461-0248.2009.01287.x", "ISSN" : "1461-0248", "PMID" : "19243409", "abstract" : "Decisions about where conservation actions are implemented are based on incomplete knowledge about biodiversity. The Protea Atlas is a comprehensive database, containing information collated over a decade. Using this data set in a series of retrospective simulations, we compared the outcome from different scenarios of information gain, and habitat protection and loss, over a 20-year period. We assumed that there was no information on proteas at the beginning of the simulation but knowledge improved each year. Our aim was to find out how much time we should spend collecting data before protecting habitat when there is ongoing loss of habitat. We found that, in this case, surveying for more than 2 years rarely increased the effectiveness of conservation decisions in terms of representation of proteas in protected areas and retention within the landscape. If the delay is too long, it can sometimes be more effective just using a readily available habitat map. These results reveal the opportunity costs of delaying conservation action to improve knowledge.", "author" : [ { "dropping-particle" : "", "family" : "Grantham", "given" : "Hedley S", "non-dropping-particle" : "", "parse-names" : false, "suffix" : "" }, { "dropping-particle" : "", "family" : "Wilson", "given" : "Kerrie a", "non-dropping-particle" : "", "parse-names" : false, "suffix" : "" }, { "dropping-particle" : "", "family" : "Moilanen", "given" : "Atte", "non-dropping-particle" : "", "parse-names" : false, "suffix" : "" }, { "dropping-particle" : "", "family" : "Rebelo", "given" : "Tony", "non-dropping-particle" : "", "parse-names" : false, "suffix" : "" }, { "dropping-particle" : "", "family" : "Possingham", "given" : "Hugh P", "non-dropping-particle" : "", "parse-names" : false, "suffix" : "" } ], "container-title" : "Ecology Letters", "id" : "ITEM-1", "issue" : "4", "issued" : { "date-parts" : [ [ "2009", "4" ] ] }, "page" : "293-301", "title" : "Delaying conservation actions for improved knowledge: how long should we wait?", "type" : "article-journal", "volume" : "12" }, "uris" : [ "http://www.mendeley.com/documents/?uuid=c115025a-5222-493b-a110-7cee323b1cef" ] }, { "id" : "ITEM-2", "itemData" : { "DOI" : "10.1111/j.1755-263X.2008.00029.x", "ISSN" : "1755263X", "author" : [ { "dropping-particle" : "", "family" : "Grantham", "given" : "Hedley S", "non-dropping-particle" : "", "parse-names" : false, "suffix" : "" }, { "dropping-particle" : "", "family" : "Moilanen", "given" : "Atte", "non-dropping-particle" : "", "parse-names" : false, "suffix" : "" }, { "dropping-particle" : "", "family" : "Wilson", "given" : "Kerrie A", "non-dropping-particle" : "", "parse-names" : false, "suffix" : "" }, { "dropping-particle" : "", "family" : "Pressey", "given" : "Robert L", "non-dropping-particle" : "", "parse-names" : false, "suffix" : "" }, { "dropping-particle" : "", "family" : "Rebelo", "given" : "Tony G", "non-dropping-particle" : "", "parse-names" : false, "suffix" : "" }, { "dropping-particle" : "", "family" : "Possingham", "given" : "Hugh P", "non-dropping-particle" : "", "parse-names" : false, "suffix" : "" } ], "container-title" : "Conservation Letters", "id" : "ITEM-2", "issue" : "4", "issued" : { "date-parts" : [ [ "2008", "9", "11" ] ] }, "page" : "190-198", "title" : "Diminishing return on investment for biodiversity data in conservation planning", "type" : "article-journal", "volume" : "1" }, "uris" : [ "http://www.mendeley.com/documents/?uuid=098e7cc6-ef08-4d1b-884b-3c16def9c4f0" ] } ], "mendeley" : { "formattedCitation" : "[102,103]", "plainTextFormattedCitation" : "[102,103]", "previouslyFormattedCitation" : "[102,103]" }, "properties" : { "noteIndex" : 0 }, "schema" : "https://github.com/citation-style-language/schema/raw/master/csl-citation.json" }</w:instrText>
      </w:r>
      <w:r>
        <w:fldChar w:fldCharType="separate"/>
      </w:r>
      <w:bookmarkStart w:id="112" w:name="__Fieldmark__2210_655823394"/>
      <w:r>
        <w:rPr>
          <w:rFonts w:cs="Calibri"/>
        </w:rPr>
        <w:t>[102,103]</w:t>
      </w:r>
      <w:r>
        <w:rPr>
          <w:rFonts w:cs="Calibri"/>
        </w:rPr>
      </w:r>
      <w:r>
        <w:fldChar w:fldCharType="end"/>
      </w:r>
      <w:bookmarkEnd w:id="112"/>
      <w:r>
        <w:rPr>
          <w:rFonts w:cs="Calibri"/>
        </w:rPr>
        <w:t xml:space="preserve">. Collecting more data often includes spending time and money on trying to gain access to more detailed data that may not be openly available. Conservation prioritization based on incomplete data runs the risk of commission and omission errors, selecting sites that are not valuable in reality or missing sites that are </w:t>
      </w:r>
      <w:r>
        <w:fldChar w:fldCharType="begin"/>
      </w:r>
      <w:r>
        <w:instrText>ADDIN CSL_CITATION { "citationItems" : [ { "id" : "ITEM-1", "itemData" : { "DOI" : "10.1111/j.1461-0248.2006.00970.x", "ISSN" : "1461-0248", "PMID" : "16972877", "abstract" : "Data on the occurrence of species are widely used to inform the design of reserve networks. These data contain commission errors (when a species is mistakenly thought to be present) and omission errors (when a species is mistakenly thought to be absent), and the rates of the two types of error are inversely related. Point locality data can minimize commission errors, but those obtained from museum collections are generally sparse, suffer from substantial spatial bias and contain large omission errors. Geographic ranges generate large commission errors because they assume homogenous species distributions. Predicted distribution data make explicit inferences on species occurrence and their commission and omission errors depend on model structure, on the omission of variables that determine species distribution and on data resolution. Omission errors lead to identifying networks of areas for conservation action that are smaller than required and centred on known species occurrences, thus affecting the comprehensive- ness, representativeness and efficiency of selected areas. Commission errors lead to selecting areas not relevant to conservation, thus affecting the representativeness and adequacy of reserve networks. Conservation plans should include an estimation of commission and omission errors in underlying species data and explicitly use this information to influence conservation planning outcomes.", "author" : [ { "dropping-particle" : "", "family" : "Rondinini", "given" : "Carlo", "non-dropping-particle" : "", "parse-names" : false, "suffix" : "" }, { "dropping-particle" : "", "family" : "Wilson", "given" : "Kerrie a", "non-dropping-particle" : "", "parse-names" : false, "suffix" : "" }, { "dropping-particle" : "", "family" : "Boitani", "given" : "Luigi", "non-dropping-particle" : "", "parse-names" : false, "suffix" : "" }, { "dropping-particle" : "", "family" : "Grantham", "given" : "Hedley", "non-dropping-particle" : "", "parse-names" : false, "suffix" : "" }, { "dropping-particle" : "", "family" : "Possingham", "given" : "Hugh P", "non-dropping-particle" : "", "parse-names" : false, "suffix" : "" } ], "container-title" : "Ecology Letters", "id" : "ITEM-1", "issue" : "10", "issued" : { "date-parts" : [ [ "2006", "10" ] ] }, "page" : "1136-1145", "title" : "Tradeoffs of different types of species occurrence data for use in systematic conservation planning", "type" : "article-journal", "volume" : "9" }, "uris" : [ "http://www.mendeley.com/documents/?uuid=626da58e-edcf-4a64-8aae-37ffa4e52f30" ] } ], "mendeley" : { "formattedCitation" : "[36]", "plainTextFormattedCitation" : "[36]", "previouslyFormattedCitation" : "[36]" }, "properties" : { "noteIndex" : 0 }, "schema" : "https://github.com/citation-style-language/schema/raw/master/csl-citation.json" }</w:instrText>
      </w:r>
      <w:r>
        <w:fldChar w:fldCharType="separate"/>
      </w:r>
      <w:bookmarkStart w:id="113" w:name="__Fieldmark__2227_655823394"/>
      <w:r>
        <w:rPr>
          <w:rFonts w:cs="Calibri"/>
        </w:rPr>
        <w:t>[36]</w:t>
      </w:r>
      <w:r>
        <w:rPr>
          <w:rFonts w:cs="Calibri"/>
        </w:rPr>
      </w:r>
      <w:r>
        <w:fldChar w:fldCharType="end"/>
      </w:r>
      <w:bookmarkEnd w:id="113"/>
      <w:r>
        <w:rPr>
          <w:rFonts w:cs="Calibri"/>
        </w:rPr>
        <w:t>. According to our results, the analyses based on coarse and detailed data produce spatial priority patterns that are broadly speaking similar but have differences in more local scale (Fig. 5). Top and low priorities are slightly more overlapping than the middle-range. Importantly, however, the high-priorities of any of the analyses do not much overlap with the low priorities in any other run. If they did, using coarse data as basis for prioritization would produce wildly different and often incorrect results.</w:t>
      </w:r>
    </w:p>
    <w:p>
      <w:pPr>
        <w:pStyle w:val="Normal"/>
        <w:spacing w:lineRule="auto" w:line="480"/>
        <w:ind w:firstLine="1304"/>
        <w:rPr>
          <w:rFonts w:ascii="Calibri" w:hAnsi="Calibri" w:cs="Calibri"/>
        </w:rPr>
      </w:pPr>
      <w:r>
        <w:rPr>
          <w:rFonts w:cs="Calibri"/>
        </w:rPr>
        <w:t>While coarse data is able to describe broad priority patterns correctly, we found that the less abundant biodiversity features such as herb-rich and xeric forest types are not identified well (Fig. 7). For example, if we are interested in the top 10% of the landscape, the prioritization based on coarse data with classes captures only half of the representation of biodiversity features that can be achieved if using detailed data. Even if the high-priority areas have a large overlap spatially, using the coarser data misses much of the occurrences of herb-rich sites and woodland key habitats.</w:t>
      </w:r>
    </w:p>
    <w:p>
      <w:pPr>
        <w:pStyle w:val="Normal"/>
        <w:spacing w:lineRule="auto" w:line="480"/>
        <w:ind w:firstLine="1304"/>
        <w:rPr>
          <w:rFonts w:ascii="Calibri" w:hAnsi="Calibri" w:cs="Calibri"/>
        </w:rPr>
      </w:pPr>
      <w:r>
        <w:rPr>
          <w:rFonts w:cs="Calibri"/>
        </w:rPr>
        <w:t>The differences between the analyses based on the coarse and coarse with classes input data sets are particularly interesting, as it is temptingly practical to improve existing data with simple classification scheme. The inclusion of the classification does slightly improve the performance for rarer classes (Fig. 7) so everything else being equal, an ecologically-justified classification of the data can improve the results.</w:t>
      </w:r>
    </w:p>
    <w:p>
      <w:pPr>
        <w:pStyle w:val="Normal"/>
        <w:spacing w:lineRule="auto" w:line="480"/>
        <w:ind w:firstLine="1304"/>
        <w:rPr/>
      </w:pPr>
      <w:r>
        <w:rPr>
          <w:rFonts w:cs="Calibri"/>
        </w:rPr>
        <w:t xml:space="preserve">Including connectivity in the analysis raises the priority of regions that have high quality sites at high densities, thus identifying regions where metapopulations might be able to persist. This is particularly important for many threatened forest species that suffer from habitat loss and fragmentation </w:t>
      </w:r>
      <w:r>
        <w:fldChar w:fldCharType="begin"/>
      </w:r>
      <w:r>
        <w:instrText>ADDIN CSL_CITATION { "citationItems" : [ { "id" : "ITEM-1", "itemData" : { "DOI" : "10.1111/1365-2745.12085", "ISSN" : "00220477", "author" : [ { "dropping-particle" : "", "family" : "Nord\u00e9n", "given" : "Jenni", "non-dropping-particle" : "", "parse-names" : false, "suffix" : "" }, { "dropping-particle" : "", "family" : "Penttil\u00e4", "given" : "Reijo", "non-dropping-particle" : "", "parse-names" : false, "suffix" : "" }, { "dropping-particle" : "", "family" : "Siitonen", "given" : "Juha", "non-dropping-particle" : "", "parse-names" : false, "suffix" : "" }, { "dropping-particle" : "", "family" : "Tomppo", "given" : "Erkki", "non-dropping-particle" : "", "parse-names" : false, "suffix" : "" }, { "dropping-particle" : "", "family" : "Ovaskainen", "given" : "Otso", "non-dropping-particle" : "", "parse-names" : false, "suffix" : "" } ], "container-title" : "Journal of Ecology", "editor" : [ { "dropping-particle" : "", "family" : "Thrall", "given" : "Peter", "non-dropping-particle" : "", "parse-names" : false, "suffix" : "" } ], "id" : "ITEM-1", "issue" : "3", "issued" : { "date-parts" : [ [ "2013", "5", "24" ] ] }, "page" : "701-712", "title" : "Specialist species of wood-inhabiting fungi struggle while generalists thrive in fragmented boreal forests", "type" : "article-journal", "volume" : "101" }, "uris" : [ "http://www.mendeley.com/documents/?uuid=7df59a93-5904-4820-8916-482c0106b2f2" ] }, { "id" : "ITEM-2", "itemData" : { "DOI" : "10.1023/B:BIOC.0000004319.91643.9e", "ISBN" : "0960-3115", "ISSN" : "09603115", "PMID" : "445", "abstract" : "We reviewed empirical data and hypotheses derived from demographic, optimal foraging, life-history, community, and biogeographic theory for predicting the sensitivity of species to habitat fragmentation. We found 12 traits or trait groups that have been suggested as predictors of species sensitivity: population size; population fluctuation and storage effect; dispersal power; reproductive potential; annual survival; sociality; body size; trophic position; ecological specialisation, microhabitat and matrix use; disturbance and competition sensitive traits; rarity; and biogeographic position. For each trait we discuss the theoretical justification for its sensitivity to fragmentation and empirical evidence for and against the suitability of the trait as a predictor of fragmentation sensitivity. Where relevant, we also discuss experimental design problems for testing the underlying hypotheses. There is good empirical support for 6 of the 12 traits as sensitivity predictors: population size; population fluctuation and storage effects; traits associated with competitive ability and disturbance sensitivity in plants; microhabitat specialisation and matrix use; rarity in the form of low abundance within a habitat; and relative biogeographic position. Few clear patterns emerge for the remaining traits from empirical studies if examined in isolation. Consequently, interactions of species traits and environmental conditions must be considered if we want to be able to predict species sensitivity to fragmentation. We develop a classification of fragmentation sensitivity based on specific trait combinations and discuss the implications of the results for ecological theory.", "author" : [ { "dropping-particle" : "", "family" : "Henle", "given" : "Klaus", "non-dropping-particle" : "", "parse-names" : false, "suffix" : "" }, { "dropping-particle" : "", "family" : "Davies", "given" : "Kendi F", "non-dropping-particle" : "", "parse-names" : false, "suffix" : "" }, { "dropping-particle" : "", "family" : "Kleyer", "given" : "Michael", "non-dropping-particle" : "", "parse-names" : false, "suffix" : "" }, { "dropping-particle" : "", "family" : "Margules", "given" : "Chris", "non-dropping-particle" : "", "parse-names" : false, "suffix" : "" }, { "dropping-particle" : "", "family" : "Settele", "given" : "Josef", "non-dropping-particle" : "", "parse-names" : false, "suffix" : "" } ], "container-title" : "Biodiversity and Conservation", "id" : "ITEM-2", "issued" : { "date-parts" : [ [ "2004" ] ] }, "page" : "207-251", "title" : "Predictors of species sensitivity to fragmentation", "type" : "article-journal", "volume" : "13" }, "uris" : [ "http://www.mendeley.com/documents/?uuid=b393463a-39f8-464a-8e7b-082a0b2b2dfd" ] }, { "id" : "ITEM-3", "itemData" : { "DOI" : "10.1007/s10980-005-5222-3", "ISBN" : "1098000552", "ISSN" : "0921-2973", "author" : [ { "dropping-particle" : "", "family" : "Ranius", "given" : "Thomas", "non-dropping-particle" : "", "parse-names" : false, "suffix" : "" }, { "dropping-particle" : "", "family" : "Kindvall", "given" : "Oskar", "non-dropping-particle" : "", "parse-names" : false, "suffix" : "" } ], "container-title" : "Landscape Ecology", "id" : "ITEM-3", "issue" : "5", "issued" : { "date-parts" : [ [ "2006", "7" ] ] }, "page" : "687-698", "title" : "Extinction risk of wood-living model species in forest landscapes as related to forest history and conservation strategy", "type" : "article-journal", "volume" : "21" }, "uris" : [ "http://www.mendeley.com/documents/?uuid=f9fc53df-8c81-4331-befb-ed533ac8206d" ] } ], "mendeley" : { "formattedCitation" : "[104\u2013106]", "plainTextFormattedCitation" : "[104\u2013106]", "previouslyFormattedCitation" : "[104\u2013106]" }, "properties" : { "noteIndex" : 0 }, "schema" : "https://github.com/citation-style-language/schema/raw/master/csl-citation.json" }</w:instrText>
      </w:r>
      <w:r>
        <w:fldChar w:fldCharType="separate"/>
      </w:r>
      <w:bookmarkStart w:id="114" w:name="__Fieldmark__2289_655823394"/>
      <w:r>
        <w:rPr>
          <w:rFonts w:cs="Calibri"/>
        </w:rPr>
        <w:t>[104–106]</w:t>
      </w:r>
      <w:r>
        <w:rPr>
          <w:rFonts w:cs="Calibri"/>
        </w:rPr>
      </w:r>
      <w:r>
        <w:fldChar w:fldCharType="end"/>
      </w:r>
      <w:bookmarkEnd w:id="114"/>
      <w:r>
        <w:rPr>
          <w:rFonts w:cs="Calibri"/>
        </w:rPr>
        <w:t xml:space="preserve">. However, emphasizing connectivity will happen at the expense of individual high-quality sites that are relatively isolated  </w:t>
      </w:r>
      <w:r>
        <w:fldChar w:fldCharType="begin"/>
      </w:r>
      <w: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"ITEM-2", "itemData" : { "DOI" : "10.1111/j.1365-2664.2009.01695.x", "ISSN" : "00218901", "author" : [ { "dropping-particle" : "", "family" : "Hodgson", "given" : "Jenny A", "non-dropping-particle" : "", "parse-names" : false, "suffix" : "" }, { "dropping-particle" : "", "family" : "Thomas", "given" : "Chris D", "non-dropping-particle" : "", "parse-names" : false, "suffix" : "" }, { "dropping-particle" : "", "family" : "Wintle", "given" : "Brendan A", "non-dropping-particle" : "", "parse-names" : false, "suffix" : "" }, { "dropping-particle" : "", "family" : "Moilanen", "given" : "Atte", "non-dropping-particle" : "", "parse-names" : false, "suffix" : "" } ], "container-title" : "Journal of Applied Ecology", "id" : "ITEM-2", "issue" : "5", "issued" : { "date-parts" : [ [ "2009", "10" ] ] }, "page" : "964-969", "title" : "Climate change, connectivity and conservation decision making: back to basics", "type" : "article-journal", "volume" : "46" }, "uris" : [ "http://www.mendeley.com/documents/?uuid=953b4c84-b03a-49a3-bdfd-110de6a7b4f5" ] } ], "mendeley" : { "formattedCitation" : "[13,26]", "plainTextFormattedCitation" : "[13,26]", "previouslyFormattedCitation" : "[13,26]" }, "properties" : { "noteIndex" : 0 }, "schema" : "https://github.com/citation-style-language/schema/raw/master/csl-citation.json" }</w:instrText>
      </w:r>
      <w:r>
        <w:fldChar w:fldCharType="separate"/>
      </w:r>
      <w:bookmarkStart w:id="115" w:name="__Fieldmark__2295_655823394"/>
      <w:r>
        <w:rPr>
          <w:rFonts w:cs="Calibri"/>
        </w:rPr>
        <w:t>[13,26]</w:t>
      </w:r>
      <w:r>
        <w:rPr>
          <w:rFonts w:cs="Calibri"/>
        </w:rPr>
      </w:r>
      <w:r>
        <w:fldChar w:fldCharType="end"/>
      </w:r>
      <w:bookmarkEnd w:id="115"/>
      <w:r>
        <w:rPr>
          <w:rFonts w:cs="Calibri"/>
        </w:rPr>
        <w:t>. Increasing the priority of medium-quality and well-connected forests will lower the priority of other locally similar sites and possibly even poorly connected high-quality sites (Fig. 4). Including connectivity will also emphasize large, overall high-quality areas such as protected areas (Fig. 6).</w:t>
      </w:r>
    </w:p>
    <w:p>
      <w:pPr>
        <w:pStyle w:val="Normal"/>
        <w:spacing w:lineRule="auto" w:line="480"/>
        <w:rPr>
          <w:rFonts w:ascii="Calibri" w:hAnsi="Calibri" w:cs="Calibri"/>
        </w:rPr>
      </w:pPr>
      <w:r>
        <w:rPr>
          <w:rFonts w:cs="Calibri"/>
        </w:rPr>
      </w:r>
    </w:p>
    <w:p>
      <w:pPr>
        <w:pStyle w:val="Heading2"/>
        <w:spacing w:lineRule="auto" w:line="480"/>
        <w:jc w:val="left"/>
        <w:rPr/>
      </w:pPr>
      <w:r>
        <w:rPr/>
        <w:t>Opening up forest inventory data is an opportunity for integrated forest and conservation planning in the boreal zone</w:t>
      </w:r>
    </w:p>
    <w:p>
      <w:pPr>
        <w:pStyle w:val="Normal"/>
        <w:spacing w:lineRule="auto" w:line="480"/>
        <w:ind w:firstLine="1304"/>
        <w:rPr/>
      </w:pPr>
      <w:r>
        <w:rPr>
          <w:rFonts w:cs="Calibri"/>
        </w:rPr>
        <w:t xml:space="preserve">Open forest inventory data has a major role in conservation planning and decision-making in the boreal region. It enables equal and inclusive access to the best available data </w:t>
      </w:r>
      <w:r>
        <w:fldChar w:fldCharType="begin"/>
      </w:r>
      <w:r>
        <w:instrText>ADDIN CSL_CITATION { "citationItems" : [ { "id" : "ITEM-1", "itemData" : { "DOI" : "10.1093/biosci/biu169", "abstract" : "Although there have been many recent calls for increased data sharing, the majority of environmental scientists do not make their individual data sets publicly available in online repositories. Current data-sharing conversations are focused on overcoming the technological challenges associated with data sharing and the lack of rewards and incentives for individuals to share data. We argue that the most important conversation has yet to take place: There has not been a strong ethical impetus for sharing data within the current culture, behaviors, and practices of environmental scientists. In this article, we describe a critical shift that is happening in both society and the environmental science community that makes data sharing not just good but ethically obligatory. This is a shift toward the ethical value of promoting inclusivity within and beyond science. An essential element of a truly inclusionary and democratic approach to science is to share data through publicly accessible data sets.", "author" : [ { "dropping-particle" : "", "family" : "Soranno", "given" : "Patricia A", "non-dropping-particle" : "", "parse-names" : false, "suffix" : "" }, { "dropping-particle" : "", "family" : "Cheruvelil", "given" : "Kendra S", "non-dropping-particle" : "", "parse-names" : false, "suffix" : "" }, { "dropping-particle" : "", "family" : "Elliott", "given" : "Kevin C", "non-dropping-particle" : "", "parse-names" : false, "suffix" : "" }, { "dropping-particle" : "", "family" : "Montgomery", "given" : "Georgina M", "non-dropping-particle" : "", "parse-names" : false, "suffix" : "" } ], "container-title" : "BioScience", "id" : "ITEM-1", "issue" : "1", "issued" : { "date-parts" : [ [ "2015" ] ] }, "page" : "69-73", "title" : "It's good to share: why environmental scientists' ethics are out of date", "type" : "article-journal", "volume" : "65" }, "uris" : [ "http://www.mendeley.com/documents/?uuid=9189cbef-c9b3-4b0d-933a-a6955afe7dc3" ] } ], "mendeley" : { "formattedCitation" : "[107]", "plainTextFormattedCitation" : "[107]", "previouslyFormattedCitation" : "[107]" }, "properties" : { "noteIndex" : 0 }, "schema" : "https://github.com/citation-style-language/schema/raw/master/csl-citation.json" }</w:instrText>
      </w:r>
      <w:r>
        <w:fldChar w:fldCharType="separate"/>
      </w:r>
      <w:bookmarkStart w:id="116" w:name="__Fieldmark__2321_655823394"/>
      <w:r>
        <w:rPr>
          <w:rFonts w:cs="Calibri"/>
        </w:rPr>
        <w:t>[107]</w:t>
      </w:r>
      <w:r>
        <w:rPr>
          <w:rFonts w:cs="Calibri"/>
        </w:rPr>
      </w:r>
      <w:r>
        <w:fldChar w:fldCharType="end"/>
      </w:r>
      <w:bookmarkEnd w:id="116"/>
      <w:r>
        <w:rPr>
          <w:rFonts w:cs="Calibri"/>
        </w:rPr>
        <w:t xml:space="preserve">, it makes the supporting scientific analysis more transparent, and it enhances the repeatability of the whole conservation planning process </w:t>
      </w:r>
      <w:r>
        <w:fldChar w:fldCharType="begin"/>
      </w:r>
      <w:r>
        <w:instrText>ADDIN CSL_CITATION { "citationItems" : [ { "id" : "ITEM-1", "itemData" : { "DOI" : "10.2481/dsj.6.OD1", "author" : [ { "dropping-particle" : "", "family" : "Uhlir", "given" : "Paul F", "non-dropping-particle" : "", "parse-names" : false, "suffix" : "" }, { "dropping-particle" : "", "family" : "Schr\u00f6der", "given" : "Peter", "non-dropping-particle" : "", "parse-names" : false, "suffix" : "" } ], "container-title" : "Data Science Journal", "id" : "ITEM-1", "issued" : { "date-parts" : [ [ "2007" ] ] }, "page" : "36-53", "title" : "Open data for global science: a review of recent developments in national and international scientific data policies and related proposals", "type" : "article-journal", "volume" : "6" }, "uris" : [ "http://www.mendeley.com/documents/?uuid=c342648a-1ad5-42e2-8e69-d9330d279a48" ] } ], "mendeley" : { "formattedCitation" : "[40]", "plainTextFormattedCitation" : "[40]", "previouslyFormattedCitation" : "[40]" }, "properties" : { "noteIndex" : 0 }, "schema" : "https://github.com/citation-style-language/schema/raw/master/csl-citation.json" }</w:instrText>
      </w:r>
      <w:r>
        <w:fldChar w:fldCharType="separate"/>
      </w:r>
      <w:bookmarkStart w:id="117" w:name="__Fieldmark__2328_655823394"/>
      <w:r>
        <w:rPr>
          <w:rFonts w:cs="Calibri"/>
        </w:rPr>
        <w:t>[40]</w:t>
      </w:r>
      <w:r>
        <w:rPr>
          <w:rFonts w:cs="Calibri"/>
        </w:rPr>
      </w:r>
      <w:r>
        <w:fldChar w:fldCharType="end"/>
      </w:r>
      <w:bookmarkEnd w:id="117"/>
      <w:r>
        <w:rPr>
          <w:rFonts w:cs="Calibri"/>
        </w:rPr>
        <w:t>. Repeatability is especially important for applied research supporting decision-making, because underlying objectives may change, old data are updated, and new information can accumulate rapidly. Transparency and repeatability are also important for the process of translating regional plans into local conservation action: whereas regional plans incorporate important factors such connectivity and the representativeness of the protected area network as a whole, local action can be understood as individual management actions that sometimes unfortunately are poorly linked to regional planning [93]. Plugging into regional and local forest planning through the use of forest inventory data presents new opportunities for conservation prioritization especially in countries of the boreal zone which already have sophisticated forest planning and inventory systems in place.</w:t>
      </w:r>
    </w:p>
    <w:p>
      <w:pPr>
        <w:pStyle w:val="Normal"/>
        <w:spacing w:lineRule="auto" w:line="480"/>
        <w:ind w:firstLine="1304"/>
        <w:rPr/>
      </w:pPr>
      <w:r>
        <w:rPr>
          <w:rFonts w:cs="Calibri"/>
        </w:rPr>
        <w:t xml:space="preserve">In summary, we have shown that coarse, NFI-derived data works reasonably well in the identification of broad spatial conservation priorities, but we also found that more detailed inventory data is needed to capture the structural attributes at the local-scale. While it is encouraging to see that inventory data is becoming more openly available, conservation research and decision-making would benefit from more open data policies especially in government organizations. The approach we have taken in this work builds upon previously published work  </w:t>
      </w:r>
      <w:r>
        <w:fldChar w:fldCharType="begin"/>
      </w:r>
      <w: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"ITEM-2",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"ITEM-2",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"id" : "ITEM-3", "itemData" : { "DOI" : "10.2981/11-073",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"ITEM-3",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"mendeley" : { "formattedCitation" : "[13,74,75]", "plainTextFormattedCitation" : "[13,74,75]", "previouslyFormattedCitation" : "[13,74,75]" }, "properties" : { "noteIndex" : 0 }, "schema" : "https://github.com/citation-style-language/schema/raw/master/csl-citation.json" }</w:instrText>
      </w:r>
      <w:r>
        <w:fldChar w:fldCharType="separate"/>
      </w:r>
      <w:bookmarkStart w:id="118" w:name="__Fieldmark__2339_655823394"/>
      <w:r>
        <w:rPr>
          <w:rFonts w:cs="Calibri"/>
        </w:rPr>
        <w:t>[13,74,75]</w:t>
      </w:r>
      <w:r>
        <w:rPr>
          <w:rFonts w:cs="Calibri"/>
        </w:rPr>
      </w:r>
      <w:r>
        <w:fldChar w:fldCharType="end"/>
      </w:r>
      <w:bookmarkEnd w:id="118"/>
      <w:r>
        <w:rPr>
          <w:rFonts w:cs="Calibri"/>
        </w:rPr>
        <w:t xml:space="preserve"> and methodology </w:t>
      </w:r>
      <w:r>
        <w:fldChar w:fldCharType="begin"/>
      </w:r>
      <w: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"mendeley" : { "formattedCitation" : "[20]", "plainTextFormattedCitation" : "[20]", "previouslyFormattedCitation" : "[20]" }, "properties" : { "noteIndex" : 0 }, "schema" : "https://github.com/citation-style-language/schema/raw/master/csl-citation.json" }</w:instrText>
      </w:r>
      <w:r>
        <w:fldChar w:fldCharType="separate"/>
      </w:r>
      <w:bookmarkStart w:id="119" w:name="__Fieldmark__2345_655823394"/>
      <w:r>
        <w:rPr>
          <w:rFonts w:cs="Calibri"/>
        </w:rPr>
        <w:t>[20]</w:t>
      </w:r>
      <w:r>
        <w:rPr>
          <w:rFonts w:cs="Calibri"/>
        </w:rPr>
      </w:r>
      <w:r>
        <w:fldChar w:fldCharType="end"/>
      </w:r>
      <w:bookmarkEnd w:id="119"/>
      <w:r>
        <w:rPr>
          <w:rFonts w:cs="Calibri"/>
        </w:rPr>
        <w:t>. Here we make all analysis implementations (see S1 Appendix) and data (where possible, see 2.3) available to enable others to adapt the approach for their own uses. The approach described here is being used in the implementation of the Finnish national forest conservation programme, and we continue our efforts to improve the approach.</w:t>
      </w:r>
    </w:p>
    <w:p>
      <w:pPr>
        <w:pStyle w:val="Normal"/>
        <w:spacing w:lineRule="auto" w:line="480"/>
        <w:rPr/>
      </w:pPr>
      <w:r>
        <w:rPr/>
      </w:r>
    </w:p>
    <w:p>
      <w:pPr>
        <w:pStyle w:val="Heading1"/>
        <w:tabs>
          <w:tab w:val="left" w:pos="8925" w:leader="none"/>
        </w:tabs>
        <w:spacing w:lineRule="auto" w:line="480"/>
        <w:rPr>
          <w:rFonts w:cs="Calibri"/>
          <w:szCs w:val="32"/>
        </w:rPr>
      </w:pPr>
      <w:r>
        <w:rPr>
          <w:rFonts w:cs="Calibri"/>
          <w:szCs w:val="32"/>
        </w:rPr>
        <w:t>Acknowledgments</w:t>
      </w:r>
    </w:p>
    <w:p>
      <w:pPr>
        <w:pStyle w:val="Normal"/>
        <w:spacing w:lineRule="auto" w:line="480"/>
        <w:ind w:firstLine="1304"/>
        <w:rPr/>
      </w:pPr>
      <w:r>
        <w:rPr/>
        <w:t>We thank Jukka Välijoki from Centre for Economic Development, Transport and the Environment of Southern Savonia for providing the spatial data for METSO sites used for validation. We would also like to thank Atte Moilanen, Jussi Laitila and two anonymous reviewers whose comments on the earlier versions of the manuscript significantly improved it. We thank the Finnish Forest Research institute for making the MS-NFI data openly available.</w:t>
      </w:r>
      <w:r>
        <w:br w:type="page"/>
      </w:r>
    </w:p>
    <w:p>
      <w:pPr>
        <w:pStyle w:val="Heading1"/>
        <w:spacing w:lineRule="auto" w:line="480"/>
        <w:jc w:val="left"/>
        <w:rPr>
          <w:rFonts w:cs="Calibri"/>
          <w:sz w:val="24"/>
        </w:rPr>
      </w:pPr>
      <w:bookmarkStart w:id="120" w:name="references"/>
      <w:bookmarkEnd w:id="120"/>
      <w:r>
        <w:rPr>
          <w:rFonts w:cs="Calibri"/>
          <w:color w:val="000000"/>
          <w:szCs w:val="32"/>
        </w:rPr>
        <w:t>References</w:t>
      </w:r>
    </w:p>
    <w:p>
      <w:pPr>
        <w:pStyle w:val="NormalWeb"/>
        <w:spacing w:lineRule="auto" w:line="480"/>
        <w:ind w:left="640" w:hanging="640"/>
        <w:jc w:val="left"/>
        <w:rPr/>
      </w:pPr>
      <w:r>
        <w:fldChar w:fldCharType="begin"/>
      </w:r>
      <w:r>
        <w:instrText>ADDIN Mendeley Bibliography CSL_BIBLIOGRAPHY</w:instrText>
      </w:r>
      <w:r>
        <w:fldChar w:fldCharType="separate"/>
      </w:r>
      <w:bookmarkStart w:id="121" w:name="__Fieldmark__2379_655823394"/>
      <w:r>
        <w:rPr/>
      </w:r>
      <w:r>
        <w:rPr>
          <w:rFonts w:ascii="Calibri" w:hAnsi="Calibri"/>
          <w:lang w:val="en-GB"/>
        </w:rPr>
        <w:t xml:space="preserve">1. </w:t>
        <w:tab/>
        <w:t>Game ET, Meijaard E, Sheil D, MacDonald-Madden E. Conservation in a wicked complex world; challenges and solutions. Conserv Lett. 2014;7: 271–277. doi:10.1111/conl.12050</w:t>
      </w:r>
      <w:bookmarkEnd w:id="121"/>
      <w:r>
        <w:rPr>
          <w:rFonts w:eastAsia="" w:ascii="Calibri" w:hAnsi="Calibri" w:eastAsiaTheme="minorEastAsia"/>
          <w:lang w:val="en-GB"/>
        </w:rPr>
      </w:r>
      <w:r>
        <w:fldChar w:fldCharType="end"/>
      </w:r>
    </w:p>
    <w:p>
      <w:pPr>
        <w:pStyle w:val="NormalWeb"/>
        <w:spacing w:lineRule="auto" w:line="480"/>
        <w:ind w:left="640" w:hanging="640"/>
        <w:jc w:val="left"/>
        <w:rPr>
          <w:rFonts w:ascii="Calibri" w:hAnsi="Calibri"/>
          <w:lang w:val="sv-SE"/>
        </w:rPr>
      </w:pPr>
      <w:r>
        <w:rPr>
          <w:rFonts w:ascii="Calibri" w:hAnsi="Calibri"/>
          <w:lang w:val="en-GB"/>
        </w:rPr>
        <w:t xml:space="preserve">2. </w:t>
        <w:tab/>
        <w:t xml:space="preserve">Reyers B, Roux DJ, Cowling RM, Ginsburg AE, Nel JL, O’Farrell P. Conservation planning as a transdisciplinary process. </w:t>
      </w:r>
      <w:r>
        <w:rPr>
          <w:rFonts w:ascii="Calibri" w:hAnsi="Calibri"/>
          <w:lang w:val="sv-SE"/>
        </w:rPr>
        <w:t>Conserv Biol. 2010;24: 957–65. doi:10.1111/j.1523-1739.2010.01497.x</w:t>
      </w:r>
    </w:p>
    <w:p>
      <w:pPr>
        <w:pStyle w:val="NormalWeb"/>
        <w:spacing w:lineRule="auto" w:line="480"/>
        <w:ind w:left="640" w:hanging="640"/>
        <w:jc w:val="left"/>
        <w:rPr>
          <w:rFonts w:ascii="Calibri" w:hAnsi="Calibri"/>
          <w:lang w:val="en-GB"/>
        </w:rPr>
      </w:pPr>
      <w:r>
        <w:rPr>
          <w:rFonts w:ascii="Calibri" w:hAnsi="Calibri"/>
          <w:lang w:val="sv-SE"/>
        </w:rPr>
        <w:t xml:space="preserve">3. </w:t>
        <w:tab/>
        <w:t xml:space="preserve">Pooley SP, Mendelsohn JA, Milner-Gulland EJ. </w:t>
      </w:r>
      <w:r>
        <w:rPr>
          <w:rFonts w:ascii="Calibri" w:hAnsi="Calibri"/>
          <w:lang w:val="en-GB"/>
        </w:rPr>
        <w:t>Hunting down the chimera of multiple disciplinarity in conservation science. Conserv Biol. 2013;28: 22–32. doi:10.1111/cobi.12183</w:t>
      </w:r>
    </w:p>
    <w:p>
      <w:pPr>
        <w:pStyle w:val="NormalWeb"/>
        <w:spacing w:lineRule="auto" w:line="480"/>
        <w:ind w:left="640" w:hanging="640"/>
        <w:jc w:val="left"/>
        <w:rPr>
          <w:rFonts w:ascii="Calibri" w:hAnsi="Calibri"/>
          <w:lang w:val="en-GB"/>
        </w:rPr>
      </w:pPr>
      <w:r>
        <w:rPr>
          <w:rFonts w:ascii="Calibri" w:hAnsi="Calibri"/>
          <w:lang w:val="en-GB"/>
        </w:rPr>
        <w:t xml:space="preserve">4. </w:t>
        <w:tab/>
        <w:t>Keane A. Unusual data in conservation science: searching for validation. Anim Conserv. 2013;10: 604–605. doi:10.1111/acv.12091</w:t>
      </w:r>
    </w:p>
    <w:p>
      <w:pPr>
        <w:pStyle w:val="NormalWeb"/>
        <w:spacing w:lineRule="auto" w:line="480"/>
        <w:ind w:left="640" w:hanging="640"/>
        <w:jc w:val="left"/>
        <w:rPr>
          <w:rFonts w:ascii="Calibri" w:hAnsi="Calibri"/>
          <w:lang w:val="en-GB"/>
        </w:rPr>
      </w:pPr>
      <w:r>
        <w:rPr>
          <w:rFonts w:ascii="Calibri" w:hAnsi="Calibri"/>
          <w:lang w:val="en-GB"/>
        </w:rPr>
        <w:t xml:space="preserve">5. </w:t>
        <w:tab/>
        <w:t>Ferrier S, Drielsma M. Synthesis of pattern and process in biodiversity conservation assessment: a flexible whole-landscape modelling framework. Divers Distrib. 2010;16: 386–402. doi:10.1111/j.1472-4642.2010.00657.x</w:t>
      </w:r>
    </w:p>
    <w:p>
      <w:pPr>
        <w:pStyle w:val="NormalWeb"/>
        <w:spacing w:lineRule="auto" w:line="480"/>
        <w:ind w:left="640" w:hanging="640"/>
        <w:jc w:val="left"/>
        <w:rPr>
          <w:rFonts w:ascii="Calibri" w:hAnsi="Calibri"/>
          <w:lang w:val="en-GB"/>
        </w:rPr>
      </w:pPr>
      <w:r>
        <w:rPr>
          <w:rFonts w:ascii="Calibri" w:hAnsi="Calibri"/>
          <w:lang w:val="en-GB"/>
        </w:rPr>
        <w:t xml:space="preserve">6. </w:t>
        <w:tab/>
        <w:t xml:space="preserve">Ferrier S, Wintle BA. Quantitative approaches to spatial conservation prioritization: matching the solution to the need. In: Moilanen A, Wilson KA, Possingham HP, editors. Spatial conservation prioritization: quantitative methods &amp; computational tools. Oxford: Oxford University Press; 2009. p. 304. </w:t>
      </w:r>
    </w:p>
    <w:p>
      <w:pPr>
        <w:pStyle w:val="NormalWeb"/>
        <w:spacing w:lineRule="auto" w:line="480"/>
        <w:ind w:left="640" w:hanging="640"/>
        <w:jc w:val="left"/>
        <w:rPr>
          <w:rFonts w:ascii="Calibri" w:hAnsi="Calibri"/>
          <w:lang w:val="en-GB"/>
        </w:rPr>
      </w:pPr>
      <w:r>
        <w:rPr>
          <w:rFonts w:ascii="Calibri" w:hAnsi="Calibri"/>
          <w:lang w:val="en-GB"/>
        </w:rPr>
        <w:t xml:space="preserve">7. </w:t>
        <w:tab/>
        <w:t>Naidoo R, Balmford A, Ferraro PJ, Polasky S, Ricketts TH, Rouget M. Integrating economic costs into conservation planning. Trends Ecol Evol. 2006;21: 681–687. doi:10.1016/j.tree.2006.10.003</w:t>
      </w:r>
    </w:p>
    <w:p>
      <w:pPr>
        <w:pStyle w:val="NormalWeb"/>
        <w:spacing w:lineRule="auto" w:line="480"/>
        <w:ind w:left="640" w:hanging="640"/>
        <w:jc w:val="left"/>
        <w:rPr>
          <w:rFonts w:ascii="Calibri" w:hAnsi="Calibri"/>
          <w:lang w:val="en-GB"/>
        </w:rPr>
      </w:pPr>
      <w:r>
        <w:rPr>
          <w:rFonts w:ascii="Calibri" w:hAnsi="Calibri"/>
          <w:lang w:val="en-GB"/>
        </w:rPr>
        <w:t xml:space="preserve">8. </w:t>
        <w:tab/>
        <w:t>Branquart E, Verheyen K, Latham J. Selection criteria of protected forest areas in Europe: the theory and the real world. Biol Conserv. 2008;141: 2795–2806. doi:10.1016/j.biocon.2008.08.015</w:t>
      </w:r>
    </w:p>
    <w:p>
      <w:pPr>
        <w:pStyle w:val="NormalWeb"/>
        <w:spacing w:lineRule="auto" w:line="480"/>
        <w:ind w:left="640" w:hanging="640"/>
        <w:jc w:val="left"/>
        <w:rPr>
          <w:rFonts w:ascii="Calibri" w:hAnsi="Calibri"/>
          <w:lang w:val="en-GB"/>
        </w:rPr>
      </w:pPr>
      <w:r>
        <w:rPr>
          <w:rFonts w:ascii="Calibri" w:hAnsi="Calibri"/>
          <w:lang w:val="en-GB"/>
        </w:rPr>
        <w:t xml:space="preserve">9. </w:t>
        <w:tab/>
        <w:t>Scheller RM, Mladenoff DJ. An ecological classification of forest landscape simulation models: tools and strategies for understanding broad-scale forested ecosystems. Landsc Ecol. 2007;22: 491–505. doi:10.1007/s10980-006-9048-4</w:t>
      </w:r>
    </w:p>
    <w:p>
      <w:pPr>
        <w:pStyle w:val="NormalWeb"/>
        <w:spacing w:lineRule="auto" w:line="480"/>
        <w:ind w:left="640" w:hanging="640"/>
        <w:jc w:val="left"/>
        <w:rPr>
          <w:rFonts w:ascii="Calibri" w:hAnsi="Calibri"/>
          <w:lang w:val="en-GB"/>
        </w:rPr>
      </w:pPr>
      <w:r>
        <w:rPr>
          <w:rFonts w:ascii="Calibri" w:hAnsi="Calibri"/>
          <w:lang w:val="en-GB"/>
        </w:rPr>
        <w:t xml:space="preserve">10. </w:t>
        <w:tab/>
        <w:t>Kujala H, Moilanen A, Araújo MB, Cabeza M. Conservation planning with uncertain climate change projections. PLoS One. 2013;8: 1–12. doi:10.1371/journal.pone.0053315</w:t>
      </w:r>
    </w:p>
    <w:p>
      <w:pPr>
        <w:pStyle w:val="NormalWeb"/>
        <w:spacing w:lineRule="auto" w:line="480"/>
        <w:ind w:left="640" w:hanging="640"/>
        <w:jc w:val="left"/>
        <w:rPr>
          <w:rFonts w:ascii="Calibri" w:hAnsi="Calibri"/>
          <w:lang w:val="en-GB"/>
        </w:rPr>
      </w:pPr>
      <w:r>
        <w:rPr>
          <w:rFonts w:ascii="Calibri" w:hAnsi="Calibri"/>
          <w:lang w:val="en-GB"/>
        </w:rPr>
        <w:t xml:space="preserve">11. </w:t>
        <w:tab/>
        <w:t>Visconti P, Pressey RL, Segan DB, Wintle BA. Conservation planning with dynamic threats: the role of spatial design and priority setting for species’ persistence. Biol Conserv. 2010;143: 756–767. doi:10.1016/j.biocon.2009.12.018</w:t>
      </w:r>
    </w:p>
    <w:p>
      <w:pPr>
        <w:pStyle w:val="NormalWeb"/>
        <w:spacing w:lineRule="auto" w:line="480"/>
        <w:ind w:left="640" w:hanging="640"/>
        <w:jc w:val="left"/>
        <w:rPr>
          <w:rFonts w:ascii="Calibri" w:hAnsi="Calibri"/>
          <w:lang w:val="en-GB"/>
        </w:rPr>
      </w:pPr>
      <w:r>
        <w:rPr>
          <w:rFonts w:ascii="Calibri" w:hAnsi="Calibri"/>
          <w:lang w:val="en-GB"/>
        </w:rPr>
        <w:t xml:space="preserve">12. </w:t>
        <w:tab/>
        <w:t>Pouzols FM, Toivonen T, Di Minin E, Kukkala AS, Kullberg P, Kuusterä J, et al. Global protected area expansion is compromised by projected land-use and parochialism. Nature. 2014;516: 383–386. doi:10.1038/nature14032</w:t>
      </w:r>
    </w:p>
    <w:p>
      <w:pPr>
        <w:pStyle w:val="NormalWeb"/>
        <w:spacing w:lineRule="auto" w:line="480"/>
        <w:ind w:left="640" w:hanging="640"/>
        <w:jc w:val="left"/>
        <w:rPr>
          <w:rFonts w:ascii="Calibri" w:hAnsi="Calibri"/>
          <w:lang w:val="en-GB"/>
        </w:rPr>
      </w:pPr>
      <w:r>
        <w:rPr>
          <w:rFonts w:ascii="Calibri" w:hAnsi="Calibri"/>
          <w:lang w:val="en-GB"/>
        </w:rPr>
        <w:t xml:space="preserve">13. </w:t>
        <w:tab/>
        <w:t>Arponen A, Lehtomäki J, Leppänen J, Tomppo E, Moilanen A. Effects of connectivity and spatial resolution of analyses on conservation prioritization across large extents. Conserv Biol. 2012;26: 294–304. doi:10.1111/j.1523-1739.2011.01814.x</w:t>
      </w:r>
    </w:p>
    <w:p>
      <w:pPr>
        <w:pStyle w:val="NormalWeb"/>
        <w:spacing w:lineRule="auto" w:line="480"/>
        <w:ind w:left="640" w:hanging="640"/>
        <w:jc w:val="left"/>
        <w:rPr>
          <w:rFonts w:ascii="Calibri" w:hAnsi="Calibri"/>
          <w:lang w:val="en-GB"/>
        </w:rPr>
      </w:pPr>
      <w:r>
        <w:rPr>
          <w:rFonts w:ascii="Calibri" w:hAnsi="Calibri"/>
          <w:lang w:val="en-GB"/>
        </w:rPr>
        <w:t xml:space="preserve">14. </w:t>
        <w:tab/>
        <w:t xml:space="preserve">Moilanen A, Wilson KA, Possingham HP. Spatial conservation prioritization: quantitative methods and computational tools. Oxford, UK: Oxford University Press; 2009. </w:t>
      </w:r>
    </w:p>
    <w:p>
      <w:pPr>
        <w:pStyle w:val="NormalWeb"/>
        <w:spacing w:lineRule="auto" w:line="480"/>
        <w:ind w:left="640" w:hanging="640"/>
        <w:jc w:val="left"/>
        <w:rPr>
          <w:rFonts w:ascii="Calibri" w:hAnsi="Calibri"/>
          <w:lang w:val="en-GB"/>
        </w:rPr>
      </w:pPr>
      <w:r>
        <w:rPr>
          <w:rFonts w:ascii="Calibri" w:hAnsi="Calibri"/>
          <w:lang w:val="en-GB"/>
        </w:rPr>
        <w:t xml:space="preserve">15. </w:t>
        <w:tab/>
        <w:t>Kukkala AS, Moilanen A. Core concepts of spatial prioritisation in systematic conservation planning. Biol Rev. 2012;88: 443–464. doi:10.1111/brv.12008</w:t>
      </w:r>
    </w:p>
    <w:p>
      <w:pPr>
        <w:pStyle w:val="NormalWeb"/>
        <w:spacing w:lineRule="auto" w:line="480"/>
        <w:ind w:left="640" w:hanging="640"/>
        <w:jc w:val="left"/>
        <w:rPr>
          <w:rFonts w:ascii="Calibri" w:hAnsi="Calibri"/>
          <w:lang w:val="en-GB"/>
        </w:rPr>
      </w:pPr>
      <w:r>
        <w:rPr>
          <w:rFonts w:ascii="Calibri" w:hAnsi="Calibri"/>
          <w:lang w:val="en-GB"/>
        </w:rPr>
        <w:t xml:space="preserve">16. </w:t>
        <w:tab/>
        <w:t>Pressey RL, Cabeza M, Watts ME, Cowling RM, Wilson KA. Conservation planning in a changing world. Trends Ecol Evol. 2007;22: 583–592. doi:10.1016/j.tree.2007.10.001</w:t>
      </w:r>
    </w:p>
    <w:p>
      <w:pPr>
        <w:pStyle w:val="NormalWeb"/>
        <w:spacing w:lineRule="auto" w:line="480"/>
        <w:ind w:left="640" w:hanging="640"/>
        <w:jc w:val="left"/>
        <w:rPr>
          <w:rFonts w:ascii="Calibri" w:hAnsi="Calibri"/>
          <w:lang w:val="en-GB"/>
        </w:rPr>
      </w:pPr>
      <w:r>
        <w:rPr>
          <w:rFonts w:ascii="Calibri" w:hAnsi="Calibri"/>
          <w:lang w:val="en-GB"/>
        </w:rPr>
        <w:t xml:space="preserve">17. </w:t>
        <w:tab/>
        <w:t>Wilson KA, Underwood EC, Morrison SA, Klausmeyer KR, Murdoch WW, Reyers B, et al. Conserving biodiversity efficiently: what to do, where, and when. Mace GM, editor. PLoS Biol. 2007;5: 12. doi:10.1371/journal.pbio.0050223</w:t>
      </w:r>
    </w:p>
    <w:p>
      <w:pPr>
        <w:pStyle w:val="NormalWeb"/>
        <w:spacing w:lineRule="auto" w:line="480"/>
        <w:ind w:left="640" w:hanging="640"/>
        <w:jc w:val="left"/>
        <w:rPr>
          <w:rFonts w:ascii="Calibri" w:hAnsi="Calibri"/>
          <w:lang w:val="en-GB"/>
        </w:rPr>
      </w:pPr>
      <w:r>
        <w:rPr>
          <w:rFonts w:ascii="Calibri" w:hAnsi="Calibri"/>
          <w:lang w:val="en-GB"/>
        </w:rPr>
        <w:t xml:space="preserve">18. </w:t>
        <w:tab/>
        <w:t xml:space="preserve">Knight AT, Rodrigues ASL, Strange N, Tew T, Wilson KA. Designing effective solutions to conservation planning problems. In: Macdonald DW, Willis KJ, editors. Key topics in conservation boilogy 2. Oxford: Blackwell-Wiley; 2013. pp. 362–383. </w:t>
      </w:r>
    </w:p>
    <w:p>
      <w:pPr>
        <w:pStyle w:val="NormalWeb"/>
        <w:spacing w:lineRule="auto" w:line="480"/>
        <w:ind w:left="640" w:hanging="640"/>
        <w:jc w:val="left"/>
        <w:rPr>
          <w:rFonts w:ascii="Calibri" w:hAnsi="Calibri"/>
          <w:lang w:val="en-GB"/>
        </w:rPr>
      </w:pPr>
      <w:r>
        <w:rPr>
          <w:rFonts w:ascii="Calibri" w:hAnsi="Calibri"/>
          <w:lang w:val="en-GB"/>
        </w:rPr>
        <w:t xml:space="preserve">19. </w:t>
        <w:tab/>
        <w:t xml:space="preserve">Moilanen A, Possingham HP, Polasky S. A mathematical classification of conseravation prioritization problems. In: Moilanen A, Wilson K, Possingham HP, editors. Spatial conservation prioritization: quantitative methods &amp; computational tools. Oxford: Oxford University Press; 2009. pp. 28–42. </w:t>
      </w:r>
    </w:p>
    <w:p>
      <w:pPr>
        <w:pStyle w:val="NormalWeb"/>
        <w:spacing w:lineRule="auto" w:line="480"/>
        <w:ind w:left="640" w:hanging="640"/>
        <w:jc w:val="left"/>
        <w:rPr>
          <w:rFonts w:ascii="Calibri" w:hAnsi="Calibri"/>
          <w:lang w:val="en-GB"/>
        </w:rPr>
      </w:pPr>
      <w:r>
        <w:rPr>
          <w:rFonts w:ascii="Calibri" w:hAnsi="Calibri"/>
          <w:lang w:val="en-GB"/>
        </w:rPr>
        <w:t xml:space="preserve">20. </w:t>
        <w:tab/>
        <w:t>Lehtomäki J, Moilanen A. Methods and workflow for spatial conservation prioritization using Zonation. Environ Model Softw. 2013;47: 128–137. doi:10.1016/j.envsoft.2013.05.001</w:t>
      </w:r>
    </w:p>
    <w:p>
      <w:pPr>
        <w:pStyle w:val="NormalWeb"/>
        <w:spacing w:lineRule="auto" w:line="480"/>
        <w:ind w:left="640" w:hanging="640"/>
        <w:jc w:val="left"/>
        <w:rPr>
          <w:rFonts w:ascii="Calibri" w:hAnsi="Calibri"/>
          <w:lang w:val="en-GB"/>
        </w:rPr>
      </w:pPr>
      <w:r>
        <w:rPr>
          <w:rFonts w:ascii="Calibri" w:hAnsi="Calibri"/>
          <w:lang w:val="en-GB"/>
        </w:rPr>
        <w:t xml:space="preserve">21. </w:t>
        <w:tab/>
        <w:t xml:space="preserve">Moilanen A, Kujala H, Leathwick JR. The Zonation framework and software for conservation prioritization. In: Moilanen A, Wilson KH, Possingham HP, editors. Spatial conservation prioritization: quantitative methods &amp; computational toolsnservation Prioritization. Oxford University Press; 2009. pp. 196–210. </w:t>
      </w:r>
    </w:p>
    <w:p>
      <w:pPr>
        <w:pStyle w:val="NormalWeb"/>
        <w:spacing w:lineRule="auto" w:line="480"/>
        <w:ind w:left="640" w:hanging="640"/>
        <w:jc w:val="left"/>
        <w:rPr>
          <w:rFonts w:ascii="Calibri" w:hAnsi="Calibri"/>
          <w:lang w:val="en-GB"/>
        </w:rPr>
      </w:pPr>
      <w:r>
        <w:rPr>
          <w:rFonts w:ascii="Calibri" w:hAnsi="Calibri"/>
          <w:lang w:val="en-GB"/>
        </w:rPr>
        <w:t xml:space="preserve">22. </w:t>
        <w:tab/>
        <w:t xml:space="preserve">Pressey RL, Watts ME, Barrett TW, Ridges MJ. The C-Plan conservation planning system: origins, applications and possible futures. In: Moilanen A, Wilson K, Possingham HP, editors. Spatial conservation prioritization: quantitative methods &amp; computational tools. Oxford University Press; 2009. pp. 211–234. </w:t>
      </w:r>
    </w:p>
    <w:p>
      <w:pPr>
        <w:pStyle w:val="NormalWeb"/>
        <w:spacing w:lineRule="auto" w:line="480"/>
        <w:ind w:left="640" w:hanging="640"/>
        <w:jc w:val="left"/>
        <w:rPr>
          <w:rFonts w:ascii="Calibri" w:hAnsi="Calibri"/>
          <w:lang w:val="en-GB"/>
        </w:rPr>
      </w:pPr>
      <w:r>
        <w:rPr>
          <w:rFonts w:ascii="Calibri" w:hAnsi="Calibri"/>
          <w:lang w:val="en-GB"/>
        </w:rPr>
        <w:t xml:space="preserve">23. </w:t>
        <w:tab/>
        <w:t>Ciarleglio M, Barnes JW, Sarkar S. ConsNet: new software for the selection of conservation area networks with spatial and multi-criteria analyses. Ecography (Cop). 2009;32: 205–209. doi:10.1111/j.1600-0587.2008.05721.x</w:t>
      </w:r>
    </w:p>
    <w:p>
      <w:pPr>
        <w:pStyle w:val="NormalWeb"/>
        <w:spacing w:lineRule="auto" w:line="480"/>
        <w:ind w:left="640" w:hanging="640"/>
        <w:jc w:val="left"/>
        <w:rPr>
          <w:rFonts w:ascii="Calibri" w:hAnsi="Calibri"/>
          <w:lang w:val="en-GB"/>
        </w:rPr>
      </w:pPr>
      <w:r>
        <w:rPr>
          <w:rFonts w:ascii="Calibri" w:hAnsi="Calibri"/>
          <w:lang w:val="en-GB"/>
        </w:rPr>
        <w:t xml:space="preserve">24. </w:t>
        <w:tab/>
        <w:t xml:space="preserve">Possingham HP, Ball IR, Andelman SJ. Mathematical methods for identifying representative reserve networks. In: Ferson S, Burgman MA, editors. Quantitative methods for conservation biology. New York: Springer-Verlag; 2000. pp. 291–305. </w:t>
      </w:r>
    </w:p>
    <w:p>
      <w:pPr>
        <w:pStyle w:val="NormalWeb"/>
        <w:spacing w:lineRule="auto" w:line="480"/>
        <w:ind w:left="640" w:hanging="640"/>
        <w:jc w:val="left"/>
        <w:rPr>
          <w:rFonts w:ascii="Calibri" w:hAnsi="Calibri"/>
          <w:lang w:val="en-GB"/>
        </w:rPr>
      </w:pPr>
      <w:r>
        <w:rPr>
          <w:rFonts w:ascii="Calibri" w:hAnsi="Calibri"/>
          <w:lang w:val="en-GB"/>
        </w:rPr>
        <w:t xml:space="preserve">25. </w:t>
        <w:tab/>
        <w:t xml:space="preserve">Wilson KA, Cabeza M, Klein CJ. Fundamental concepts of spatial conservation prioritization. In: Moilanen AJ, Wilson KA, Possingham HP, editors. Spatial conservation prioritization: quantitative methods &amp; computational tools. Oxford: Oxford University Press; 2009. pp. 16–27. </w:t>
      </w:r>
    </w:p>
    <w:p>
      <w:pPr>
        <w:pStyle w:val="NormalWeb"/>
        <w:spacing w:lineRule="auto" w:line="480"/>
        <w:ind w:left="640" w:hanging="640"/>
        <w:jc w:val="left"/>
        <w:rPr>
          <w:rFonts w:ascii="Calibri" w:hAnsi="Calibri"/>
          <w:lang w:val="en-GB"/>
        </w:rPr>
      </w:pPr>
      <w:r>
        <w:rPr>
          <w:rFonts w:ascii="Calibri" w:hAnsi="Calibri"/>
          <w:lang w:val="en-GB"/>
        </w:rPr>
        <w:t xml:space="preserve">26. </w:t>
        <w:tab/>
        <w:t>Hodgson JA, Thomas CD, Wintle BA, Moilanen A. Climate change, connectivity and conservation decision making: back to basics. J Appl Ecol. 2009;46: 964–969. doi:10.1111/j.1365-2664.2009.01695.x</w:t>
      </w:r>
    </w:p>
    <w:p>
      <w:pPr>
        <w:pStyle w:val="NormalWeb"/>
        <w:spacing w:lineRule="auto" w:line="480"/>
        <w:ind w:left="640" w:hanging="640"/>
        <w:jc w:val="left"/>
        <w:rPr>
          <w:rFonts w:ascii="Calibri" w:hAnsi="Calibri"/>
          <w:lang w:val="en-GB"/>
        </w:rPr>
      </w:pPr>
      <w:r>
        <w:rPr>
          <w:rFonts w:ascii="Calibri" w:hAnsi="Calibri"/>
          <w:lang w:val="en-GB"/>
        </w:rPr>
        <w:t xml:space="preserve">27. </w:t>
        <w:tab/>
        <w:t>Hanski I. Metapopulation dynamics. Nature. 1998;396: 41–49. doi:10.1038/23876</w:t>
      </w:r>
    </w:p>
    <w:p>
      <w:pPr>
        <w:pStyle w:val="NormalWeb"/>
        <w:spacing w:lineRule="auto" w:line="480"/>
        <w:ind w:left="640" w:hanging="640"/>
        <w:jc w:val="left"/>
        <w:rPr>
          <w:rFonts w:ascii="Calibri" w:hAnsi="Calibri"/>
          <w:lang w:val="en-GB"/>
        </w:rPr>
      </w:pPr>
      <w:r>
        <w:rPr>
          <w:rFonts w:ascii="Calibri" w:hAnsi="Calibri"/>
          <w:lang w:val="en-GB"/>
        </w:rPr>
        <w:t xml:space="preserve">28. </w:t>
        <w:tab/>
        <w:t>Rayfield B, Fortin M-J, Fall A. Connectivity for conservation: a framework to classify network measures. Ecology. 2011;92: 847–858. doi:10.1890/09-2190.1</w:t>
      </w:r>
    </w:p>
    <w:p>
      <w:pPr>
        <w:pStyle w:val="NormalWeb"/>
        <w:spacing w:lineRule="auto" w:line="480"/>
        <w:ind w:left="640" w:hanging="640"/>
        <w:jc w:val="left"/>
        <w:rPr>
          <w:rFonts w:ascii="Calibri" w:hAnsi="Calibri"/>
          <w:lang w:val="en-GB"/>
        </w:rPr>
      </w:pPr>
      <w:r>
        <w:rPr>
          <w:rFonts w:ascii="Calibri" w:hAnsi="Calibri"/>
          <w:lang w:val="en-GB"/>
        </w:rPr>
        <w:t xml:space="preserve">29. </w:t>
        <w:tab/>
        <w:t>Williams JC, Revelle CS, Levin SA. Spatial attributes and reserve design models: a review. Environ Model Assess. 2005;10: 163–181. doi:10.1007/s10666-005-9007-5</w:t>
      </w:r>
    </w:p>
    <w:p>
      <w:pPr>
        <w:pStyle w:val="NormalWeb"/>
        <w:spacing w:lineRule="auto" w:line="480"/>
        <w:ind w:left="640" w:hanging="640"/>
        <w:jc w:val="left"/>
        <w:rPr>
          <w:rFonts w:ascii="Calibri" w:hAnsi="Calibri"/>
          <w:lang w:val="en-GB"/>
        </w:rPr>
      </w:pPr>
      <w:r>
        <w:rPr>
          <w:rFonts w:ascii="Calibri" w:hAnsi="Calibri"/>
          <w:lang w:val="en-GB"/>
        </w:rPr>
        <w:t xml:space="preserve">30. </w:t>
        <w:tab/>
        <w:t>Heller NE, Zavaleta ES. Biodiversity management in the face of climate change: Aareview of 22 years of recommendations. Biol Conserv. 2009;142: 14–32. doi:10.1016/j.biocon.2008.10.006</w:t>
      </w:r>
    </w:p>
    <w:p>
      <w:pPr>
        <w:pStyle w:val="NormalWeb"/>
        <w:spacing w:lineRule="auto" w:line="480"/>
        <w:ind w:left="640" w:hanging="640"/>
        <w:jc w:val="left"/>
        <w:rPr>
          <w:rFonts w:ascii="Calibri" w:hAnsi="Calibri"/>
          <w:lang w:val="en-GB"/>
        </w:rPr>
      </w:pPr>
      <w:r>
        <w:rPr>
          <w:rFonts w:ascii="Calibri" w:hAnsi="Calibri"/>
          <w:lang w:val="en-GB"/>
        </w:rPr>
        <w:t xml:space="preserve">31. </w:t>
        <w:tab/>
        <w:t>Kool JT, Moilanen A, Treml EA. Population connectivity: recent advances and new perspectives. Landsc Ecol. 2013;28: 165–185. doi:10.1007/s10980-012-9819-z</w:t>
      </w:r>
    </w:p>
    <w:p>
      <w:pPr>
        <w:pStyle w:val="NormalWeb"/>
        <w:spacing w:lineRule="auto" w:line="480"/>
        <w:ind w:left="640" w:hanging="640"/>
        <w:jc w:val="left"/>
        <w:rPr>
          <w:rFonts w:ascii="Calibri" w:hAnsi="Calibri"/>
          <w:lang w:val="en-GB"/>
        </w:rPr>
      </w:pPr>
      <w:r>
        <w:rPr>
          <w:rFonts w:ascii="Calibri" w:hAnsi="Calibri"/>
          <w:lang w:val="en-GB"/>
        </w:rPr>
        <w:t xml:space="preserve">32. </w:t>
        <w:tab/>
        <w:t>Langford WT, Gordon A, Bastin L, Bekessy SA, White MD, Newell G. Raising the bar for systematic conservation planning. Trends Ecol Evol. 2011;26: 634–640. doi:10.1016/j.tree.2011.08.001</w:t>
      </w:r>
    </w:p>
    <w:p>
      <w:pPr>
        <w:pStyle w:val="NormalWeb"/>
        <w:spacing w:lineRule="auto" w:line="480"/>
        <w:ind w:left="640" w:hanging="640"/>
        <w:jc w:val="left"/>
        <w:rPr>
          <w:rFonts w:ascii="Calibri" w:hAnsi="Calibri"/>
          <w:lang w:val="en-GB"/>
        </w:rPr>
      </w:pPr>
      <w:r>
        <w:rPr>
          <w:rFonts w:ascii="Calibri" w:hAnsi="Calibri"/>
          <w:lang w:val="en-GB"/>
        </w:rPr>
        <w:t xml:space="preserve">33. </w:t>
        <w:tab/>
        <w:t>Pettorelli N, Laurance WF, O’Brien TG, Wegmann M, Nagendra H, Turner W. Satellite remote sensing for applied ecologists: opportunities and challenges. J Appl Ecol. 2014;51: 839–848. doi:10.1111/1365-2664.12261</w:t>
      </w:r>
    </w:p>
    <w:p>
      <w:pPr>
        <w:pStyle w:val="NormalWeb"/>
        <w:spacing w:lineRule="auto" w:line="480"/>
        <w:ind w:left="640" w:hanging="640"/>
        <w:jc w:val="left"/>
        <w:rPr>
          <w:rFonts w:ascii="Calibri" w:hAnsi="Calibri"/>
          <w:lang w:val="en-GB"/>
        </w:rPr>
      </w:pPr>
      <w:r>
        <w:rPr>
          <w:rFonts w:ascii="Calibri" w:hAnsi="Calibri"/>
          <w:lang w:val="en-GB"/>
        </w:rPr>
        <w:t xml:space="preserve">34. </w:t>
        <w:tab/>
        <w:t>Maeda EE, Torres JA. Open environmental data in developing countries: who benefits? Ambio. 2012;41: 410–2. doi:10.1007/s13280-012-0283-4</w:t>
      </w:r>
    </w:p>
    <w:p>
      <w:pPr>
        <w:pStyle w:val="NormalWeb"/>
        <w:spacing w:lineRule="auto" w:line="480"/>
        <w:ind w:left="640" w:hanging="640"/>
        <w:jc w:val="left"/>
        <w:rPr>
          <w:rFonts w:ascii="Calibri" w:hAnsi="Calibri"/>
          <w:lang w:val="en-GB"/>
        </w:rPr>
      </w:pPr>
      <w:r>
        <w:rPr>
          <w:rFonts w:ascii="Calibri" w:hAnsi="Calibri"/>
          <w:lang w:val="en-GB"/>
        </w:rPr>
        <w:t xml:space="preserve">35. </w:t>
        <w:tab/>
        <w:t>Pressey RL. Conservation planning and biodiversity: assembling the best data for the job. Conserv Biol. 2004;18: 1677–1681. doi:10.1111/j.1523-1739.2004.00434.x</w:t>
      </w:r>
    </w:p>
    <w:p>
      <w:pPr>
        <w:pStyle w:val="NormalWeb"/>
        <w:spacing w:lineRule="auto" w:line="480"/>
        <w:ind w:left="640" w:hanging="640"/>
        <w:jc w:val="left"/>
        <w:rPr>
          <w:rFonts w:ascii="Calibri" w:hAnsi="Calibri"/>
          <w:lang w:val="en-GB"/>
        </w:rPr>
      </w:pPr>
      <w:r>
        <w:rPr>
          <w:rFonts w:ascii="Calibri" w:hAnsi="Calibri"/>
          <w:lang w:val="en-GB"/>
        </w:rPr>
        <w:t xml:space="preserve">36. </w:t>
        <w:tab/>
        <w:t>Rondinini C, Wilson K a, Boitani L, Grantham H, Possingham HP. Tradeoffs of different types of species occurrence data for use in systematic conservation planning. Ecol Lett. 2006;9: 1136–1145. doi:10.1111/j.1461-0248.2006.00970.x</w:t>
      </w:r>
    </w:p>
    <w:p>
      <w:pPr>
        <w:pStyle w:val="NormalWeb"/>
        <w:spacing w:lineRule="auto" w:line="480"/>
        <w:ind w:left="640" w:hanging="640"/>
        <w:jc w:val="left"/>
        <w:rPr>
          <w:rFonts w:ascii="Calibri" w:hAnsi="Calibri"/>
          <w:lang w:val="en-GB"/>
        </w:rPr>
      </w:pPr>
      <w:r>
        <w:rPr>
          <w:rFonts w:ascii="Calibri" w:hAnsi="Calibri"/>
          <w:lang w:val="en-GB"/>
        </w:rPr>
        <w:t xml:space="preserve">37. </w:t>
        <w:tab/>
        <w:t>Boitani L, Maiorano L, Baisero D, Falcucci A, Visconti P, Rondinini C. What spatial data do we need to develop global mammal conservation strategies? Philos Trans R Soc B Biol Sci. 2011;366: 2623–2632. doi:10.1098/rstb.2011.0117</w:t>
      </w:r>
    </w:p>
    <w:p>
      <w:pPr>
        <w:pStyle w:val="NormalWeb"/>
        <w:spacing w:lineRule="auto" w:line="480"/>
        <w:ind w:left="640" w:hanging="640"/>
        <w:jc w:val="left"/>
        <w:rPr>
          <w:rFonts w:ascii="Calibri" w:hAnsi="Calibri"/>
          <w:lang w:val="en-GB"/>
        </w:rPr>
      </w:pPr>
      <w:r>
        <w:rPr>
          <w:rFonts w:ascii="Calibri" w:hAnsi="Calibri"/>
          <w:lang w:val="en-GB"/>
        </w:rPr>
        <w:t xml:space="preserve">38. </w:t>
        <w:tab/>
        <w:t>Grantham HS, Pressey RL, Wells JA, Beattie AJ. Effectiveness of biodiversity surrogates for conservation planning: different measures of effectiveness generate a kaleidoscope of variation. Moen J, editor. PLoS One. 2010;5: 1–12. doi:10.1371/journal.pone.0011430</w:t>
      </w:r>
    </w:p>
    <w:p>
      <w:pPr>
        <w:pStyle w:val="NormalWeb"/>
        <w:spacing w:lineRule="auto" w:line="480"/>
        <w:ind w:left="640" w:hanging="640"/>
        <w:jc w:val="left"/>
        <w:rPr>
          <w:rFonts w:ascii="Calibri" w:hAnsi="Calibri"/>
          <w:lang w:val="en-GB"/>
        </w:rPr>
      </w:pPr>
      <w:r>
        <w:rPr>
          <w:rFonts w:ascii="Calibri" w:hAnsi="Calibri"/>
          <w:lang w:val="en-GB"/>
        </w:rPr>
        <w:t xml:space="preserve">39. </w:t>
        <w:tab/>
        <w:t>Carpenter SR, Armbrust EV, Arzberger PW, Iii FSC, Elser JJ, Hackett EJ, et al. Accelerate synthesis in ecology and environmental sciences. Bioscience. 2009;59: 699–701. doi:10.1525/bio.2009.59.8.11</w:t>
      </w:r>
    </w:p>
    <w:p>
      <w:pPr>
        <w:pStyle w:val="NormalWeb"/>
        <w:spacing w:lineRule="auto" w:line="480"/>
        <w:ind w:left="640" w:hanging="640"/>
        <w:jc w:val="left"/>
        <w:rPr>
          <w:rFonts w:ascii="Calibri" w:hAnsi="Calibri"/>
          <w:lang w:val="en-GB"/>
        </w:rPr>
      </w:pPr>
      <w:r>
        <w:rPr>
          <w:rFonts w:ascii="Calibri" w:hAnsi="Calibri"/>
          <w:lang w:val="en-GB"/>
        </w:rPr>
        <w:t xml:space="preserve">40. </w:t>
        <w:tab/>
        <w:t>Uhlir PF, Schröder P. Open data for global science: a review of recent developments in national and international scientific data policies and related proposals. Data Sci J. 2007;6: 36–53. doi:10.2481/dsj.6.OD1</w:t>
      </w:r>
    </w:p>
    <w:p>
      <w:pPr>
        <w:pStyle w:val="NormalWeb"/>
        <w:spacing w:lineRule="auto" w:line="480"/>
        <w:ind w:left="640" w:hanging="640"/>
        <w:jc w:val="left"/>
        <w:rPr>
          <w:rFonts w:ascii="Calibri" w:hAnsi="Calibri"/>
          <w:lang w:val="en-GB"/>
        </w:rPr>
      </w:pPr>
      <w:r>
        <w:rPr>
          <w:rFonts w:ascii="Calibri" w:hAnsi="Calibri"/>
          <w:lang w:val="en-GB"/>
        </w:rPr>
        <w:t xml:space="preserve">41. </w:t>
        <w:tab/>
        <w:t>Wolkovich EM, Regetz J, O’Connor MI. Advances in global change research require open science by individual researchers. Glob Chang Biol. 2012;18: 2102–2110. doi:10.1111/j.1365-2486.2012.02693.x</w:t>
      </w:r>
    </w:p>
    <w:p>
      <w:pPr>
        <w:pStyle w:val="NormalWeb"/>
        <w:spacing w:lineRule="auto" w:line="480"/>
        <w:ind w:left="640" w:hanging="640"/>
        <w:jc w:val="left"/>
        <w:rPr>
          <w:rFonts w:ascii="Calibri" w:hAnsi="Calibri"/>
          <w:lang w:val="en-GB"/>
        </w:rPr>
      </w:pPr>
      <w:r>
        <w:rPr>
          <w:rFonts w:ascii="Calibri" w:hAnsi="Calibri"/>
          <w:lang w:val="en-GB"/>
        </w:rPr>
        <w:t xml:space="preserve">42. </w:t>
        <w:tab/>
        <w:t>Egloff W, Patterson DJ, Agosti D, Hagedorn G. Open exchange of scientific knowledge and European copyright: the case of biodiversity information. Zookeys. 2014;135: 109–135. doi:10.3897/zookeys.414.7717</w:t>
      </w:r>
    </w:p>
    <w:p>
      <w:pPr>
        <w:pStyle w:val="NormalWeb"/>
        <w:spacing w:lineRule="auto" w:line="480"/>
        <w:ind w:left="640" w:hanging="640"/>
        <w:jc w:val="left"/>
        <w:rPr>
          <w:rFonts w:ascii="Calibri" w:hAnsi="Calibri"/>
          <w:lang w:val="en-GB"/>
        </w:rPr>
      </w:pPr>
      <w:r>
        <w:rPr>
          <w:rFonts w:ascii="Calibri" w:hAnsi="Calibri"/>
          <w:lang w:val="en-GB"/>
        </w:rPr>
        <w:t xml:space="preserve">43. </w:t>
        <w:tab/>
        <w:t>Arzberger P, Schroeder P, Beaulieu A, Bowker G, Casey K, Laaksonen L, et al. An international framework to promote access to data. Science. 2004;303: 1777–1778. doi:10.1126/science.1095958</w:t>
      </w:r>
    </w:p>
    <w:p>
      <w:pPr>
        <w:pStyle w:val="NormalWeb"/>
        <w:spacing w:lineRule="auto" w:line="480"/>
        <w:ind w:left="640" w:hanging="640"/>
        <w:jc w:val="left"/>
        <w:rPr>
          <w:rFonts w:ascii="Calibri" w:hAnsi="Calibri"/>
          <w:lang w:val="en-GB"/>
        </w:rPr>
      </w:pPr>
      <w:r>
        <w:rPr>
          <w:rFonts w:ascii="Calibri" w:hAnsi="Calibri"/>
          <w:lang w:val="en-GB"/>
        </w:rPr>
        <w:t xml:space="preserve">44. </w:t>
        <w:tab/>
        <w:t>Bode M, Wilson KA, Brooks TM, Turner WR, Mittermeier RA, Mcbride MF, et al. Cost-effective global conservation spending is robust to taxonomic group. Proc Natl Acad Sci U S A. 2008;105: 6498–501. doi:10.1073/pnas.0710705105</w:t>
      </w:r>
    </w:p>
    <w:p>
      <w:pPr>
        <w:pStyle w:val="NormalWeb"/>
        <w:spacing w:lineRule="auto" w:line="480"/>
        <w:ind w:left="640" w:hanging="640"/>
        <w:jc w:val="left"/>
        <w:rPr>
          <w:rFonts w:ascii="Calibri" w:hAnsi="Calibri"/>
          <w:lang w:val="en-GB"/>
        </w:rPr>
      </w:pPr>
      <w:r>
        <w:rPr>
          <w:rFonts w:ascii="Calibri" w:hAnsi="Calibri"/>
          <w:lang w:val="en-GB"/>
        </w:rPr>
        <w:t xml:space="preserve">45. </w:t>
        <w:tab/>
        <w:t>Reichman OJ, Jones MB, Schildhauer MP. Challenges and opportunities of open data in ecology. Science. 2011;331: 703–705. doi:10.1126/science.1197962</w:t>
      </w:r>
    </w:p>
    <w:p>
      <w:pPr>
        <w:pStyle w:val="NormalWeb"/>
        <w:spacing w:lineRule="auto" w:line="480"/>
        <w:ind w:left="640" w:hanging="640"/>
        <w:jc w:val="left"/>
        <w:rPr>
          <w:rFonts w:ascii="Calibri" w:hAnsi="Calibri"/>
          <w:lang w:val="en-GB"/>
        </w:rPr>
      </w:pPr>
      <w:r>
        <w:rPr>
          <w:rFonts w:ascii="Calibri" w:hAnsi="Calibri"/>
          <w:lang w:val="en-GB"/>
        </w:rPr>
        <w:t xml:space="preserve">46. </w:t>
        <w:tab/>
        <w:t>Pullin AS, Salafsky N. Save the whales? Save the rainforest? Save the data! Conserv Biol. 2010;24: 915–7. doi:10.1111/j.1523-1739.2010.01537.x</w:t>
      </w:r>
    </w:p>
    <w:p>
      <w:pPr>
        <w:pStyle w:val="NormalWeb"/>
        <w:spacing w:lineRule="auto" w:line="480"/>
        <w:ind w:left="640" w:hanging="640"/>
        <w:jc w:val="left"/>
        <w:rPr>
          <w:rFonts w:ascii="Calibri" w:hAnsi="Calibri"/>
          <w:lang w:val="en-GB"/>
        </w:rPr>
      </w:pPr>
      <w:r>
        <w:rPr>
          <w:rFonts w:ascii="Calibri" w:hAnsi="Calibri"/>
          <w:lang w:val="en-GB"/>
        </w:rPr>
        <w:t xml:space="preserve">47. </w:t>
        <w:tab/>
        <w:t>Bradshaw CJ, Warkentin IG, Sodhi NS. Urgent preservation of boreal carbon stocks and biodiversity. Trends Ecol Evol. 2009;24: 541–8. doi:10.1016/j.tree.2009.03.019</w:t>
      </w:r>
    </w:p>
    <w:p>
      <w:pPr>
        <w:pStyle w:val="NormalWeb"/>
        <w:spacing w:lineRule="auto" w:line="480"/>
        <w:ind w:left="640" w:hanging="640"/>
        <w:jc w:val="left"/>
        <w:rPr>
          <w:rFonts w:ascii="Calibri" w:hAnsi="Calibri"/>
          <w:lang w:val="en-GB"/>
        </w:rPr>
      </w:pPr>
      <w:r>
        <w:rPr>
          <w:rFonts w:ascii="Calibri" w:hAnsi="Calibri"/>
          <w:lang w:val="en-GB"/>
        </w:rPr>
        <w:t xml:space="preserve">48. </w:t>
        <w:tab/>
        <w:t>Kuuluvainen T, Grenfell R. Natural disturbance emulation in boreal forest ecosystem management - theories, strategies, and a comparison with conventional even-aged management. Can J For Res. 2012;1203: 1185–1203. doi:10.1139/X2012-064</w:t>
      </w:r>
    </w:p>
    <w:p>
      <w:pPr>
        <w:pStyle w:val="NormalWeb"/>
        <w:spacing w:lineRule="auto" w:line="480"/>
        <w:ind w:left="640" w:hanging="640"/>
        <w:jc w:val="left"/>
        <w:rPr>
          <w:rFonts w:ascii="Calibri" w:hAnsi="Calibri"/>
          <w:lang w:val="en-GB"/>
        </w:rPr>
      </w:pPr>
      <w:r>
        <w:rPr>
          <w:rFonts w:ascii="Calibri" w:hAnsi="Calibri"/>
          <w:lang w:val="en-GB"/>
        </w:rPr>
        <w:t xml:space="preserve">49. </w:t>
        <w:tab/>
        <w:t>Mönkkönen M. Managing Nordic boreal forest landscapes for biodiversity: ecological and economic perspectives. Biodivers Conserv. 1999;8: 85–99. doi:10.1023/A:1008813225086</w:t>
      </w:r>
    </w:p>
    <w:p>
      <w:pPr>
        <w:pStyle w:val="NormalWeb"/>
        <w:spacing w:lineRule="auto" w:line="480"/>
        <w:ind w:left="640" w:hanging="640"/>
        <w:jc w:val="left"/>
        <w:rPr>
          <w:rFonts w:ascii="Calibri" w:hAnsi="Calibri"/>
          <w:lang w:val="en-GB"/>
        </w:rPr>
      </w:pPr>
      <w:r>
        <w:rPr>
          <w:rFonts w:ascii="Calibri" w:hAnsi="Calibri"/>
          <w:lang w:val="en-GB"/>
        </w:rPr>
        <w:t xml:space="preserve">50. </w:t>
        <w:tab/>
        <w:t>Stephens SL, Burrows N, Buyantuyev A, Gray RW, Keane RE, Kubian R, et al. Temperate and boreal forest mega-fires: characteristics and challenges. Front Ecol Environ. 2014;12: 115–122. doi:10.1890/120332</w:t>
      </w:r>
    </w:p>
    <w:p>
      <w:pPr>
        <w:pStyle w:val="NormalWeb"/>
        <w:spacing w:lineRule="auto" w:line="480"/>
        <w:ind w:left="640" w:hanging="640"/>
        <w:jc w:val="left"/>
        <w:rPr>
          <w:rFonts w:ascii="Calibri" w:hAnsi="Calibri"/>
          <w:lang w:val="en-GB"/>
        </w:rPr>
      </w:pPr>
      <w:r>
        <w:rPr>
          <w:rFonts w:ascii="Calibri" w:hAnsi="Calibri"/>
          <w:lang w:val="en-GB"/>
        </w:rPr>
        <w:t xml:space="preserve">51. </w:t>
        <w:tab/>
        <w:t>Halme P, Allen KA, Auninš A, Bradshaw RHW, Brumelis G, Cada V, et al. Challenges of ecological restoration: lessons from forests in northern Europe. Biol Conserv. 2013;167: 248–256. doi:10.1016/j.biocon.2013.08.029</w:t>
      </w:r>
    </w:p>
    <w:p>
      <w:pPr>
        <w:pStyle w:val="NormalWeb"/>
        <w:spacing w:lineRule="auto" w:line="480"/>
        <w:ind w:left="640" w:hanging="640"/>
        <w:jc w:val="left"/>
        <w:rPr>
          <w:rFonts w:ascii="Calibri" w:hAnsi="Calibri"/>
          <w:lang w:val="en-GB"/>
        </w:rPr>
      </w:pPr>
      <w:r>
        <w:rPr>
          <w:rFonts w:ascii="Calibri" w:hAnsi="Calibri"/>
          <w:lang w:val="en-GB"/>
        </w:rPr>
        <w:t xml:space="preserve">52. </w:t>
        <w:tab/>
        <w:t xml:space="preserve">Esseen P, Ehnström B, Ericson L, Sjöberg K. Boreal forests. Ecol Bull. 1997;46: 16–47. </w:t>
      </w:r>
    </w:p>
    <w:p>
      <w:pPr>
        <w:pStyle w:val="NormalWeb"/>
        <w:spacing w:lineRule="auto" w:line="480"/>
        <w:ind w:left="640" w:hanging="640"/>
        <w:jc w:val="left"/>
        <w:rPr>
          <w:rFonts w:ascii="Calibri" w:hAnsi="Calibri"/>
          <w:lang w:val="en-GB"/>
        </w:rPr>
      </w:pPr>
      <w:r>
        <w:rPr>
          <w:rFonts w:ascii="Calibri" w:hAnsi="Calibri"/>
          <w:lang w:val="en-GB"/>
        </w:rPr>
        <w:t xml:space="preserve">53. </w:t>
        <w:tab/>
        <w:t xml:space="preserve">Mace GM, Masundire H, Baillie JEM. Chapter 4: Biodiversity. In: Hassan R, Scholes RJ, Ash N, editors. Ecosystems and human well-being: current state and trends, Volume 1. Washington D.C.: Island Press; 2005. pp. 79–122. </w:t>
      </w:r>
    </w:p>
    <w:p>
      <w:pPr>
        <w:pStyle w:val="NormalWeb"/>
        <w:spacing w:lineRule="auto" w:line="480"/>
        <w:ind w:left="640" w:hanging="640"/>
        <w:jc w:val="left"/>
        <w:rPr>
          <w:rFonts w:ascii="Calibri" w:hAnsi="Calibri"/>
          <w:lang w:val="en-GB"/>
        </w:rPr>
      </w:pPr>
      <w:r>
        <w:rPr>
          <w:rFonts w:ascii="Calibri" w:hAnsi="Calibri"/>
          <w:lang w:val="en-GB"/>
        </w:rPr>
        <w:t xml:space="preserve">54. </w:t>
        <w:tab/>
        <w:t>Puumalainen J, Kennedy P, Folving S. Monitoring forest biodiversity: a European perspective with reference to temperate and boreal forest zone. J Environ Manage. 2003;67: 5–14. doi:10.1016/S0301-4797(02)00183-4</w:t>
      </w:r>
    </w:p>
    <w:p>
      <w:pPr>
        <w:pStyle w:val="NormalWeb"/>
        <w:spacing w:lineRule="auto" w:line="480"/>
        <w:ind w:left="640" w:hanging="640"/>
        <w:jc w:val="left"/>
        <w:rPr>
          <w:rFonts w:ascii="Calibri" w:hAnsi="Calibri"/>
          <w:lang w:val="en-GB"/>
        </w:rPr>
      </w:pPr>
      <w:r>
        <w:rPr>
          <w:rFonts w:ascii="Calibri" w:hAnsi="Calibri"/>
          <w:lang w:val="en-GB"/>
        </w:rPr>
        <w:t xml:space="preserve">55. </w:t>
        <w:tab/>
        <w:t xml:space="preserve">Esseen P, Ehnström B, Ericson L, Sjöberg K. Boreal forests - the focal habitats of Fennoscandia. In: Hansson L, editor. Ecological principles of nature conservation. London: Elsevier; 1992. pp. 252–325. </w:t>
      </w:r>
    </w:p>
    <w:p>
      <w:pPr>
        <w:pStyle w:val="NormalWeb"/>
        <w:spacing w:lineRule="auto" w:line="480"/>
        <w:ind w:left="640" w:hanging="640"/>
        <w:jc w:val="left"/>
        <w:rPr>
          <w:rFonts w:ascii="Calibri" w:hAnsi="Calibri"/>
          <w:lang w:val="en-GB"/>
        </w:rPr>
      </w:pPr>
      <w:r>
        <w:rPr>
          <w:rFonts w:ascii="Calibri" w:hAnsi="Calibri"/>
          <w:lang w:val="en-GB"/>
        </w:rPr>
        <w:t xml:space="preserve">56. </w:t>
        <w:tab/>
        <w:t xml:space="preserve">Hanski I. Extinction debt and species credit in boreal forests: modelling the consequences of different approaches to biodiversity conservation. Ann Zool Fennici. 2000;37: 271–280. </w:t>
      </w:r>
    </w:p>
    <w:p>
      <w:pPr>
        <w:pStyle w:val="NormalWeb"/>
        <w:spacing w:lineRule="auto" w:line="480"/>
        <w:ind w:left="640" w:hanging="640"/>
        <w:jc w:val="left"/>
        <w:rPr>
          <w:rFonts w:ascii="Calibri" w:hAnsi="Calibri"/>
          <w:lang w:val="en-GB"/>
        </w:rPr>
      </w:pPr>
      <w:r>
        <w:rPr>
          <w:rFonts w:ascii="Calibri" w:hAnsi="Calibri"/>
          <w:lang w:val="en-GB"/>
        </w:rPr>
        <w:t xml:space="preserve">57. </w:t>
        <w:tab/>
        <w:t>Martikainen P, Siitonen J, Punttila P, Kaila L, Rauh J. Species richness of Coleoptera in mature managed and old-growth boreal forests in southern Finland. Biol Conserv. 2000;94: 199–209. doi:10.1016/S0006-3207(99)00175-5</w:t>
      </w:r>
    </w:p>
    <w:p>
      <w:pPr>
        <w:pStyle w:val="NormalWeb"/>
        <w:spacing w:lineRule="auto" w:line="480"/>
        <w:ind w:left="640" w:hanging="640"/>
        <w:jc w:val="left"/>
        <w:rPr>
          <w:rFonts w:ascii="Calibri" w:hAnsi="Calibri"/>
          <w:lang w:val="en-GB"/>
        </w:rPr>
      </w:pPr>
      <w:r>
        <w:rPr>
          <w:rFonts w:ascii="Calibri" w:hAnsi="Calibri"/>
          <w:lang w:val="en-GB"/>
        </w:rPr>
        <w:t xml:space="preserve">58. </w:t>
        <w:tab/>
        <w:t>Moen J, Rist L, Bishop K, Chapin III FS, Ellison D, Petersson H, et al. Eye on the Taiga: removing global policy impediments to safeguard the boreal forest. Conserv Lett. 2014;7: 408–418. doi:10.1111/conl.12098</w:t>
      </w:r>
    </w:p>
    <w:p>
      <w:pPr>
        <w:pStyle w:val="NormalWeb"/>
        <w:spacing w:lineRule="auto" w:line="480"/>
        <w:ind w:left="640" w:hanging="640"/>
        <w:jc w:val="left"/>
        <w:rPr>
          <w:rFonts w:ascii="Calibri" w:hAnsi="Calibri"/>
          <w:lang w:val="en-GB"/>
        </w:rPr>
      </w:pPr>
      <w:r>
        <w:rPr>
          <w:rFonts w:ascii="Calibri" w:hAnsi="Calibri"/>
          <w:lang w:val="en-GB"/>
        </w:rPr>
        <w:t xml:space="preserve">59. </w:t>
        <w:tab/>
        <w:t>Elbakidze M, Angelstam PK, Sobolev N, Degerman E, Andersson K, Axelsson R, et al. Protected area as an indicator of ecological sustainability? A century of development in Europe’s boreal forest. Ambio. 2013;42: 201–214. doi:10.1007/s13280-012-0375-1</w:t>
      </w:r>
    </w:p>
    <w:p>
      <w:pPr>
        <w:pStyle w:val="NormalWeb"/>
        <w:spacing w:lineRule="auto" w:line="480"/>
        <w:ind w:left="640" w:hanging="640"/>
        <w:jc w:val="left"/>
        <w:rPr>
          <w:rFonts w:ascii="Calibri" w:hAnsi="Calibri"/>
          <w:lang w:val="en-GB"/>
        </w:rPr>
      </w:pPr>
      <w:r>
        <w:rPr>
          <w:rFonts w:ascii="Calibri" w:hAnsi="Calibri"/>
          <w:lang w:val="en-GB"/>
        </w:rPr>
        <w:t xml:space="preserve">60. </w:t>
        <w:tab/>
        <w:t>Andrew ME, Wulder MA, Coops NC. Identification of de facto protected areas in boreal Canada. Biol Conserv. 2012;146: 97–107. doi:10.1016/j.biocon.2011.11.029</w:t>
      </w:r>
    </w:p>
    <w:p>
      <w:pPr>
        <w:pStyle w:val="NormalWeb"/>
        <w:spacing w:lineRule="auto" w:line="480"/>
        <w:ind w:left="640" w:hanging="640"/>
        <w:jc w:val="left"/>
        <w:rPr>
          <w:rFonts w:ascii="Calibri" w:hAnsi="Calibri"/>
          <w:lang w:val="en-GB"/>
        </w:rPr>
      </w:pPr>
      <w:r>
        <w:rPr>
          <w:rFonts w:ascii="Calibri" w:hAnsi="Calibri"/>
          <w:lang w:val="en-GB"/>
        </w:rPr>
        <w:t xml:space="preserve">61. </w:t>
        <w:tab/>
        <w:t>Chirici G, Mcroberts RE, Winter S, Bertini R, Bra U, Asensio IA, et al. National forest inventory contributions to forest biodiversity monitoring. For Sci. 2012;58: 257–268. doi:10.5849/forsci.12-003</w:t>
      </w:r>
    </w:p>
    <w:p>
      <w:pPr>
        <w:pStyle w:val="NormalWeb"/>
        <w:spacing w:lineRule="auto" w:line="480"/>
        <w:ind w:left="640" w:hanging="640"/>
        <w:jc w:val="left"/>
        <w:rPr>
          <w:rFonts w:ascii="Calibri" w:hAnsi="Calibri"/>
          <w:lang w:val="en-GB"/>
        </w:rPr>
      </w:pPr>
      <w:r>
        <w:rPr>
          <w:rFonts w:ascii="Calibri" w:hAnsi="Calibri"/>
          <w:lang w:val="en-GB"/>
        </w:rPr>
        <w:t xml:space="preserve">62. </w:t>
        <w:tab/>
        <w:t xml:space="preserve">Tomppo EO, Haakana M, Kaitila M, Peräsaari J. Multi-source national forest inventory – methods and applications. Dordrecht: Springer; 2008. </w:t>
      </w:r>
    </w:p>
    <w:p>
      <w:pPr>
        <w:pStyle w:val="NormalWeb"/>
        <w:spacing w:lineRule="auto" w:line="480"/>
        <w:ind w:left="640" w:hanging="640"/>
        <w:jc w:val="left"/>
        <w:rPr>
          <w:rFonts w:ascii="Calibri" w:hAnsi="Calibri"/>
          <w:lang w:val="en-GB"/>
        </w:rPr>
      </w:pPr>
      <w:r>
        <w:rPr>
          <w:rFonts w:ascii="Calibri" w:hAnsi="Calibri"/>
          <w:lang w:val="en-GB"/>
        </w:rPr>
        <w:t xml:space="preserve">63. </w:t>
        <w:tab/>
        <w:t>Corona P, Chirici G, Mcroberts RE, Winter S, Barbati A. Contribution of large-scale forest inventories to biodiversity assessment and monitoring. For Ecol Manage. 2011;262: 2061–2069. doi:10.1016/j.foreco.2011.08.044</w:t>
      </w:r>
    </w:p>
    <w:p>
      <w:pPr>
        <w:pStyle w:val="NormalWeb"/>
        <w:spacing w:lineRule="auto" w:line="480"/>
        <w:ind w:left="640" w:hanging="640"/>
        <w:jc w:val="left"/>
        <w:rPr>
          <w:rFonts w:ascii="Calibri" w:hAnsi="Calibri"/>
          <w:lang w:val="en-GB"/>
        </w:rPr>
      </w:pPr>
      <w:r>
        <w:rPr>
          <w:rFonts w:ascii="Calibri" w:hAnsi="Calibri"/>
          <w:lang w:val="en-GB"/>
        </w:rPr>
        <w:t xml:space="preserve">64. </w:t>
        <w:tab/>
        <w:t>Winter S, Chirici G, McRoberts E, Hauk E, Tomppo E. Possibilities for harmonizing national forest inventory data for use in forest biodiversity assessments. Forestry. 2008;81. doi:10.1093/forestry/cpm042</w:t>
      </w:r>
    </w:p>
    <w:p>
      <w:pPr>
        <w:pStyle w:val="NormalWeb"/>
        <w:spacing w:lineRule="auto" w:line="480"/>
        <w:ind w:left="640" w:hanging="640"/>
        <w:jc w:val="left"/>
        <w:rPr>
          <w:rFonts w:ascii="Calibri" w:hAnsi="Calibri"/>
          <w:lang w:val="en-GB"/>
        </w:rPr>
      </w:pPr>
      <w:r>
        <w:rPr>
          <w:rFonts w:ascii="Calibri" w:hAnsi="Calibri"/>
          <w:lang w:val="en-GB"/>
        </w:rPr>
        <w:t xml:space="preserve">65. </w:t>
        <w:tab/>
        <w:t>Kallio AM, Hänninen R, Vainikainen N, Luque S. Biodiversity value and the optimal location of forest conservation sites in Southern Finland. Ecol Econ. 2008;67: 232–243. doi:10.1016/j.ecolecon.2008.05.005</w:t>
      </w:r>
    </w:p>
    <w:p>
      <w:pPr>
        <w:pStyle w:val="NormalWeb"/>
        <w:spacing w:lineRule="auto" w:line="480"/>
        <w:ind w:left="640" w:hanging="640"/>
        <w:jc w:val="left"/>
        <w:rPr>
          <w:rFonts w:ascii="Calibri" w:hAnsi="Calibri"/>
          <w:lang w:val="en-GB"/>
        </w:rPr>
      </w:pPr>
      <w:r>
        <w:rPr>
          <w:rFonts w:ascii="Calibri" w:hAnsi="Calibri"/>
          <w:lang w:val="en-GB"/>
        </w:rPr>
        <w:t xml:space="preserve">66. </w:t>
        <w:tab/>
        <w:t>Chirici G, Winter S, McRoberts RE. National forest inventories: contributions to forest biodiversity assessments [Internet]. Dordrecht: Springer; 2011. Available: http://link.springer.com/book/10.1007/978-94-007-0482-4</w:t>
      </w:r>
    </w:p>
    <w:p>
      <w:pPr>
        <w:pStyle w:val="NormalWeb"/>
        <w:spacing w:lineRule="auto" w:line="480"/>
        <w:ind w:left="640" w:hanging="640"/>
        <w:jc w:val="left"/>
        <w:rPr>
          <w:rFonts w:ascii="Calibri" w:hAnsi="Calibri"/>
          <w:lang w:val="en-GB"/>
        </w:rPr>
      </w:pPr>
      <w:r>
        <w:rPr>
          <w:rFonts w:ascii="Calibri" w:hAnsi="Calibri"/>
          <w:lang w:val="en-GB"/>
        </w:rPr>
        <w:t xml:space="preserve">67. </w:t>
        <w:tab/>
        <w:t xml:space="preserve">Tomppo E, Gschwantner T, Lawrence M, McRoberts RE. National forest inventories - pathways for common reporting. Media. Dordrecht: Springer; 2010. </w:t>
      </w:r>
    </w:p>
    <w:p>
      <w:pPr>
        <w:pStyle w:val="NormalWeb"/>
        <w:spacing w:lineRule="auto" w:line="480"/>
        <w:ind w:left="640" w:hanging="640"/>
        <w:jc w:val="left"/>
        <w:rPr>
          <w:rFonts w:ascii="Calibri" w:hAnsi="Calibri"/>
          <w:lang w:val="en-GB"/>
        </w:rPr>
      </w:pPr>
      <w:r>
        <w:rPr>
          <w:rFonts w:ascii="Calibri" w:hAnsi="Calibri"/>
          <w:lang w:val="en-GB"/>
        </w:rPr>
        <w:t xml:space="preserve">68. </w:t>
        <w:tab/>
        <w:t>McElhinny C, Gibbons P, Brack C, Bauhus J. Forest and woodland stand structural complexity: its definition and measurement. For Ecol Manage. 2005;218: 1–24. doi:10.1016/j.foreco.2005.08.034</w:t>
      </w:r>
    </w:p>
    <w:p>
      <w:pPr>
        <w:pStyle w:val="NormalWeb"/>
        <w:spacing w:lineRule="auto" w:line="480"/>
        <w:ind w:left="640" w:hanging="640"/>
        <w:jc w:val="left"/>
        <w:rPr>
          <w:rFonts w:ascii="Calibri" w:hAnsi="Calibri"/>
          <w:lang w:val="en-GB"/>
        </w:rPr>
      </w:pPr>
      <w:r>
        <w:rPr>
          <w:rFonts w:ascii="Calibri" w:hAnsi="Calibri"/>
          <w:lang w:val="en-GB"/>
        </w:rPr>
        <w:t xml:space="preserve">69. </w:t>
        <w:tab/>
        <w:t>Finnish Government. Government Resolution on the Forest Biodiversity Programme for Southern Finland 2008-2016 (METSO) [Internet]. 2008 [cited 3 May 2014] p. 15. Available: http://www.mmm.fi/attachments/metsat/5yckfcmWR/METSOResolution2008-2016_ENGL.pdf</w:t>
      </w:r>
    </w:p>
    <w:p>
      <w:pPr>
        <w:pStyle w:val="NormalWeb"/>
        <w:spacing w:lineRule="auto" w:line="480"/>
        <w:ind w:left="640" w:hanging="640"/>
        <w:jc w:val="left"/>
        <w:rPr>
          <w:rFonts w:ascii="Calibri" w:hAnsi="Calibri"/>
          <w:lang w:val="en-GB"/>
        </w:rPr>
      </w:pPr>
      <w:r>
        <w:rPr>
          <w:rFonts w:ascii="Calibri" w:hAnsi="Calibri"/>
          <w:lang w:val="en-GB"/>
        </w:rPr>
        <w:t xml:space="preserve">70. </w:t>
        <w:tab/>
        <w:t>Guisan A, Tingley R, Baumgartner JB, Naujokaitis-Lewis I, Sutcliffe PR, Tulloch AIT, et al. Predicting species distributions for conservation decisions. Ecol Lett. 2013;16: 1424–1435. doi:10.1111/ele.12189</w:t>
      </w:r>
    </w:p>
    <w:p>
      <w:pPr>
        <w:pStyle w:val="NormalWeb"/>
        <w:spacing w:lineRule="auto" w:line="480"/>
        <w:ind w:left="640" w:hanging="640"/>
        <w:jc w:val="left"/>
        <w:rPr>
          <w:rFonts w:ascii="Calibri" w:hAnsi="Calibri"/>
          <w:lang w:val="en-GB"/>
        </w:rPr>
      </w:pPr>
      <w:r>
        <w:rPr>
          <w:rFonts w:ascii="Calibri" w:hAnsi="Calibri"/>
          <w:lang w:val="en-GB"/>
        </w:rPr>
        <w:t xml:space="preserve">71. </w:t>
        <w:tab/>
        <w:t xml:space="preserve">Finnish Forest Research Institute. Finnish statistical yearbook of forestry. Vantaa: Metla; 2013. </w:t>
      </w:r>
    </w:p>
    <w:p>
      <w:pPr>
        <w:pStyle w:val="NormalWeb"/>
        <w:spacing w:lineRule="auto" w:line="480"/>
        <w:ind w:left="640" w:hanging="640"/>
        <w:jc w:val="left"/>
        <w:rPr>
          <w:rFonts w:ascii="Calibri" w:hAnsi="Calibri"/>
          <w:lang w:val="en-GB"/>
        </w:rPr>
      </w:pPr>
      <w:r>
        <w:rPr>
          <w:rFonts w:ascii="Calibri" w:hAnsi="Calibri"/>
          <w:lang w:val="en-GB"/>
        </w:rPr>
        <w:t xml:space="preserve">72. </w:t>
        <w:tab/>
        <w:t>Tuominen S, Balazs A, Korhonen KT, Muinonen E. NFI plots as complementary reference data in forest inventory based on airborne laser scanning and aerial photography in Finland. Silva Fenn. 2014;48: 1–20. doi:10.14214/sf.983</w:t>
      </w:r>
    </w:p>
    <w:p>
      <w:pPr>
        <w:pStyle w:val="NormalWeb"/>
        <w:spacing w:lineRule="auto" w:line="480"/>
        <w:ind w:left="640" w:hanging="640"/>
        <w:jc w:val="left"/>
        <w:rPr>
          <w:rFonts w:ascii="Calibri" w:hAnsi="Calibri"/>
          <w:lang w:val="en-GB"/>
        </w:rPr>
      </w:pPr>
      <w:r>
        <w:rPr>
          <w:rFonts w:ascii="Calibri" w:hAnsi="Calibri"/>
          <w:lang w:val="en-GB"/>
        </w:rPr>
        <w:t xml:space="preserve">73. </w:t>
        <w:tab/>
        <w:t xml:space="preserve">Tomppo EO. The Finnish national forest inventory. In: Kangas A, Maltamo M, editors. Forest inventory: methodology and applications. Managing F. Dordrecht: Springer; 2006. pp. 179–194. </w:t>
      </w:r>
    </w:p>
    <w:p>
      <w:pPr>
        <w:pStyle w:val="NormalWeb"/>
        <w:spacing w:lineRule="auto" w:line="480"/>
        <w:ind w:left="640" w:hanging="640"/>
        <w:jc w:val="left"/>
        <w:rPr>
          <w:rFonts w:ascii="Calibri" w:hAnsi="Calibri"/>
          <w:lang w:val="en-GB"/>
        </w:rPr>
      </w:pPr>
      <w:r>
        <w:rPr>
          <w:rFonts w:ascii="Calibri" w:hAnsi="Calibri"/>
          <w:lang w:val="en-GB"/>
        </w:rPr>
        <w:t xml:space="preserve">74. </w:t>
        <w:tab/>
        <w:t>Lehtomäki J, Tomppo E, Kuokkanen P, Hanski I, Moilanen A. Applying spatial conservation prioritization software and high-resolution GIS data to a national-scale study in forest conservation. For Ecol Manage. 2009;258: 2439–2449. doi:10.1016/j.foreco.2009.08.026</w:t>
      </w:r>
    </w:p>
    <w:p>
      <w:pPr>
        <w:pStyle w:val="NormalWeb"/>
        <w:spacing w:lineRule="auto" w:line="480"/>
        <w:ind w:left="640" w:hanging="640"/>
        <w:jc w:val="left"/>
        <w:rPr>
          <w:rFonts w:ascii="Calibri" w:hAnsi="Calibri"/>
          <w:lang w:val="en-GB"/>
        </w:rPr>
      </w:pPr>
      <w:r>
        <w:rPr>
          <w:rFonts w:ascii="Calibri" w:hAnsi="Calibri"/>
          <w:lang w:val="en-GB"/>
        </w:rPr>
        <w:t xml:space="preserve">75. </w:t>
        <w:tab/>
        <w:t>Sirkiä S, Lehtomäki J, Lindén H, Tomppo E, Moilanen A. Defining spatial priorities for capercaillie Tetrao urogallus lekking landscape conservation in south-central Finland. Wildlife Biol. 2012;18: 337–353. doi:10.2981/11-073</w:t>
      </w:r>
    </w:p>
    <w:p>
      <w:pPr>
        <w:pStyle w:val="NormalWeb"/>
        <w:spacing w:lineRule="auto" w:line="480"/>
        <w:ind w:left="640" w:hanging="640"/>
        <w:jc w:val="left"/>
        <w:rPr>
          <w:rFonts w:ascii="Calibri" w:hAnsi="Calibri"/>
          <w:lang w:val="en-GB"/>
        </w:rPr>
      </w:pPr>
      <w:r>
        <w:rPr>
          <w:rFonts w:ascii="Calibri" w:hAnsi="Calibri"/>
          <w:lang w:val="en-GB"/>
        </w:rPr>
        <w:t xml:space="preserve">76. </w:t>
        <w:tab/>
        <w:t>Finnish Forest Research Institute. Multi-source national forest inventory (MS-NFI) [Internet]. 2014 [cited 4 May 2014]. Available: http://www.metla.fi/ohjelma/vmi/vmi-moni-en.htm</w:t>
      </w:r>
    </w:p>
    <w:p>
      <w:pPr>
        <w:pStyle w:val="NormalWeb"/>
        <w:spacing w:lineRule="auto" w:line="480"/>
        <w:ind w:left="640" w:hanging="640"/>
        <w:jc w:val="left"/>
        <w:rPr>
          <w:rFonts w:ascii="Calibri" w:hAnsi="Calibri"/>
          <w:lang w:val="en-GB"/>
        </w:rPr>
      </w:pPr>
      <w:r>
        <w:rPr>
          <w:rFonts w:ascii="Calibri" w:hAnsi="Calibri"/>
          <w:lang w:val="en-GB"/>
        </w:rPr>
        <w:t xml:space="preserve">77. </w:t>
        <w:tab/>
        <w:t>Nagendra PM, Goldberg M. Image segmentation with directed trees. IEEE Trans Pattern Anal Mach Interligence. 1980;1: 185–191. doi:10.1109/TPAMI.1980.4766999</w:t>
      </w:r>
    </w:p>
    <w:p>
      <w:pPr>
        <w:pStyle w:val="NormalWeb"/>
        <w:spacing w:lineRule="auto" w:line="480"/>
        <w:ind w:left="640" w:hanging="640"/>
        <w:jc w:val="left"/>
        <w:rPr>
          <w:rFonts w:ascii="Calibri" w:hAnsi="Calibri"/>
        </w:rPr>
      </w:pPr>
      <w:r>
        <w:rPr>
          <w:rFonts w:ascii="Calibri" w:hAnsi="Calibri"/>
          <w:lang w:val="en-GB"/>
        </w:rPr>
        <w:t xml:space="preserve">78. </w:t>
        <w:tab/>
        <w:t xml:space="preserve">Pekkarinen A. Image segment-based spectral features in the estimation of timber volume. </w:t>
      </w:r>
      <w:r>
        <w:rPr>
          <w:rFonts w:ascii="Calibri" w:hAnsi="Calibri"/>
        </w:rPr>
        <w:t>Remote Sens Environ. 2002;82: 349–359. doi:10.1016/S0034-4257(02)00052-4</w:t>
      </w:r>
    </w:p>
    <w:p>
      <w:pPr>
        <w:pStyle w:val="NormalWeb"/>
        <w:spacing w:lineRule="auto" w:line="480"/>
        <w:ind w:left="640" w:hanging="640"/>
        <w:jc w:val="left"/>
        <w:rPr>
          <w:rFonts w:ascii="Calibri" w:hAnsi="Calibri"/>
          <w:lang w:val="en-GB"/>
        </w:rPr>
      </w:pPr>
      <w:r>
        <w:rPr>
          <w:rFonts w:ascii="Calibri" w:hAnsi="Calibri"/>
        </w:rPr>
        <w:t xml:space="preserve">79. </w:t>
        <w:tab/>
        <w:t xml:space="preserve">Mönkkönen M, Juutinen A, Mazziotta A, Miettinen K, Podkopaev D, Reunanen P, et al. </w:t>
      </w:r>
      <w:r>
        <w:rPr>
          <w:rFonts w:ascii="Calibri" w:hAnsi="Calibri"/>
          <w:lang w:val="en-GB"/>
        </w:rPr>
        <w:t>Spatially dynamic forest management to sustain biodiversity and economic returns. J Environ Manage. 2014;134C: 80–89. doi:10.1016/j.jenvman.2013.12.021</w:t>
      </w:r>
    </w:p>
    <w:p>
      <w:pPr>
        <w:pStyle w:val="NormalWeb"/>
        <w:spacing w:lineRule="auto" w:line="480"/>
        <w:ind w:left="640" w:hanging="640"/>
        <w:jc w:val="left"/>
        <w:rPr>
          <w:rFonts w:ascii="Calibri" w:hAnsi="Calibri"/>
          <w:lang w:val="en-GB"/>
        </w:rPr>
      </w:pPr>
      <w:r>
        <w:rPr>
          <w:rFonts w:ascii="Calibri" w:hAnsi="Calibri"/>
          <w:lang w:val="en-GB"/>
        </w:rPr>
        <w:t xml:space="preserve">80. </w:t>
        <w:tab/>
        <w:t>Timonen J, Gustafsson L, Kotiaho JS, Mönkkönen M. Hotspots in cold climate: conservation value of woodland key habitats in boreal forests. Biol Conserv. 2011;144: 2061–2067. doi:http://dx.doi.org/10.1016/j.biocon.2011.02.016</w:t>
      </w:r>
    </w:p>
    <w:p>
      <w:pPr>
        <w:pStyle w:val="NormalWeb"/>
        <w:spacing w:lineRule="auto" w:line="480"/>
        <w:ind w:left="640" w:hanging="640"/>
        <w:jc w:val="left"/>
        <w:rPr>
          <w:rFonts w:ascii="Calibri" w:hAnsi="Calibri"/>
          <w:lang w:val="en-GB"/>
        </w:rPr>
      </w:pPr>
      <w:r>
        <w:rPr>
          <w:rFonts w:ascii="Calibri" w:hAnsi="Calibri"/>
          <w:lang w:val="en-GB"/>
        </w:rPr>
        <w:t xml:space="preserve">81. </w:t>
        <w:tab/>
        <w:t>Aune K, Jonsson BG, Moen J, Gunnar B. Isolation and edge effects among woodland key habitats in Sweden: is forest policy promoting fragmentation? Biol Conserv. 2005;124: 89–95. doi:10.1016/j.biocon.2005.01.015</w:t>
      </w:r>
    </w:p>
    <w:p>
      <w:pPr>
        <w:pStyle w:val="NormalWeb"/>
        <w:spacing w:lineRule="auto" w:line="480"/>
        <w:ind w:left="640" w:hanging="640"/>
        <w:jc w:val="left"/>
        <w:rPr>
          <w:rFonts w:ascii="Calibri" w:hAnsi="Calibri"/>
          <w:lang w:val="en-GB"/>
        </w:rPr>
      </w:pPr>
      <w:r>
        <w:rPr>
          <w:rFonts w:ascii="Calibri" w:hAnsi="Calibri"/>
          <w:lang w:val="en-GB"/>
        </w:rPr>
        <w:t xml:space="preserve">82. </w:t>
        <w:tab/>
        <w:t>Pykälä J, Heikkinen RK, Toivonen H, Jääskeläinen K. Importance of Forest Act habitats for epiphytic lichens in Finnish managed forests. For Ecol Manage. 2006;223: 84–92. doi:10.1016/j.foreco.2005.10.059</w:t>
      </w:r>
    </w:p>
    <w:p>
      <w:pPr>
        <w:pStyle w:val="NormalWeb"/>
        <w:spacing w:lineRule="auto" w:line="480"/>
        <w:ind w:left="640" w:hanging="640"/>
        <w:jc w:val="left"/>
        <w:rPr>
          <w:rFonts w:ascii="Calibri" w:hAnsi="Calibri"/>
        </w:rPr>
      </w:pPr>
      <w:r>
        <w:rPr>
          <w:rFonts w:ascii="Calibri" w:hAnsi="Calibri"/>
          <w:lang w:val="en-GB"/>
        </w:rPr>
        <w:t xml:space="preserve">83. </w:t>
        <w:tab/>
        <w:t xml:space="preserve">Korhonen K, Hujala T, Kurttila M. Diffusion of voluntary protection among family forest owners: decision process and success factors. </w:t>
      </w:r>
      <w:r>
        <w:rPr>
          <w:rFonts w:ascii="Calibri" w:hAnsi="Calibri"/>
        </w:rPr>
        <w:t>For Policy Econ. 2013;26: 82–90. doi:10.1016/j.forpol.2012.08.010</w:t>
      </w:r>
    </w:p>
    <w:p>
      <w:pPr>
        <w:pStyle w:val="NormalWeb"/>
        <w:spacing w:lineRule="auto" w:line="480"/>
        <w:ind w:left="640" w:hanging="640"/>
        <w:jc w:val="left"/>
        <w:rPr>
          <w:rFonts w:ascii="Calibri" w:hAnsi="Calibri"/>
        </w:rPr>
      </w:pPr>
      <w:r>
        <w:rPr>
          <w:rFonts w:ascii="Calibri" w:hAnsi="Calibri"/>
        </w:rPr>
        <w:t xml:space="preserve">84. </w:t>
        <w:tab/>
        <w:t>Siitonen J, Penttilä R, Ihalainen A. METSO-ohjelman uusien pysyvien ja määräaikaisten suojelualueiden ekologinen laatu Uudenmaan alueella. Metsätieteen aikakausikirja. Vantaa; 2012: 259–284. Available: http://www.metla.fi/aikakauskirja/full/ff12/ff124259.pdf</w:t>
      </w:r>
    </w:p>
    <w:p>
      <w:pPr>
        <w:pStyle w:val="NormalWeb"/>
        <w:spacing w:lineRule="auto" w:line="480"/>
        <w:ind w:left="640" w:hanging="640"/>
        <w:jc w:val="left"/>
        <w:rPr>
          <w:rFonts w:ascii="Calibri" w:hAnsi="Calibri"/>
          <w:lang w:val="en-GB"/>
        </w:rPr>
      </w:pPr>
      <w:r>
        <w:rPr>
          <w:rFonts w:ascii="Calibri" w:hAnsi="Calibri"/>
          <w:lang w:val="sv-SE"/>
        </w:rPr>
        <w:t xml:space="preserve">85. </w:t>
        <w:tab/>
        <w:t xml:space="preserve">ESRI. ArcGIS Desktop, version 10.2.1 [Internet]. </w:t>
      </w:r>
      <w:r>
        <w:rPr>
          <w:rFonts w:ascii="Calibri" w:hAnsi="Calibri"/>
          <w:lang w:val="en-GB"/>
        </w:rPr>
        <w:t>Redlands, CA: Environmental Systems Research Institute; 2014. Available: http://www.esri.com/software/arcgis</w:t>
      </w:r>
    </w:p>
    <w:p>
      <w:pPr>
        <w:pStyle w:val="NormalWeb"/>
        <w:spacing w:lineRule="auto" w:line="480"/>
        <w:ind w:left="640" w:hanging="640"/>
        <w:jc w:val="left"/>
        <w:rPr>
          <w:rFonts w:ascii="Calibri" w:hAnsi="Calibri"/>
          <w:lang w:val="en-GB"/>
        </w:rPr>
      </w:pPr>
      <w:r>
        <w:rPr>
          <w:rFonts w:ascii="Calibri" w:hAnsi="Calibri"/>
          <w:lang w:val="en-GB"/>
        </w:rPr>
        <w:t xml:space="preserve">86. </w:t>
        <w:tab/>
        <w:t>Python Development Team. Python Language Reference, version 2.7 [Internet]. Python Software Foundation; 2014. Available: http://www.python.org</w:t>
      </w:r>
    </w:p>
    <w:p>
      <w:pPr>
        <w:pStyle w:val="NormalWeb"/>
        <w:spacing w:lineRule="auto" w:line="480"/>
        <w:ind w:left="640" w:hanging="640"/>
        <w:jc w:val="left"/>
        <w:rPr>
          <w:rFonts w:ascii="Calibri" w:hAnsi="Calibri"/>
          <w:lang w:val="en-GB"/>
        </w:rPr>
      </w:pPr>
      <w:r>
        <w:rPr>
          <w:rFonts w:ascii="Calibri" w:hAnsi="Calibri"/>
          <w:lang w:val="en-GB"/>
        </w:rPr>
        <w:t xml:space="preserve">87. </w:t>
        <w:tab/>
        <w:t>GDAL Development Team. GDAL - Geospatial Data Abstraction Library, version 1.10.1 [Internet]. Open Source Geospatial Foundation; 2014. Available: http://www.gdal.org</w:t>
      </w:r>
    </w:p>
    <w:p>
      <w:pPr>
        <w:pStyle w:val="NormalWeb"/>
        <w:spacing w:lineRule="auto" w:line="480"/>
        <w:ind w:left="640" w:hanging="640"/>
        <w:jc w:val="left"/>
        <w:rPr>
          <w:rFonts w:ascii="Calibri" w:hAnsi="Calibri"/>
          <w:lang w:val="en-GB"/>
        </w:rPr>
      </w:pPr>
      <w:r>
        <w:rPr>
          <w:rFonts w:ascii="Calibri" w:hAnsi="Calibri"/>
          <w:lang w:val="en-GB"/>
        </w:rPr>
        <w:t xml:space="preserve">88. </w:t>
        <w:tab/>
        <w:t>Moilanen A, Franco AMA, Early RI, Fox R, Wintle BA, Thomas CD. Prioritizing multiple-use landscapes for conservation: methods for large multi-species planning problems. Proc R Soc B Biol Sci. 2005;272: 1885–1891. doi:10.1098/rspb.2005.3164</w:t>
      </w:r>
    </w:p>
    <w:p>
      <w:pPr>
        <w:pStyle w:val="NormalWeb"/>
        <w:spacing w:lineRule="auto" w:line="480"/>
        <w:ind w:left="640" w:hanging="640"/>
        <w:jc w:val="left"/>
        <w:rPr>
          <w:rFonts w:ascii="Calibri" w:hAnsi="Calibri"/>
          <w:lang w:val="en-GB"/>
        </w:rPr>
      </w:pPr>
      <w:r>
        <w:rPr>
          <w:rFonts w:ascii="Calibri" w:hAnsi="Calibri"/>
          <w:lang w:val="en-GB"/>
        </w:rPr>
        <w:t xml:space="preserve">89. </w:t>
        <w:tab/>
        <w:t xml:space="preserve">Moilanen A, Pouzols FM, Meller L, Veach V, Arponen A, Leppänen J, et al. Zonation spatial conservation planning methods and software v. 4, user manual. Helsinki; 2014. </w:t>
      </w:r>
    </w:p>
    <w:p>
      <w:pPr>
        <w:pStyle w:val="NormalWeb"/>
        <w:spacing w:lineRule="auto" w:line="480"/>
        <w:ind w:left="640" w:hanging="640"/>
        <w:jc w:val="left"/>
        <w:rPr>
          <w:rFonts w:ascii="Calibri" w:hAnsi="Calibri"/>
          <w:lang w:val="en-GB"/>
        </w:rPr>
      </w:pPr>
      <w:r>
        <w:rPr>
          <w:rFonts w:ascii="Calibri" w:hAnsi="Calibri"/>
          <w:lang w:val="en-GB"/>
        </w:rPr>
        <w:t xml:space="preserve">90. </w:t>
        <w:tab/>
        <w:t>Moilanen A. Reserve selection using nonlinear species distribution models. Am Nat. 2005;165: 695–706. doi:10.1016/j.biocon.2005.02.012</w:t>
      </w:r>
    </w:p>
    <w:p>
      <w:pPr>
        <w:pStyle w:val="NormalWeb"/>
        <w:spacing w:lineRule="auto" w:line="480"/>
        <w:ind w:left="640" w:hanging="640"/>
        <w:jc w:val="left"/>
        <w:rPr>
          <w:rFonts w:ascii="Calibri" w:hAnsi="Calibri"/>
          <w:lang w:val="en-GB"/>
        </w:rPr>
      </w:pPr>
      <w:r>
        <w:rPr>
          <w:rFonts w:ascii="Calibri" w:hAnsi="Calibri"/>
          <w:lang w:val="en-GB"/>
        </w:rPr>
        <w:t xml:space="preserve">91. </w:t>
        <w:tab/>
        <w:t>Arponen A, Kondelin H, Moilanen A. Area-based refinement for selection of reserve sites with the benefit-function approach. Conserv Biol. 2007;21: 527–33. doi:10.1111/j.1523-1739.2006.00607.x</w:t>
      </w:r>
    </w:p>
    <w:p>
      <w:pPr>
        <w:pStyle w:val="NormalWeb"/>
        <w:spacing w:lineRule="auto" w:line="480"/>
        <w:ind w:left="640" w:hanging="640"/>
        <w:jc w:val="left"/>
        <w:rPr>
          <w:rFonts w:ascii="Calibri" w:hAnsi="Calibri"/>
          <w:lang w:val="en-GB"/>
        </w:rPr>
      </w:pPr>
      <w:r>
        <w:rPr>
          <w:rFonts w:ascii="Calibri" w:hAnsi="Calibri"/>
          <w:lang w:val="en-GB"/>
        </w:rPr>
        <w:t xml:space="preserve">92. </w:t>
        <w:tab/>
        <w:t>Kremen C, Cameron A, Moilanen A, Phillips SJ, Thomas CD, Beentje H, et al. Aligning conservation priorities across taxa in Madagascar with high-resolution planning tools. Science. 2008;320: 222–226. doi:10.1126/science.1155193</w:t>
      </w:r>
    </w:p>
    <w:p>
      <w:pPr>
        <w:pStyle w:val="NormalWeb"/>
        <w:spacing w:lineRule="auto" w:line="480"/>
        <w:ind w:left="640" w:hanging="640"/>
        <w:jc w:val="left"/>
        <w:rPr>
          <w:rFonts w:ascii="Calibri" w:hAnsi="Calibri"/>
          <w:lang w:val="en-GB"/>
        </w:rPr>
      </w:pPr>
      <w:r>
        <w:rPr>
          <w:rFonts w:ascii="Calibri" w:hAnsi="Calibri"/>
          <w:lang w:val="en-GB"/>
        </w:rPr>
        <w:t xml:space="preserve">93. </w:t>
        <w:tab/>
        <w:t>Rayfield B, Moilanen A, Fortin M-J. Incorporating consumer-resource spatial interactions in reserve design. Ecol Modell. 2009;220: 725–733. doi:10.1016/j.ecolmodel.2008.11.016</w:t>
      </w:r>
    </w:p>
    <w:p>
      <w:pPr>
        <w:pStyle w:val="NormalWeb"/>
        <w:spacing w:lineRule="auto" w:line="480"/>
        <w:ind w:left="640" w:hanging="640"/>
        <w:jc w:val="left"/>
        <w:rPr>
          <w:rFonts w:ascii="Calibri" w:hAnsi="Calibri"/>
          <w:lang w:val="en-GB"/>
        </w:rPr>
      </w:pPr>
      <w:r>
        <w:rPr>
          <w:rFonts w:ascii="Calibri" w:hAnsi="Calibri"/>
          <w:lang w:val="en-GB"/>
        </w:rPr>
        <w:t xml:space="preserve">94. </w:t>
        <w:tab/>
        <w:t xml:space="preserve">Moilanen A. Landscape Zonation, benefit functions and target-based planning: unifying reserve selection strategies. Biol Conserv. 2007;134: 571–579. </w:t>
      </w:r>
    </w:p>
    <w:p>
      <w:pPr>
        <w:pStyle w:val="NormalWeb"/>
        <w:spacing w:lineRule="auto" w:line="480"/>
        <w:ind w:left="640" w:hanging="640"/>
        <w:jc w:val="left"/>
        <w:rPr>
          <w:rFonts w:ascii="Calibri" w:hAnsi="Calibri"/>
          <w:lang w:val="en-GB"/>
        </w:rPr>
      </w:pPr>
      <w:r>
        <w:rPr>
          <w:rFonts w:ascii="Calibri" w:hAnsi="Calibri"/>
          <w:lang w:val="en-GB"/>
        </w:rPr>
        <w:t xml:space="preserve">95. </w:t>
        <w:tab/>
        <w:t>R Core Team. R: A Language and Environment for Statistical Computing, version 3.1.0 [Internet]. Vienna, Austria: R Foundation for Statistical Computing; 2014. Available: http://www.r-project.org/</w:t>
      </w:r>
    </w:p>
    <w:p>
      <w:pPr>
        <w:pStyle w:val="NormalWeb"/>
        <w:spacing w:lineRule="auto" w:line="480"/>
        <w:ind w:left="640" w:hanging="640"/>
        <w:jc w:val="left"/>
        <w:rPr>
          <w:rFonts w:ascii="Calibri" w:hAnsi="Calibri"/>
          <w:lang w:val="en-GB"/>
        </w:rPr>
      </w:pPr>
      <w:r>
        <w:rPr>
          <w:rFonts w:ascii="Calibri" w:hAnsi="Calibri"/>
          <w:lang w:val="en-GB"/>
        </w:rPr>
        <w:t xml:space="preserve">96. </w:t>
        <w:tab/>
        <w:t>Lehtomäki J. zonator: Utilities for Zonation spatial conservation prioritization software. R package version 0.3.9 [Internet]. Helsinki; 2014. Available: https://github.com/cbig/zonator</w:t>
      </w:r>
    </w:p>
    <w:p>
      <w:pPr>
        <w:pStyle w:val="NormalWeb"/>
        <w:spacing w:lineRule="auto" w:line="480"/>
        <w:ind w:left="640" w:hanging="640"/>
        <w:jc w:val="left"/>
        <w:rPr>
          <w:rFonts w:ascii="Calibri" w:hAnsi="Calibri"/>
          <w:lang w:val="en-GB"/>
        </w:rPr>
      </w:pPr>
      <w:r>
        <w:rPr>
          <w:rFonts w:ascii="Calibri" w:hAnsi="Calibri"/>
          <w:lang w:val="en-GB"/>
        </w:rPr>
        <w:t xml:space="preserve">97. </w:t>
        <w:tab/>
        <w:t xml:space="preserve">Tomppo EO. The Finnish multi-source national forest inventory-small area estimation and map production. In: Kangas A, Maltamo M, editors. Forest inventory: methodology and Applications. Dordrecht: Springer; 2006. pp. 195–224. </w:t>
      </w:r>
    </w:p>
    <w:p>
      <w:pPr>
        <w:pStyle w:val="NormalWeb"/>
        <w:spacing w:lineRule="auto" w:line="480"/>
        <w:ind w:left="640" w:hanging="640"/>
        <w:jc w:val="left"/>
        <w:rPr>
          <w:rFonts w:ascii="Calibri" w:hAnsi="Calibri"/>
          <w:lang w:val="en-GB"/>
        </w:rPr>
      </w:pPr>
      <w:r>
        <w:rPr>
          <w:rFonts w:ascii="Calibri" w:hAnsi="Calibri"/>
          <w:lang w:val="en-GB"/>
        </w:rPr>
        <w:t xml:space="preserve">98. </w:t>
        <w:tab/>
        <w:t>Scott JM, Davis FW, McGhie RG, Wright RG, Groves C, Estes J. Nature reserves: do they capture the full range of America’s biological diversity? Ecol Appl. 2001;11: 999–1007. doi:10.1890/1051-0761(2001)011[0999:NRDTCT]2.0.CO;2</w:t>
      </w:r>
    </w:p>
    <w:p>
      <w:pPr>
        <w:pStyle w:val="NormalWeb"/>
        <w:spacing w:lineRule="auto" w:line="480"/>
        <w:ind w:left="640" w:hanging="640"/>
        <w:jc w:val="left"/>
        <w:rPr>
          <w:rFonts w:ascii="Calibri" w:hAnsi="Calibri"/>
          <w:lang w:val="en-GB"/>
        </w:rPr>
      </w:pPr>
      <w:r>
        <w:rPr>
          <w:rFonts w:ascii="Calibri" w:hAnsi="Calibri"/>
          <w:lang w:val="en-GB"/>
        </w:rPr>
        <w:t xml:space="preserve">99. </w:t>
        <w:tab/>
        <w:t>Kuuluvainen T, Tahvonen O, Aakala T. Even-aged and uneven-aged forest management in boreal Fennoscandia: a review. Ambio. 2012;41: 720–37. doi:10.1007/s13280-012-0289-y</w:t>
      </w:r>
    </w:p>
    <w:p>
      <w:pPr>
        <w:pStyle w:val="NormalWeb"/>
        <w:spacing w:lineRule="auto" w:line="480"/>
        <w:ind w:left="640" w:hanging="640"/>
        <w:jc w:val="left"/>
        <w:rPr>
          <w:rFonts w:ascii="Calibri" w:hAnsi="Calibri"/>
          <w:lang w:val="en-GB"/>
        </w:rPr>
      </w:pPr>
      <w:r>
        <w:rPr>
          <w:rFonts w:ascii="Calibri" w:hAnsi="Calibri"/>
          <w:lang w:val="en-GB"/>
        </w:rPr>
        <w:t xml:space="preserve">100. </w:t>
        <w:tab/>
        <w:t>Siitonen J, Martikainen P, Punttila P, Rauh J. Coarse woody debris and stand characteristics in mature managed and old-growth boreal mesic forests in southern Finland. For Ecol Manage. 2000;128: 211–225. doi:10.1016/S0378-1127(99)00148-6</w:t>
      </w:r>
    </w:p>
    <w:p>
      <w:pPr>
        <w:pStyle w:val="NormalWeb"/>
        <w:spacing w:lineRule="auto" w:line="480"/>
        <w:ind w:left="640" w:hanging="640"/>
        <w:jc w:val="left"/>
        <w:rPr>
          <w:rFonts w:ascii="Calibri" w:hAnsi="Calibri"/>
          <w:lang w:val="en-GB"/>
        </w:rPr>
      </w:pPr>
      <w:r>
        <w:rPr>
          <w:rFonts w:ascii="Calibri" w:hAnsi="Calibri"/>
          <w:lang w:val="en-GB"/>
        </w:rPr>
        <w:t xml:space="preserve">101. </w:t>
        <w:tab/>
        <w:t>Timonen J, Siitonen J, Gustafsson L, Kotiaho JS, Stokland JN, Sverdrup-Thygeson A, et al. Woodland key habitats in northern Europe: concepts, inventory and protection. Scand J For Res. 2010;25: 309–324. doi:10.1080/02827581.2010.497160</w:t>
      </w:r>
    </w:p>
    <w:p>
      <w:pPr>
        <w:pStyle w:val="NormalWeb"/>
        <w:spacing w:lineRule="auto" w:line="480"/>
        <w:ind w:left="640" w:hanging="640"/>
        <w:jc w:val="left"/>
        <w:rPr>
          <w:rFonts w:ascii="Calibri" w:hAnsi="Calibri"/>
          <w:lang w:val="en-GB"/>
        </w:rPr>
      </w:pPr>
      <w:r>
        <w:rPr>
          <w:rFonts w:ascii="Calibri" w:hAnsi="Calibri"/>
          <w:lang w:val="en-GB"/>
        </w:rPr>
        <w:t xml:space="preserve">102. </w:t>
        <w:tab/>
        <w:t>Grantham HS, Wilson K</w:t>
      </w:r>
      <w:ins w:id="0" w:author="Joona Lehtomäki" w:date="2015-08-08T14:44:00Z">
        <w:r>
          <w:rPr>
            <w:rFonts w:ascii="Calibri" w:hAnsi="Calibri"/>
            <w:lang w:val="en-GB"/>
          </w:rPr>
          <w:t>A</w:t>
        </w:r>
      </w:ins>
      <w:del w:id="1" w:author="Joona Lehtomäki" w:date="2015-08-08T14:44:00Z">
        <w:r>
          <w:rPr>
            <w:rFonts w:ascii="Calibri" w:hAnsi="Calibri"/>
            <w:lang w:val="en-GB"/>
          </w:rPr>
          <w:delText xml:space="preserve"> a</w:delText>
        </w:r>
      </w:del>
      <w:r>
        <w:rPr>
          <w:rFonts w:ascii="Calibri" w:hAnsi="Calibri"/>
          <w:lang w:val="en-GB"/>
        </w:rPr>
        <w:t>, Moilanen A, Rebelo T, Possingham HP. Delaying conservation actions for improved knowledge: how long should we wait? Ecol Lett. 2009;12: 293–301. doi:10.1111/j.1461-0248.2009.01287.x</w:t>
      </w:r>
    </w:p>
    <w:p>
      <w:pPr>
        <w:pStyle w:val="NormalWeb"/>
        <w:spacing w:lineRule="auto" w:line="480"/>
        <w:ind w:left="640" w:hanging="640"/>
        <w:jc w:val="left"/>
        <w:rPr>
          <w:rFonts w:ascii="Calibri" w:hAnsi="Calibri"/>
          <w:lang w:val="en-GB"/>
        </w:rPr>
      </w:pPr>
      <w:r>
        <w:rPr>
          <w:rFonts w:ascii="Calibri" w:hAnsi="Calibri"/>
          <w:lang w:val="en-GB"/>
        </w:rPr>
        <w:t xml:space="preserve">103. </w:t>
        <w:tab/>
        <w:t>Grantham HS, Moilanen A, Wilson KA, Pressey RL, Rebelo TG, Possingham HP. Diminishing return on investment for biodiversity data in conservation planning. Conserv Lett. 2008;1: 190–198. doi:10.1111/j.1755-263X.2008.00029.x</w:t>
      </w:r>
    </w:p>
    <w:p>
      <w:pPr>
        <w:pStyle w:val="NormalWeb"/>
        <w:spacing w:lineRule="auto" w:line="480"/>
        <w:ind w:left="640" w:hanging="640"/>
        <w:jc w:val="left"/>
        <w:rPr>
          <w:rFonts w:ascii="Calibri" w:hAnsi="Calibri"/>
          <w:lang w:val="en-GB"/>
        </w:rPr>
      </w:pPr>
      <w:r>
        <w:rPr>
          <w:rFonts w:ascii="Calibri" w:hAnsi="Calibri"/>
          <w:lang w:val="en-GB"/>
        </w:rPr>
        <w:t xml:space="preserve">104. </w:t>
        <w:tab/>
        <w:t>Nordén J, Penttilä R, Siitonen J, Tomppo E, Ovaskainen O. Specialist species of wood-inhabiting fungi struggle while generalists thrive in fragmented boreal forests. Thrall P, editor. J Ecol. 2013;101: 701–712. doi:10.1111/1365-2745.12085</w:t>
      </w:r>
    </w:p>
    <w:p>
      <w:pPr>
        <w:pStyle w:val="NormalWeb"/>
        <w:spacing w:lineRule="auto" w:line="480"/>
        <w:ind w:left="640" w:hanging="640"/>
        <w:jc w:val="left"/>
        <w:rPr>
          <w:rFonts w:ascii="Calibri" w:hAnsi="Calibri"/>
          <w:lang w:val="en-GB"/>
        </w:rPr>
      </w:pPr>
      <w:r>
        <w:rPr>
          <w:rFonts w:ascii="Calibri" w:hAnsi="Calibri"/>
          <w:lang w:val="en-GB"/>
        </w:rPr>
        <w:t xml:space="preserve">105. </w:t>
        <w:tab/>
        <w:t>Henle K, Davies KF, Kleyer M, Margules C, Settele J. Predictors of species sensitivity to fragmentation. Biodivers Conserv. 2004;13: 207–251. doi:10.1023/B:BIOC.0000004319.91643.9e</w:t>
      </w:r>
    </w:p>
    <w:p>
      <w:pPr>
        <w:pStyle w:val="NormalWeb"/>
        <w:spacing w:lineRule="auto" w:line="480"/>
        <w:ind w:left="640" w:hanging="640"/>
        <w:jc w:val="left"/>
        <w:rPr>
          <w:rFonts w:ascii="Calibri" w:hAnsi="Calibri"/>
          <w:lang w:val="en-GB"/>
        </w:rPr>
      </w:pPr>
      <w:r>
        <w:rPr>
          <w:rFonts w:ascii="Calibri" w:hAnsi="Calibri"/>
          <w:lang w:val="en-GB"/>
        </w:rPr>
        <w:t xml:space="preserve">106. </w:t>
        <w:tab/>
        <w:t>Ranius T, Kindvall O. Extinction risk of wood-living model species in forest landscapes as related to forest history and conservation strategy. Landsc Ecol. 2006;21: 687–698. doi:10.1007/s10980-005-5222-3</w:t>
      </w:r>
    </w:p>
    <w:p>
      <w:pPr>
        <w:pStyle w:val="NormalWeb"/>
        <w:spacing w:lineRule="auto" w:line="480"/>
        <w:ind w:left="640" w:hanging="640"/>
        <w:jc w:val="left"/>
        <w:rPr>
          <w:rFonts w:ascii="Calibri" w:hAnsi="Calibri"/>
        </w:rPr>
      </w:pPr>
      <w:r>
        <w:rPr>
          <w:rFonts w:ascii="Calibri" w:hAnsi="Calibri"/>
          <w:lang w:val="en-GB"/>
        </w:rPr>
        <w:t xml:space="preserve">107. </w:t>
        <w:tab/>
        <w:t xml:space="preserve">Soranno PA, Cheruvelil KS, Elliott KC, Montgomery GM. It’s good to share: why environmental scientists' ethics are out of date. </w:t>
      </w:r>
      <w:r>
        <w:rPr>
          <w:rFonts w:ascii="Calibri" w:hAnsi="Calibri"/>
        </w:rPr>
        <w:t xml:space="preserve">Bioscience. 2015;65: 69–73. doi:10.1093/biosci/biu169 </w:t>
      </w:r>
    </w:p>
    <w:p>
      <w:pPr>
        <w:pStyle w:val="NormalWeb"/>
        <w:spacing w:lineRule="auto" w:line="480"/>
        <w:ind w:left="640" w:hanging="640"/>
        <w:jc w:val="left"/>
        <w:rPr>
          <w:lang w:val="en-US"/>
        </w:rPr>
      </w:pPr>
      <w:r>
        <w:rPr>
          <w:lang w:val="en-US"/>
        </w:rPr>
      </w:r>
    </w:p>
    <w:p>
      <w:pPr>
        <w:pStyle w:val="Heading1"/>
        <w:rPr/>
      </w:pPr>
      <w:r>
        <w:rPr/>
        <w:t xml:space="preserve"> </w:t>
      </w:r>
      <w:r>
        <w:rPr/>
        <w:t>Supporting Information</w:t>
      </w:r>
    </w:p>
    <w:p>
      <w:pPr>
        <w:pStyle w:val="NormalWeb"/>
        <w:ind w:left="640" w:hanging="640"/>
        <w:jc w:val="left"/>
        <w:rPr>
          <w:rFonts w:ascii="Calibri" w:hAnsi="Calibri" w:cs="Calibri"/>
          <w:b/>
          <w:b/>
          <w:lang w:val="en-US"/>
        </w:rPr>
      </w:pPr>
      <w:r>
        <w:rPr>
          <w:rFonts w:cs="Calibri" w:ascii="Calibri" w:hAnsi="Calibri"/>
          <w:b/>
          <w:lang w:val="en-US"/>
        </w:rPr>
      </w:r>
    </w:p>
    <w:p>
      <w:pPr>
        <w:pStyle w:val="NormalWeb"/>
        <w:spacing w:lineRule="auto" w:line="480"/>
        <w:ind w:left="640" w:hanging="640"/>
        <w:jc w:val="left"/>
        <w:rPr>
          <w:rFonts w:ascii="Calibri" w:hAnsi="Calibri" w:cs="Calibri"/>
          <w:lang w:val="en-US"/>
        </w:rPr>
      </w:pPr>
      <w:r>
        <w:rPr>
          <w:rFonts w:cs="Calibri" w:ascii="Calibri" w:hAnsi="Calibri"/>
          <w:b/>
          <w:lang w:val="en-US"/>
        </w:rPr>
        <w:t>S1 Appendix.</w:t>
      </w:r>
      <w:r>
        <w:rPr>
          <w:rFonts w:cs="Calibri" w:ascii="Calibri" w:hAnsi="Calibri"/>
          <w:lang w:val="en-US"/>
        </w:rPr>
        <w:t xml:space="preserve"> Supporting information on the data and data pre-processing. </w:t>
      </w:r>
    </w:p>
    <w:p>
      <w:pPr>
        <w:pStyle w:val="NormalWeb"/>
        <w:spacing w:lineRule="auto" w:line="480"/>
        <w:jc w:val="left"/>
        <w:rPr/>
      </w:pPr>
      <w:r>
        <w:rPr>
          <w:rFonts w:cs="Calibri" w:ascii="Calibri" w:hAnsi="Calibri"/>
          <w:b/>
          <w:lang w:val="en-US"/>
        </w:rPr>
        <w:t>S</w:t>
      </w:r>
      <w:ins w:id="2" w:author="Joona Lehtomäki" w:date="2015-08-09T21:56:00Z">
        <w:r>
          <w:rPr>
            <w:rFonts w:cs="Calibri" w:ascii="Calibri" w:hAnsi="Calibri"/>
            <w:b/>
            <w:lang w:val="en-US"/>
          </w:rPr>
          <w:t>1</w:t>
        </w:r>
      </w:ins>
      <w:del w:id="3" w:author="Joona Lehtomäki" w:date="2015-08-09T21:56:00Z">
        <w:r>
          <w:rPr>
            <w:rFonts w:cs="Calibri" w:ascii="Calibri" w:hAnsi="Calibri"/>
            <w:b/>
            <w:lang w:val="en-US"/>
          </w:rPr>
          <w:delText>2</w:delText>
        </w:r>
      </w:del>
      <w:r>
        <w:rPr>
          <w:rFonts w:cs="Calibri" w:ascii="Calibri" w:hAnsi="Calibri"/>
          <w:b/>
          <w:lang w:val="en-US"/>
        </w:rPr>
        <w:t xml:space="preserve"> </w:t>
      </w:r>
      <w:del w:id="4" w:author="Joona Lehtomäki" w:date="2015-08-08T17:59:00Z">
        <w:r>
          <w:rPr>
            <w:rFonts w:cs="Calibri" w:ascii="Calibri" w:hAnsi="Calibri"/>
            <w:b/>
            <w:lang w:val="en-US"/>
          </w:rPr>
          <w:delText>Appendix</w:delText>
        </w:r>
      </w:del>
      <w:ins w:id="5" w:author="Joona Lehtomäki" w:date="2015-08-08T17:59:00Z">
        <w:r>
          <w:rPr>
            <w:rFonts w:cs="Calibri" w:ascii="Calibri" w:hAnsi="Calibri"/>
            <w:b/>
            <w:lang w:val="en-US"/>
          </w:rPr>
          <w:t>Text</w:t>
        </w:r>
      </w:ins>
      <w:bookmarkStart w:id="122" w:name="_GoBack"/>
      <w:bookmarkEnd w:id="122"/>
      <w:r>
        <w:rPr>
          <w:rFonts w:cs="Calibri" w:ascii="Calibri" w:hAnsi="Calibri"/>
          <w:b/>
          <w:lang w:val="en-US"/>
        </w:rPr>
        <w:t xml:space="preserve">. </w:t>
      </w:r>
      <w:r>
        <w:rPr>
          <w:rFonts w:cs="Calibri" w:ascii="Calibri" w:hAnsi="Calibri"/>
          <w:lang w:val="en-US"/>
        </w:rPr>
        <w:t>Granted</w:t>
      </w:r>
      <w:r>
        <w:rPr>
          <w:rFonts w:cs="Calibri" w:ascii="Calibri" w:hAnsi="Calibri"/>
          <w:b/>
          <w:lang w:val="en-US"/>
        </w:rPr>
        <w:t xml:space="preserve">, </w:t>
      </w:r>
      <w:r>
        <w:rPr>
          <w:rFonts w:cs="Calibri" w:ascii="Calibri" w:hAnsi="Calibri"/>
          <w:lang w:val="en-US"/>
        </w:rPr>
        <w:t>explicit and written permission to publish figures 1, 2 and 3 under a CC BY license by the Finnish Forest Centre.</w:t>
      </w:r>
    </w:p>
    <w:p>
      <w:pPr>
        <w:pStyle w:val="NormalWeb"/>
        <w:spacing w:lineRule="auto" w:line="480"/>
        <w:jc w:val="left"/>
        <w:rPr>
          <w:rFonts w:ascii="Calibri" w:hAnsi="Calibri" w:cs="Calibri"/>
          <w:lang w:val="en-US"/>
        </w:rPr>
      </w:pPr>
      <w:r>
        <w:rPr>
          <w:rFonts w:cs="Calibri" w:ascii="Calibri" w:hAnsi="Calibri"/>
          <w:b/>
          <w:lang w:val="en-US"/>
        </w:rPr>
        <w:t>S1 Fig. The expert-derived benefit functions for conservation value.</w:t>
      </w:r>
      <w:r>
        <w:rPr>
          <w:rFonts w:cs="Calibri" w:ascii="Calibri" w:hAnsi="Calibri"/>
          <w:lang w:val="en-US"/>
        </w:rPr>
        <w:t xml:space="preserve"> Benefit functions are used to scale the perceived, expert-derived conservation value (y-axis) to structural characteristics of the forest (x-axis). These functions are specific to tree species groups.</w:t>
      </w:r>
    </w:p>
    <w:p>
      <w:pPr>
        <w:pStyle w:val="NormalWeb"/>
        <w:spacing w:lineRule="auto" w:line="480"/>
        <w:jc w:val="left"/>
        <w:rPr>
          <w:rFonts w:ascii="Calibri" w:hAnsi="Calibri" w:cs="Calibri"/>
          <w:lang w:val="en-US"/>
        </w:rPr>
      </w:pPr>
      <w:r>
        <w:rPr>
          <w:rFonts w:cs="Calibri" w:ascii="Calibri" w:hAnsi="Calibri"/>
          <w:b/>
          <w:lang w:val="en-US"/>
        </w:rPr>
        <w:t xml:space="preserve">S1 Table. Biodiversity feature weights used in the Zonation analyses. </w:t>
      </w:r>
      <w:r>
        <w:rPr>
          <w:rFonts w:cs="Calibri" w:ascii="Calibri" w:hAnsi="Calibri"/>
          <w:lang w:val="en-US"/>
        </w:rPr>
        <w:t xml:space="preserve">Features 1-4 are specific to runs “coarse” and “coarseCon”, while features 5-24 are the forest types defined in Material &amp; Methods. </w:t>
      </w:r>
    </w:p>
    <w:p>
      <w:pPr>
        <w:pStyle w:val="NormalWeb"/>
        <w:spacing w:lineRule="auto" w:line="480"/>
        <w:jc w:val="left"/>
        <w:rPr>
          <w:rFonts w:ascii="Calibri" w:hAnsi="Calibri" w:cs="Calibri"/>
          <w:lang w:val="en-US"/>
        </w:rPr>
      </w:pPr>
      <w:r>
        <w:rPr>
          <w:rFonts w:cs="Calibri" w:ascii="Calibri" w:hAnsi="Calibri"/>
          <w:b/>
          <w:lang w:val="en-US"/>
        </w:rPr>
        <w:t xml:space="preserve">S2 Table. Matrix connectivity multipliers used in Zonation runs “coarse” and “coarseCon”. </w:t>
      </w:r>
      <w:r>
        <w:rPr>
          <w:rFonts w:cs="Calibri" w:ascii="Calibri" w:hAnsi="Calibri"/>
          <w:lang w:val="en-US"/>
        </w:rPr>
        <w:t>The numbers on the header row and column correspond to the feature IDs in S1 Table. Note that the matrix is asymmetrical, i.e. the direction of the connectivity effect matters. Columns represent the forest types causing the connectivity effect, rows the forest types receiving the connectivity effect.</w:t>
      </w:r>
    </w:p>
    <w:p>
      <w:pPr>
        <w:pStyle w:val="NormalWeb"/>
        <w:spacing w:lineRule="auto" w:line="480" w:before="181" w:after="181"/>
        <w:jc w:val="left"/>
        <w:rPr/>
      </w:pPr>
      <w:r>
        <w:rPr>
          <w:rFonts w:cs="Calibri" w:ascii="Calibri" w:hAnsi="Calibri"/>
          <w:b/>
          <w:lang w:val="en-US"/>
        </w:rPr>
        <w:t xml:space="preserve">S3 Table. Matrix connectivity multipliers used in Zonation runs “coarseClass”, “coarseClassCon”, “detailClass” and “detailClassCon”. </w:t>
      </w:r>
      <w:r>
        <w:rPr>
          <w:rFonts w:cs="Calibri" w:ascii="Calibri" w:hAnsi="Calibri"/>
          <w:lang w:val="en-US"/>
        </w:rPr>
        <w:t>The</w:t>
      </w:r>
      <w:r>
        <w:rPr>
          <w:rFonts w:cs="Calibri" w:ascii="Calibri" w:hAnsi="Calibri"/>
          <w:b/>
          <w:lang w:val="en-US"/>
        </w:rPr>
        <w:t xml:space="preserve"> </w:t>
      </w:r>
      <w:r>
        <w:rPr>
          <w:rFonts w:cs="Calibri" w:ascii="Calibri" w:hAnsi="Calibri"/>
          <w:lang w:val="en-US"/>
        </w:rPr>
        <w:t>numbers on the header row and column correspond to the feature IDs in S1 Table. Note that the matrix is asymmetrical, i.e. the direction of the connectivity effect matters. Columns represent the forest types afflicting the connectivity effect, rows the forest types receiving the connectivity effect.</w:t>
      </w:r>
    </w:p>
    <w:sectPr>
      <w:footerReference w:type="default" r:id="rId2"/>
      <w:type w:val="nextPage"/>
      <w:pgSz w:w="11906" w:h="16838"/>
      <w:pgMar w:left="1134" w:right="1134" w:header="0" w:top="1417" w:footer="1417" w:bottom="2173" w:gutter="0"/>
      <w:lnNumType w:countBy="1" w:restart="continuous"/>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mbria">
    <w:charset w:val="01"/>
    <w:family w:val="swiss"/>
    <w:pitch w:val="default"/>
  </w:font>
  <w:font w:name="Tahoma">
    <w:charset w:val="01"/>
    <w:family w:val="swiss"/>
    <w:pitch w:val="default"/>
  </w:font>
  <w:font w:name="Droid Sans">
    <w:charset w:val="01"/>
    <w:family w:val="swiss"/>
    <w:pitch w:val="default"/>
  </w:font>
  <w:font w:name="Droid Serif">
    <w:charset w:val="01"/>
    <w:family w:val="roman"/>
    <w:pitch w:val="default"/>
  </w:font>
  <w:font w:name="Times New Roman">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35214789"/>
    </w:sdtPr>
    <w:sdtContent>
      <w:p>
        <w:pPr>
          <w:pStyle w:val="Footer"/>
          <w:spacing w:before="180" w:after="180"/>
          <w:jc w:val="center"/>
          <w:rPr/>
        </w:pPr>
        <w:r>
          <w:rPr/>
          <w:fldChar w:fldCharType="begin"/>
        </w:r>
        <w:r>
          <w:instrText> PAGE </w:instrText>
        </w:r>
        <w:r>
          <w:fldChar w:fldCharType="separate"/>
        </w:r>
        <w:r>
          <w:t>51</w:t>
        </w:r>
        <w:r>
          <w:fldChar w:fldCharType="end"/>
        </w:r>
      </w:p>
    </w:sdtContent>
  </w:sdt>
  <w:p>
    <w:pPr>
      <w:pStyle w:val="Footer"/>
      <w:spacing w:before="180" w:after="180"/>
      <w:rPr/>
    </w:pPr>
    <w:r>
      <w:rPr/>
    </w:r>
  </w:p>
</w:ftr>
</file>

<file path=word/settings.xml><?xml version="1.0" encoding="utf-8"?>
<w:settings xmlns:w="http://schemas.openxmlformats.org/wordprocessingml/2006/main">
  <w:zoom w:percent="100"/>
  <w:trackRevisions/>
  <w:defaultTabStop w:val="1304"/>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i-FI"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b4e09"/>
    <w:pPr>
      <w:widowControl/>
      <w:suppressAutoHyphens w:val="true"/>
      <w:bidi w:val="0"/>
      <w:spacing w:lineRule="auto" w:line="240" w:before="180" w:after="180"/>
      <w:jc w:val="both"/>
    </w:pPr>
    <w:rPr>
      <w:rFonts w:eastAsia="Droid Sans Fallback" w:cs="Cambria" w:ascii="Calibri" w:hAnsi="Calibri" w:asciiTheme="minorHAnsi" w:hAnsiTheme="minorHAnsi"/>
      <w:color w:val="auto"/>
      <w:sz w:val="24"/>
      <w:szCs w:val="24"/>
      <w:lang w:val="en-US" w:eastAsia="en-US" w:bidi="ar-SA"/>
    </w:rPr>
  </w:style>
  <w:style w:type="paragraph" w:styleId="Heading1">
    <w:name w:val="Heading 1"/>
    <w:basedOn w:val="Normal"/>
    <w:link w:val="Heading1Char"/>
    <w:qFormat/>
    <w:rsid w:val="0056264f"/>
    <w:pPr>
      <w:keepNext/>
      <w:keepLines/>
      <w:spacing w:before="480" w:after="0"/>
      <w:outlineLvl w:val="0"/>
    </w:pPr>
    <w:rPr>
      <w:rFonts w:ascii="Calibri" w:hAnsi="Calibri"/>
      <w:b/>
      <w:bCs/>
      <w:sz w:val="36"/>
      <w:szCs w:val="36"/>
    </w:rPr>
  </w:style>
  <w:style w:type="paragraph" w:styleId="Heading2">
    <w:name w:val="Heading 2"/>
    <w:basedOn w:val="Normal"/>
    <w:link w:val="Heading2Char"/>
    <w:qFormat/>
    <w:rsid w:val="00f44a27"/>
    <w:pPr>
      <w:keepNext/>
      <w:keepLines/>
      <w:spacing w:before="200" w:after="0"/>
      <w:outlineLvl w:val="1"/>
    </w:pPr>
    <w:rPr>
      <w:rFonts w:ascii="Calibri" w:hAnsi="Calibri"/>
      <w:b/>
      <w:bCs/>
      <w:sz w:val="32"/>
      <w:szCs w:val="32"/>
    </w:rPr>
  </w:style>
  <w:style w:type="paragraph" w:styleId="Heading3">
    <w:name w:val="Heading 3"/>
    <w:basedOn w:val="Normal"/>
    <w:link w:val="Heading3Char"/>
    <w:qFormat/>
    <w:rsid w:val="007805b0"/>
    <w:pPr>
      <w:keepNext/>
      <w:keepLines/>
      <w:spacing w:lineRule="auto" w:line="480" w:before="200" w:after="0"/>
      <w:outlineLvl w:val="2"/>
    </w:pPr>
    <w:rPr>
      <w:rFonts w:ascii="Calibri" w:hAnsi="Calibri"/>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56264f"/>
    <w:rPr>
      <w:rFonts w:ascii="Calibri" w:hAnsi="Calibri" w:eastAsia="Droid Sans Fallback" w:cs="Cambria"/>
      <w:b/>
      <w:bCs/>
      <w:sz w:val="36"/>
      <w:szCs w:val="36"/>
      <w:lang w:val="en-US"/>
    </w:rPr>
  </w:style>
  <w:style w:type="character" w:styleId="Heading2Char" w:customStyle="1">
    <w:name w:val="Heading 2 Char"/>
    <w:basedOn w:val="DefaultParagraphFont"/>
    <w:link w:val="Heading2"/>
    <w:qFormat/>
    <w:rsid w:val="00f44a27"/>
    <w:rPr>
      <w:rFonts w:ascii="Calibri" w:hAnsi="Calibri" w:eastAsia="Droid Sans Fallback" w:cs="Cambria"/>
      <w:b/>
      <w:bCs/>
      <w:sz w:val="32"/>
      <w:szCs w:val="32"/>
      <w:lang w:val="en-US"/>
    </w:rPr>
  </w:style>
  <w:style w:type="character" w:styleId="Heading3Char" w:customStyle="1">
    <w:name w:val="Heading 3 Char"/>
    <w:basedOn w:val="DefaultParagraphFont"/>
    <w:link w:val="Heading3"/>
    <w:qFormat/>
    <w:rsid w:val="007805b0"/>
    <w:rPr>
      <w:rFonts w:ascii="Calibri" w:hAnsi="Calibri" w:eastAsia="Droid Sans Fallback" w:cs="Cambria"/>
      <w:b/>
      <w:bCs/>
      <w:sz w:val="28"/>
      <w:szCs w:val="28"/>
      <w:lang w:val="en-US"/>
    </w:rPr>
  </w:style>
  <w:style w:type="character" w:styleId="InternetLink">
    <w:name w:val="Internet Link"/>
    <w:rsid w:val="00e87a28"/>
    <w:rPr>
      <w:color w:val="000080"/>
      <w:u w:val="single"/>
    </w:rPr>
  </w:style>
  <w:style w:type="character" w:styleId="BodyTextChar" w:customStyle="1">
    <w:name w:val="Body Text Char"/>
    <w:basedOn w:val="DefaultParagraphFont"/>
    <w:link w:val="BodyText"/>
    <w:qFormat/>
    <w:rsid w:val="00e87a28"/>
    <w:rPr>
      <w:rFonts w:ascii="Cambria" w:hAnsi="Cambria" w:eastAsia="Droid Sans Fallback" w:cs="Cambria"/>
      <w:sz w:val="24"/>
      <w:szCs w:val="24"/>
      <w:lang w:val="en-US"/>
    </w:rPr>
  </w:style>
  <w:style w:type="character" w:styleId="FooterChar" w:customStyle="1">
    <w:name w:val="Footer Char"/>
    <w:basedOn w:val="DefaultParagraphFont"/>
    <w:link w:val="Footer"/>
    <w:uiPriority w:val="99"/>
    <w:qFormat/>
    <w:rsid w:val="00e87a28"/>
    <w:rPr>
      <w:rFonts w:ascii="Cambria" w:hAnsi="Cambria" w:eastAsia="Droid Sans Fallback" w:cs="Cambria"/>
      <w:sz w:val="24"/>
      <w:szCs w:val="24"/>
      <w:lang w:val="en-US"/>
    </w:rPr>
  </w:style>
  <w:style w:type="character" w:styleId="Annotationreference">
    <w:name w:val="annotation reference"/>
    <w:uiPriority w:val="99"/>
    <w:semiHidden/>
    <w:unhideWhenUsed/>
    <w:qFormat/>
    <w:rsid w:val="00e87a28"/>
    <w:rPr>
      <w:sz w:val="16"/>
      <w:szCs w:val="16"/>
    </w:rPr>
  </w:style>
  <w:style w:type="character" w:styleId="CommentTextChar" w:customStyle="1">
    <w:name w:val="Comment Text Char"/>
    <w:basedOn w:val="DefaultParagraphFont"/>
    <w:uiPriority w:val="99"/>
    <w:semiHidden/>
    <w:qFormat/>
    <w:rsid w:val="00e87a28"/>
    <w:rPr>
      <w:rFonts w:ascii="Cambria" w:hAnsi="Cambria" w:eastAsia="Droid Sans Fallback" w:cs="Cambria"/>
      <w:sz w:val="20"/>
      <w:szCs w:val="20"/>
      <w:lang w:val="en-US"/>
    </w:rPr>
  </w:style>
  <w:style w:type="character" w:styleId="CommentTextChar1" w:customStyle="1">
    <w:name w:val="Comment Text Char1"/>
    <w:link w:val="CommentText"/>
    <w:uiPriority w:val="99"/>
    <w:semiHidden/>
    <w:qFormat/>
    <w:rsid w:val="00e87a28"/>
    <w:rPr>
      <w:rFonts w:ascii="Cambria" w:hAnsi="Cambria" w:eastAsia="Droid Sans Fallback" w:cs="Cambria"/>
      <w:sz w:val="20"/>
      <w:szCs w:val="20"/>
      <w:lang w:val="en-US"/>
    </w:rPr>
  </w:style>
  <w:style w:type="character" w:styleId="BalloonTextChar" w:customStyle="1">
    <w:name w:val="Balloon Text Char"/>
    <w:basedOn w:val="DefaultParagraphFont"/>
    <w:link w:val="BalloonText"/>
    <w:uiPriority w:val="99"/>
    <w:semiHidden/>
    <w:qFormat/>
    <w:rsid w:val="00e87a28"/>
    <w:rPr>
      <w:rFonts w:ascii="Tahoma" w:hAnsi="Tahoma" w:eastAsia="Droid Sans Fallback" w:cs="Tahoma"/>
      <w:sz w:val="16"/>
      <w:szCs w:val="16"/>
      <w:lang w:val="en-US"/>
    </w:rPr>
  </w:style>
  <w:style w:type="character" w:styleId="HeaderChar" w:customStyle="1">
    <w:name w:val="Header Char"/>
    <w:basedOn w:val="DefaultParagraphFont"/>
    <w:link w:val="Header"/>
    <w:uiPriority w:val="99"/>
    <w:qFormat/>
    <w:rsid w:val="00987257"/>
    <w:rPr>
      <w:rFonts w:ascii="Cambria" w:hAnsi="Cambria" w:eastAsia="Droid Sans Fallback" w:cs="Cambria"/>
      <w:sz w:val="24"/>
      <w:szCs w:val="24"/>
      <w:lang w:val="en-US"/>
    </w:rPr>
  </w:style>
  <w:style w:type="character" w:styleId="CommentSubjectChar" w:customStyle="1">
    <w:name w:val="Comment Subject Char"/>
    <w:basedOn w:val="CommentTextChar1"/>
    <w:link w:val="CommentSubject"/>
    <w:uiPriority w:val="99"/>
    <w:semiHidden/>
    <w:qFormat/>
    <w:rsid w:val="00a72e9e"/>
    <w:rPr>
      <w:rFonts w:ascii="Cambria" w:hAnsi="Cambria" w:eastAsia="Droid Sans Fallback" w:cs="Cambria"/>
      <w:b/>
      <w:bCs/>
      <w:sz w:val="20"/>
      <w:szCs w:val="20"/>
      <w:lang w:val="en-US"/>
    </w:rPr>
  </w:style>
  <w:style w:type="character" w:styleId="Linenumber">
    <w:name w:val="line number"/>
    <w:basedOn w:val="DefaultParagraphFont"/>
    <w:uiPriority w:val="99"/>
    <w:semiHidden/>
    <w:unhideWhenUsed/>
    <w:qFormat/>
    <w:rsid w:val="00d811f6"/>
    <w:rPr/>
  </w:style>
  <w:style w:type="character" w:styleId="LineNumbering">
    <w:name w:val="Line Numbering"/>
    <w:rPr/>
  </w:style>
  <w:style w:type="paragraph" w:styleId="Heading">
    <w:name w:val="Heading"/>
    <w:basedOn w:val="Normal"/>
    <w:next w:val="TextBody"/>
    <w:qFormat/>
    <w:pPr>
      <w:keepNext/>
      <w:spacing w:before="240" w:after="120"/>
    </w:pPr>
    <w:rPr>
      <w:rFonts w:ascii="Droid Sans" w:hAnsi="Droid Sans" w:eastAsia="Droid Sans Fallback" w:cs="Droid Sans Devanagari"/>
      <w:sz w:val="28"/>
      <w:szCs w:val="28"/>
    </w:rPr>
  </w:style>
  <w:style w:type="paragraph" w:styleId="TextBody">
    <w:name w:val="Text Body"/>
    <w:basedOn w:val="Normal"/>
    <w:link w:val="BodyTextChar"/>
    <w:rsid w:val="00e87a28"/>
    <w:pPr>
      <w:spacing w:before="180" w:after="120"/>
    </w:pPr>
    <w:rPr/>
  </w:style>
  <w:style w:type="paragraph" w:styleId="List">
    <w:name w:val="List"/>
    <w:basedOn w:val="TextBody"/>
    <w:pPr/>
    <w:rPr>
      <w:rFonts w:ascii="Droid Serif" w:hAnsi="Droid Serif" w:cs="Droid Sans Devanagari"/>
    </w:rPr>
  </w:style>
  <w:style w:type="paragraph" w:styleId="Caption">
    <w:name w:val="Caption"/>
    <w:basedOn w:val="Normal"/>
    <w:qFormat/>
    <w:pPr>
      <w:suppressLineNumbers/>
      <w:spacing w:before="120" w:after="120"/>
    </w:pPr>
    <w:rPr>
      <w:rFonts w:ascii="Droid Serif" w:hAnsi="Droid Serif" w:cs="Droid Sans Devanagari"/>
      <w:i/>
      <w:iCs/>
      <w:sz w:val="24"/>
      <w:szCs w:val="24"/>
    </w:rPr>
  </w:style>
  <w:style w:type="paragraph" w:styleId="Index">
    <w:name w:val="Index"/>
    <w:basedOn w:val="Normal"/>
    <w:qFormat/>
    <w:pPr>
      <w:suppressLineNumbers/>
    </w:pPr>
    <w:rPr>
      <w:rFonts w:ascii="Droid Serif" w:hAnsi="Droid Serif" w:cs="Droid Sans Devanagari"/>
    </w:rPr>
  </w:style>
  <w:style w:type="paragraph" w:styleId="ImageCaption" w:customStyle="1">
    <w:name w:val="Image Caption"/>
    <w:basedOn w:val="Normal"/>
    <w:qFormat/>
    <w:rsid w:val="00e87a28"/>
    <w:pPr>
      <w:spacing w:before="0" w:after="120"/>
    </w:pPr>
    <w:rPr>
      <w:i/>
    </w:rPr>
  </w:style>
  <w:style w:type="paragraph" w:styleId="TableContents" w:customStyle="1">
    <w:name w:val="Table Contents"/>
    <w:basedOn w:val="Normal"/>
    <w:qFormat/>
    <w:rsid w:val="00e87a28"/>
    <w:pPr/>
    <w:rPr/>
  </w:style>
  <w:style w:type="paragraph" w:styleId="TableHeading" w:customStyle="1">
    <w:name w:val="Table Heading"/>
    <w:basedOn w:val="TableContents"/>
    <w:qFormat/>
    <w:rsid w:val="00e87a28"/>
    <w:pPr/>
    <w:rPr/>
  </w:style>
  <w:style w:type="paragraph" w:styleId="Firstparagraph" w:customStyle="1">
    <w:name w:val="First paragraph"/>
    <w:basedOn w:val="Normal"/>
    <w:next w:val="TextBody"/>
    <w:qFormat/>
    <w:rsid w:val="00e87a28"/>
    <w:pPr/>
    <w:rPr/>
  </w:style>
  <w:style w:type="paragraph" w:styleId="Footer">
    <w:name w:val="Footer"/>
    <w:basedOn w:val="Normal"/>
    <w:link w:val="FooterChar"/>
    <w:uiPriority w:val="99"/>
    <w:rsid w:val="00e87a28"/>
    <w:pPr>
      <w:suppressLineNumbers/>
    </w:pPr>
    <w:rPr/>
  </w:style>
  <w:style w:type="paragraph" w:styleId="Annotationtext">
    <w:name w:val="annotation text"/>
    <w:basedOn w:val="Normal"/>
    <w:link w:val="CommentTextChar1"/>
    <w:uiPriority w:val="99"/>
    <w:semiHidden/>
    <w:unhideWhenUsed/>
    <w:qFormat/>
    <w:rsid w:val="00e87a28"/>
    <w:pPr/>
    <w:rPr>
      <w:sz w:val="20"/>
      <w:szCs w:val="20"/>
    </w:rPr>
  </w:style>
  <w:style w:type="paragraph" w:styleId="NormalWeb">
    <w:name w:val="Normal (Web)"/>
    <w:basedOn w:val="Normal"/>
    <w:uiPriority w:val="99"/>
    <w:unhideWhenUsed/>
    <w:qFormat/>
    <w:rsid w:val="00e87a28"/>
    <w:pPr>
      <w:suppressAutoHyphens w:val="false"/>
      <w:spacing w:before="181" w:after="181"/>
    </w:pPr>
    <w:rPr>
      <w:rFonts w:ascii="Times New Roman" w:hAnsi="Times New Roman" w:eastAsia="Times New Roman" w:cs="Times New Roman"/>
      <w:lang w:val="fi-FI" w:eastAsia="fi-FI"/>
    </w:rPr>
  </w:style>
  <w:style w:type="paragraph" w:styleId="BalloonText">
    <w:name w:val="Balloon Text"/>
    <w:basedOn w:val="Normal"/>
    <w:link w:val="BalloonTextChar"/>
    <w:uiPriority w:val="99"/>
    <w:semiHidden/>
    <w:unhideWhenUsed/>
    <w:qFormat/>
    <w:rsid w:val="00e87a28"/>
    <w:pPr>
      <w:spacing w:before="0" w:after="0"/>
    </w:pPr>
    <w:rPr>
      <w:rFonts w:ascii="Tahoma" w:hAnsi="Tahoma" w:cs="Tahoma"/>
      <w:sz w:val="16"/>
      <w:szCs w:val="16"/>
    </w:rPr>
  </w:style>
  <w:style w:type="paragraph" w:styleId="Header">
    <w:name w:val="Header"/>
    <w:basedOn w:val="Normal"/>
    <w:link w:val="HeaderChar"/>
    <w:uiPriority w:val="99"/>
    <w:unhideWhenUsed/>
    <w:rsid w:val="00987257"/>
    <w:pPr>
      <w:suppressLineNumbers/>
      <w:tabs>
        <w:tab w:val="center" w:pos="4819" w:leader="none"/>
        <w:tab w:val="right" w:pos="9638" w:leader="none"/>
      </w:tabs>
      <w:spacing w:before="0" w:after="0"/>
    </w:pPr>
    <w:rPr/>
  </w:style>
  <w:style w:type="paragraph" w:styleId="Annotationsubject">
    <w:name w:val="annotation subject"/>
    <w:basedOn w:val="Annotationtext"/>
    <w:link w:val="CommentSubjectChar"/>
    <w:uiPriority w:val="99"/>
    <w:semiHidden/>
    <w:unhideWhenUsed/>
    <w:qFormat/>
    <w:rsid w:val="00a72e9e"/>
    <w:pPr/>
    <w:rPr>
      <w:b/>
      <w:bCs/>
    </w:rPr>
  </w:style>
  <w:style w:type="paragraph" w:styleId="Revision">
    <w:name w:val="Revision"/>
    <w:uiPriority w:val="99"/>
    <w:semiHidden/>
    <w:qFormat/>
    <w:rsid w:val="00a72e9e"/>
    <w:pPr>
      <w:widowControl/>
      <w:bidi w:val="0"/>
      <w:spacing w:lineRule="auto" w:line="240" w:before="0" w:after="0"/>
      <w:jc w:val="left"/>
    </w:pPr>
    <w:rPr>
      <w:rFonts w:ascii="Cambria" w:hAnsi="Cambria" w:eastAsia="Droid Sans Fallback" w:cs="Cambria"/>
      <w:color w:val="auto"/>
      <w:sz w:val="24"/>
      <w:szCs w:val="24"/>
      <w:lang w:val="en-US" w:eastAsia="en-US" w:bidi="ar-SA"/>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ADB91-517F-496F-876C-F2CEF6A64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LibreOffice/5.0.0.5$Linux_X86_64 LibreOffice_project/00m0$Build-5</Application>
  <Paragraphs>260</Paragraphs>
  <Company>University of Helsinki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2015-08-03T16:54:00Z</dcterms:created>
  <dc:creator>Joona Lehtomäki</dc:creator>
  <dc:language>en-US</dc:language>
  <cp:lastModifiedBy>Joona Lehtomäki</cp:lastModifiedBy>
  <dcterms:modified xsi:type="dcterms:W3CDTF">2015-08-09T21:56:45Z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Helsinki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http://csl.mendeley.com/styles/20336/plos</vt:lpwstr>
  </property>
  <property fmtid="{D5CDD505-2E9C-101B-9397-08002B2CF9AE}" pid="8" name="Mendeley Document_1">
    <vt:lpwstr>True</vt:lpwstr>
  </property>
  <property fmtid="{D5CDD505-2E9C-101B-9397-08002B2CF9AE}" pid="9" name="Mendeley Recent Style Id 0_1">
    <vt:lpwstr>http://www.zotero.org/styles/ambio</vt:lpwstr>
  </property>
  <property fmtid="{D5CDD505-2E9C-101B-9397-08002B2CF9AE}" pid="10" name="Mendeley Recent Style Id 1_1">
    <vt:lpwstr>http://www.zotero.org/styles/american-medical-association</vt:lpwstr>
  </property>
  <property fmtid="{D5CDD505-2E9C-101B-9397-08002B2CF9AE}" pid="11" name="Mendeley Recent Style Id 2_1">
    <vt:lpwstr>http://www.zotero.org/styles/chicago-author-date</vt:lpwstr>
  </property>
  <property fmtid="{D5CDD505-2E9C-101B-9397-08002B2CF9AE}" pid="12" name="Mendeley Recent Style Id 3_1">
    <vt:lpwstr>http://www.zotero.org/styles/ieee</vt:lpwstr>
  </property>
  <property fmtid="{D5CDD505-2E9C-101B-9397-08002B2CF9AE}" pid="13" name="Mendeley Recent Style Id 4_1">
    <vt:lpwstr>http://www.zotero.org/styles/international-journal-of-medical-informatics</vt:lpwstr>
  </property>
  <property fmtid="{D5CDD505-2E9C-101B-9397-08002B2CF9AE}" pid="14" name="Mendeley Recent Style Id 5_1">
    <vt:lpwstr>http://www.zotero.org/styles/journal-of-the-national-medical-association</vt:lpwstr>
  </property>
  <property fmtid="{D5CDD505-2E9C-101B-9397-08002B2CF9AE}" pid="15" name="Mendeley Recent Style Id 6_1">
    <vt:lpwstr>http://www.zotero.org/styles/national-library-of-medicine</vt:lpwstr>
  </property>
  <property fmtid="{D5CDD505-2E9C-101B-9397-08002B2CF9AE}" pid="16" name="Mendeley Recent Style Id 7_1">
    <vt:lpwstr>http://www.zotero.org/styles/plos-biology</vt:lpwstr>
  </property>
  <property fmtid="{D5CDD505-2E9C-101B-9397-08002B2CF9AE}" pid="17" name="Mendeley Recent Style Id 8_1">
    <vt:lpwstr>http://csl.mendeley.com/styles/20336/plos</vt:lpwstr>
  </property>
  <property fmtid="{D5CDD505-2E9C-101B-9397-08002B2CF9AE}" pid="18" name="Mendeley Recent Style Id 9_1">
    <vt:lpwstr>http://csl.mendeley.com/styles/20336/vancouver</vt:lpwstr>
  </property>
  <property fmtid="{D5CDD505-2E9C-101B-9397-08002B2CF9AE}" pid="19" name="Mendeley Recent Style Name 0_1">
    <vt:lpwstr>AMBIO</vt:lpwstr>
  </property>
  <property fmtid="{D5CDD505-2E9C-101B-9397-08002B2CF9AE}" pid="20" name="Mendeley Recent Style Name 1_1">
    <vt:lpwstr>American Medical Association</vt:lpwstr>
  </property>
  <property fmtid="{D5CDD505-2E9C-101B-9397-08002B2CF9AE}" pid="21" name="Mendeley Recent Style Name 2_1">
    <vt:lpwstr>Chicago Manual of Style 16th edition (author-date)</vt:lpwstr>
  </property>
  <property fmtid="{D5CDD505-2E9C-101B-9397-08002B2CF9AE}" pid="22" name="Mendeley Recent Style Name 3_1">
    <vt:lpwstr>IEEE</vt:lpwstr>
  </property>
  <property fmtid="{D5CDD505-2E9C-101B-9397-08002B2CF9AE}" pid="23" name="Mendeley Recent Style Name 4_1">
    <vt:lpwstr>International Journal of Medical Informatics</vt:lpwstr>
  </property>
  <property fmtid="{D5CDD505-2E9C-101B-9397-08002B2CF9AE}" pid="24" name="Mendeley Recent Style Name 5_1">
    <vt:lpwstr>Journal of the National Medical Association</vt:lpwstr>
  </property>
  <property fmtid="{D5CDD505-2E9C-101B-9397-08002B2CF9AE}" pid="25" name="Mendeley Recent Style Name 6_1">
    <vt:lpwstr>National Library of Medicine</vt:lpwstr>
  </property>
  <property fmtid="{D5CDD505-2E9C-101B-9397-08002B2CF9AE}" pid="26" name="Mendeley Recent Style Name 7_1">
    <vt:lpwstr>PLOS Biology</vt:lpwstr>
  </property>
  <property fmtid="{D5CDD505-2E9C-101B-9397-08002B2CF9AE}" pid="27" name="Mendeley Recent Style Name 8_1">
    <vt:lpwstr>Public Library of Science - Joona Lehtomäki</vt:lpwstr>
  </property>
  <property fmtid="{D5CDD505-2E9C-101B-9397-08002B2CF9AE}" pid="28" name="Mendeley Recent Style Name 9_1">
    <vt:lpwstr>Vancouver with inline brackets - Joona Lehtomäki</vt:lpwstr>
  </property>
  <property fmtid="{D5CDD505-2E9C-101B-9397-08002B2CF9AE}" pid="29" name="Mendeley User Name_1">
    <vt:lpwstr>joona.lehtomaki@gmail.com@www.mendeley.com</vt:lpwstr>
  </property>
  <property fmtid="{D5CDD505-2E9C-101B-9397-08002B2CF9AE}" pid="30" name="ScaleCrop">
    <vt:bool>0</vt:bool>
  </property>
  <property fmtid="{D5CDD505-2E9C-101B-9397-08002B2CF9AE}" pid="31" name="ShareDoc">
    <vt:bool>0</vt:bool>
  </property>
</Properties>
</file>