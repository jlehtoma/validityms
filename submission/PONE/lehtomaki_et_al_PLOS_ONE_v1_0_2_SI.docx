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127" w:rsidRPr="005E6DD3" w:rsidRDefault="00E43127" w:rsidP="00E43127">
      <w:pPr>
        <w:pStyle w:val="Heading1"/>
        <w:spacing w:line="276" w:lineRule="auto"/>
        <w:rPr>
          <w:rFonts w:cs="Calibri"/>
          <w:sz w:val="28"/>
          <w:szCs w:val="28"/>
        </w:rPr>
      </w:pPr>
      <w:bookmarkStart w:id="0" w:name="supplementary-material"/>
      <w:r>
        <w:rPr>
          <w:rFonts w:cs="Calibri"/>
          <w:szCs w:val="32"/>
        </w:rPr>
        <w:t>Supporting Information</w:t>
      </w:r>
    </w:p>
    <w:p w:rsidR="00E43127" w:rsidRPr="005E6DD3" w:rsidRDefault="00E43127" w:rsidP="00E43127">
      <w:pPr>
        <w:pStyle w:val="Heading2"/>
        <w:spacing w:line="276" w:lineRule="auto"/>
        <w:rPr>
          <w:rFonts w:cs="Calibri"/>
        </w:rPr>
      </w:pPr>
      <w:bookmarkStart w:id="1" w:name="s1.1-data-results-and-implementation-of-"/>
      <w:bookmarkEnd w:id="0"/>
      <w:r w:rsidRPr="005E6DD3">
        <w:rPr>
          <w:rFonts w:cs="Calibri"/>
          <w:szCs w:val="28"/>
        </w:rPr>
        <w:t>Data, results, and implementation of data pre-processing and Zonation analysis</w:t>
      </w:r>
    </w:p>
    <w:bookmarkEnd w:id="1"/>
    <w:p w:rsidR="00E43127" w:rsidRPr="005E6DD3" w:rsidRDefault="00E43127" w:rsidP="00E43127">
      <w:pPr>
        <w:spacing w:line="276" w:lineRule="auto"/>
        <w:rPr>
          <w:rFonts w:ascii="Calibri" w:hAnsi="Calibri" w:cs="Calibri"/>
          <w:b/>
        </w:rPr>
      </w:pPr>
      <w:r w:rsidRPr="005E6DD3">
        <w:rPr>
          <w:rFonts w:ascii="Calibri" w:hAnsi="Calibri" w:cs="Calibri"/>
        </w:rPr>
        <w:t xml:space="preserve">The following online </w:t>
      </w:r>
      <w:r>
        <w:rPr>
          <w:rFonts w:ascii="Calibri" w:hAnsi="Calibri" w:cs="Calibri"/>
        </w:rPr>
        <w:t>repositori</w:t>
      </w:r>
      <w:r w:rsidRPr="005E6DD3">
        <w:rPr>
          <w:rFonts w:ascii="Calibri" w:hAnsi="Calibri" w:cs="Calibri"/>
        </w:rPr>
        <w:t xml:space="preserve">es contain the data, such results that </w:t>
      </w:r>
      <w:proofErr w:type="gramStart"/>
      <w:r w:rsidRPr="005E6DD3">
        <w:rPr>
          <w:rFonts w:ascii="Calibri" w:hAnsi="Calibri" w:cs="Calibri"/>
        </w:rPr>
        <w:t>can be shared</w:t>
      </w:r>
      <w:proofErr w:type="gramEnd"/>
      <w:r w:rsidRPr="005E6DD3">
        <w:rPr>
          <w:rFonts w:ascii="Calibri" w:hAnsi="Calibri" w:cs="Calibri"/>
        </w:rPr>
        <w:t xml:space="preserve">, and the implementation of various steps of the study in the form </w:t>
      </w:r>
      <w:bookmarkStart w:id="2" w:name="_GoBack"/>
      <w:bookmarkEnd w:id="2"/>
      <w:r w:rsidRPr="005E6DD3">
        <w:rPr>
          <w:rFonts w:ascii="Calibri" w:hAnsi="Calibri" w:cs="Calibri"/>
        </w:rPr>
        <w:t>of source code or configuration files. Each repository has its own licensing information.</w:t>
      </w:r>
    </w:p>
    <w:p w:rsidR="00E43127" w:rsidRPr="005E6DD3" w:rsidRDefault="00E43127" w:rsidP="00E43127">
      <w:pPr>
        <w:numPr>
          <w:ilvl w:val="0"/>
          <w:numId w:val="1"/>
        </w:numPr>
        <w:spacing w:line="276" w:lineRule="auto"/>
        <w:rPr>
          <w:rFonts w:ascii="Calibri" w:hAnsi="Calibri" w:cs="Calibri"/>
        </w:rPr>
      </w:pPr>
      <w:r w:rsidRPr="0045690B">
        <w:rPr>
          <w:rFonts w:ascii="Calibri" w:hAnsi="Calibri" w:cs="Calibri"/>
        </w:rPr>
        <w:t>http://dx.doi.org/10.5281/zenodo.14676</w:t>
      </w:r>
      <w:r>
        <w:rPr>
          <w:rFonts w:ascii="Calibri" w:hAnsi="Calibri" w:cs="Calibri"/>
        </w:rPr>
        <w:t xml:space="preserve"> </w:t>
      </w:r>
      <w:r w:rsidRPr="005E6DD3">
        <w:rPr>
          <w:rFonts w:ascii="Calibri" w:hAnsi="Calibri" w:cs="Calibri"/>
        </w:rPr>
        <w:t>- The sources of this manuscript including text, figures and all code needed to analyze the results.</w:t>
      </w:r>
    </w:p>
    <w:p w:rsidR="00E43127" w:rsidRPr="005E6DD3" w:rsidRDefault="00E43127" w:rsidP="00E43127">
      <w:pPr>
        <w:numPr>
          <w:ilvl w:val="0"/>
          <w:numId w:val="1"/>
        </w:numPr>
        <w:spacing w:line="276" w:lineRule="auto"/>
        <w:rPr>
          <w:rFonts w:ascii="Calibri" w:hAnsi="Calibri" w:cs="Calibri"/>
        </w:rPr>
      </w:pPr>
      <w:r w:rsidRPr="0045690B">
        <w:rPr>
          <w:rFonts w:ascii="Calibri" w:hAnsi="Calibri" w:cs="Calibri"/>
        </w:rPr>
        <w:t>http:/</w:t>
      </w:r>
      <w:r>
        <w:rPr>
          <w:rFonts w:ascii="Calibri" w:hAnsi="Calibri" w:cs="Calibri"/>
        </w:rPr>
        <w:t>/dx.doi.org/10.5281/zenodo.14677</w:t>
      </w:r>
      <w:r w:rsidRPr="0045690B">
        <w:rPr>
          <w:rFonts w:ascii="Calibri" w:hAnsi="Calibri" w:cs="Calibri"/>
        </w:rPr>
        <w:t xml:space="preserve"> </w:t>
      </w:r>
      <w:r w:rsidRPr="005E6DD3">
        <w:rPr>
          <w:rFonts w:ascii="Calibri" w:hAnsi="Calibri" w:cs="Calibri"/>
        </w:rPr>
        <w:t>- Zonation configuration files.</w:t>
      </w:r>
    </w:p>
    <w:p w:rsidR="00E43127" w:rsidRDefault="00E43127" w:rsidP="00E43127">
      <w:bookmarkStart w:id="3" w:name="s1.3-data-pre-processing"/>
    </w:p>
    <w:p w:rsidR="00E43127" w:rsidRDefault="00E43127" w:rsidP="00E43127">
      <w:pPr>
        <w:pStyle w:val="Heading2"/>
        <w:spacing w:line="276" w:lineRule="auto"/>
        <w:rPr>
          <w:rFonts w:cs="Calibri"/>
          <w:szCs w:val="28"/>
        </w:rPr>
      </w:pPr>
      <w:r w:rsidRPr="005E6DD3">
        <w:rPr>
          <w:rFonts w:cs="Calibri"/>
          <w:szCs w:val="28"/>
        </w:rPr>
        <w:t>Data pre-processing</w:t>
      </w:r>
    </w:p>
    <w:bookmarkEnd w:id="3"/>
    <w:p w:rsidR="00E43127" w:rsidRPr="005E6DD3" w:rsidRDefault="00E43127" w:rsidP="00E43127">
      <w:pPr>
        <w:pStyle w:val="Heading3"/>
        <w:rPr>
          <w:rFonts w:cs="Calibri"/>
        </w:rPr>
      </w:pPr>
      <w:r w:rsidRPr="005E6DD3">
        <w:rPr>
          <w:rFonts w:cs="Calibri"/>
          <w:szCs w:val="24"/>
        </w:rPr>
        <w:t>Segmentation</w:t>
      </w:r>
    </w:p>
    <w:p w:rsidR="00E43127" w:rsidRPr="005E6DD3" w:rsidRDefault="00E43127" w:rsidP="00E43127">
      <w:pPr>
        <w:spacing w:line="276" w:lineRule="auto"/>
        <w:rPr>
          <w:rFonts w:ascii="Calibri" w:hAnsi="Calibri" w:cs="Calibri"/>
        </w:rPr>
      </w:pPr>
      <w:r w:rsidRPr="005E6DD3">
        <w:rPr>
          <w:rFonts w:ascii="Calibri" w:hAnsi="Calibri" w:cs="Calibri"/>
        </w:rPr>
        <w:t xml:space="preserve">The segmentation was carried out using a modified implementation of the “segmentation with </w:t>
      </w:r>
      <w:r>
        <w:rPr>
          <w:rFonts w:ascii="Calibri" w:hAnsi="Calibri" w:cs="Calibri"/>
        </w:rPr>
        <w:t xml:space="preserve">directed trees” algorithm by </w:t>
      </w:r>
      <w:proofErr w:type="spellStart"/>
      <w:r>
        <w:rPr>
          <w:rFonts w:ascii="Calibri" w:hAnsi="Calibri" w:cs="Calibri"/>
        </w:rPr>
        <w:t>Nag</w:t>
      </w:r>
      <w:r w:rsidRPr="005E6DD3">
        <w:rPr>
          <w:rFonts w:ascii="Calibri" w:hAnsi="Calibri" w:cs="Calibri"/>
        </w:rPr>
        <w:t>endra</w:t>
      </w:r>
      <w:proofErr w:type="spellEnd"/>
      <w:r w:rsidRPr="005E6DD3">
        <w:rPr>
          <w:rFonts w:ascii="Calibri" w:hAnsi="Calibri" w:cs="Calibri"/>
        </w:rPr>
        <w:t xml:space="preserve"> &amp; </w:t>
      </w:r>
      <w:proofErr w:type="gramStart"/>
      <w:r w:rsidRPr="005E6DD3">
        <w:rPr>
          <w:rFonts w:ascii="Calibri" w:hAnsi="Calibri" w:cs="Calibri"/>
        </w:rPr>
        <w:t>Goldberg .</w:t>
      </w:r>
      <w:proofErr w:type="gramEnd"/>
      <w:r w:rsidRPr="005E6DD3">
        <w:rPr>
          <w:rFonts w:ascii="Calibri" w:hAnsi="Calibri" w:cs="Calibri"/>
        </w:rPr>
        <w:t xml:space="preserve"> The “segmentation with directed trees” aims at detecting regions withou</w:t>
      </w:r>
      <w:r>
        <w:rPr>
          <w:rFonts w:ascii="Calibri" w:hAnsi="Calibri" w:cs="Calibri"/>
        </w:rPr>
        <w:t>t using absolute thresholds [1]</w:t>
      </w:r>
      <w:r w:rsidRPr="005E6DD3">
        <w:rPr>
          <w:rFonts w:ascii="Calibri" w:hAnsi="Calibri" w:cs="Calibri"/>
        </w:rPr>
        <w:t xml:space="preserve">. The method </w:t>
      </w:r>
      <w:proofErr w:type="gramStart"/>
      <w:r w:rsidRPr="005E6DD3">
        <w:rPr>
          <w:rFonts w:ascii="Calibri" w:hAnsi="Calibri" w:cs="Calibri"/>
        </w:rPr>
        <w:t>is based</w:t>
      </w:r>
      <w:proofErr w:type="gramEnd"/>
      <w:r w:rsidRPr="005E6DD3">
        <w:rPr>
          <w:rFonts w:ascii="Calibri" w:hAnsi="Calibri" w:cs="Calibri"/>
        </w:rPr>
        <w:t xml:space="preserve"> on using an edge image. The algorithm starts by dividing an image to edge and plateau pixels by computing an edge gradient value for each image pixel based on its </w:t>
      </w:r>
      <w:proofErr w:type="gramStart"/>
      <w:r w:rsidRPr="005E6DD3">
        <w:rPr>
          <w:rFonts w:ascii="Calibri" w:hAnsi="Calibri" w:cs="Calibri"/>
        </w:rPr>
        <w:t>3x3 pixel</w:t>
      </w:r>
      <w:proofErr w:type="gramEnd"/>
      <w:r w:rsidRPr="005E6DD3">
        <w:rPr>
          <w:rFonts w:ascii="Calibri" w:hAnsi="Calibri" w:cs="Calibri"/>
        </w:rPr>
        <w:t xml:space="preserve"> neighborhood. If the edge gradient value was higher than a user-defined gradient threshold value (i.e. indicating high local variation), the pixel was an edge pixel, otherwise a plateau pixel. </w:t>
      </w:r>
      <w:proofErr w:type="gramStart"/>
      <w:r w:rsidRPr="005E6DD3">
        <w:rPr>
          <w:rFonts w:ascii="Calibri" w:hAnsi="Calibri" w:cs="Calibri"/>
        </w:rPr>
        <w:t>In the following phases, 1.)</w:t>
      </w:r>
      <w:proofErr w:type="gramEnd"/>
      <w:r w:rsidRPr="005E6DD3">
        <w:rPr>
          <w:rFonts w:ascii="Calibri" w:hAnsi="Calibri" w:cs="Calibri"/>
        </w:rPr>
        <w:t xml:space="preserve"> </w:t>
      </w:r>
      <w:proofErr w:type="gramStart"/>
      <w:r w:rsidRPr="005E6DD3">
        <w:rPr>
          <w:rFonts w:ascii="Calibri" w:hAnsi="Calibri" w:cs="Calibri"/>
        </w:rPr>
        <w:t>the</w:t>
      </w:r>
      <w:proofErr w:type="gramEnd"/>
      <w:r w:rsidRPr="005E6DD3">
        <w:rPr>
          <w:rFonts w:ascii="Calibri" w:hAnsi="Calibri" w:cs="Calibri"/>
        </w:rPr>
        <w:t xml:space="preserve"> edge pixels linked to the direction of  maximum positive edge gradient, and 2.) </w:t>
      </w:r>
      <w:proofErr w:type="gramStart"/>
      <w:r w:rsidRPr="005E6DD3">
        <w:rPr>
          <w:rFonts w:ascii="Calibri" w:hAnsi="Calibri" w:cs="Calibri"/>
        </w:rPr>
        <w:t>the</w:t>
      </w:r>
      <w:proofErr w:type="gramEnd"/>
      <w:r w:rsidRPr="005E6DD3">
        <w:rPr>
          <w:rFonts w:ascii="Calibri" w:hAnsi="Calibri" w:cs="Calibri"/>
        </w:rPr>
        <w:t xml:space="preserve"> plateau pixels are linked to the pixels of the same plateau. A more detailed description of the segmentation algorithm </w:t>
      </w:r>
      <w:proofErr w:type="gramStart"/>
      <w:r w:rsidRPr="005E6DD3">
        <w:rPr>
          <w:rFonts w:ascii="Calibri" w:hAnsi="Calibri" w:cs="Calibri"/>
        </w:rPr>
        <w:t>can be found</w:t>
      </w:r>
      <w:proofErr w:type="gramEnd"/>
      <w:r w:rsidRPr="005E6DD3">
        <w:rPr>
          <w:rFonts w:ascii="Calibri" w:hAnsi="Calibri" w:cs="Calibri"/>
        </w:rPr>
        <w:t xml:space="preserve"> in </w:t>
      </w:r>
      <w:r>
        <w:rPr>
          <w:rFonts w:ascii="Calibri" w:hAnsi="Calibri" w:cs="Calibri"/>
        </w:rPr>
        <w:t>[2]</w:t>
      </w:r>
      <w:r w:rsidRPr="005E6DD3">
        <w:rPr>
          <w:rFonts w:ascii="Calibri" w:hAnsi="Calibri" w:cs="Calibri"/>
        </w:rPr>
        <w:t>.</w:t>
      </w:r>
    </w:p>
    <w:p w:rsidR="00E43127" w:rsidRPr="005E6DD3" w:rsidRDefault="00E43127" w:rsidP="00E43127">
      <w:pPr>
        <w:spacing w:line="276" w:lineRule="auto"/>
        <w:rPr>
          <w:rFonts w:ascii="Calibri" w:hAnsi="Calibri" w:cs="Calibri"/>
        </w:rPr>
      </w:pPr>
      <w:r w:rsidRPr="005E6DD3">
        <w:rPr>
          <w:rFonts w:ascii="Calibri" w:hAnsi="Calibri" w:cs="Calibri"/>
        </w:rPr>
        <w:t xml:space="preserve">Thus, the automatic segmentation process </w:t>
      </w:r>
      <w:proofErr w:type="gramStart"/>
      <w:r w:rsidRPr="005E6DD3">
        <w:rPr>
          <w:rFonts w:ascii="Calibri" w:hAnsi="Calibri" w:cs="Calibri"/>
        </w:rPr>
        <w:t>is guided</w:t>
      </w:r>
      <w:proofErr w:type="gramEnd"/>
      <w:r w:rsidRPr="005E6DD3">
        <w:rPr>
          <w:rFonts w:ascii="Calibri" w:hAnsi="Calibri" w:cs="Calibri"/>
        </w:rPr>
        <w:t xml:space="preserve"> by the local heterogeneity of the input data pixels. In the case when larger segments than produced by initial segmentation are required, separate region merging algorithm </w:t>
      </w:r>
      <w:proofErr w:type="gramStart"/>
      <w:r w:rsidRPr="005E6DD3">
        <w:rPr>
          <w:rFonts w:ascii="Calibri" w:hAnsi="Calibri" w:cs="Calibri"/>
        </w:rPr>
        <w:t>can be applied</w:t>
      </w:r>
      <w:proofErr w:type="gramEnd"/>
      <w:r w:rsidRPr="005E6DD3">
        <w:rPr>
          <w:rFonts w:ascii="Calibri" w:hAnsi="Calibri" w:cs="Calibri"/>
        </w:rPr>
        <w:t xml:space="preserve">. The region-merging algorithm </w:t>
      </w:r>
      <w:proofErr w:type="gramStart"/>
      <w:r w:rsidRPr="005E6DD3">
        <w:rPr>
          <w:rFonts w:ascii="Calibri" w:hAnsi="Calibri" w:cs="Calibri"/>
        </w:rPr>
        <w:t>is based</w:t>
      </w:r>
      <w:proofErr w:type="gramEnd"/>
      <w:r w:rsidRPr="005E6DD3">
        <w:rPr>
          <w:rFonts w:ascii="Calibri" w:hAnsi="Calibri" w:cs="Calibri"/>
        </w:rPr>
        <w:t xml:space="preserve"> on t-ratio threshold </w:t>
      </w:r>
      <w:r>
        <w:rPr>
          <w:rFonts w:ascii="Calibri" w:hAnsi="Calibri" w:cs="Calibri"/>
        </w:rPr>
        <w:t>[3]</w:t>
      </w:r>
      <w:r w:rsidRPr="005E6DD3">
        <w:rPr>
          <w:rFonts w:ascii="Calibri" w:hAnsi="Calibri" w:cs="Calibri"/>
        </w:rPr>
        <w:t xml:space="preserve"> and it is guided by parameters such as the desired minimum size of the final segments and the similarity or dissimilarity of the segments (measured by t-ratio and a user-defined threshold value). Here the size of the output segments was in the range of desired segment size, approx. 1-2 ha, and separate region merging phased was not required. </w:t>
      </w:r>
    </w:p>
    <w:p w:rsidR="00E43127" w:rsidRPr="005E6DD3" w:rsidRDefault="00E43127" w:rsidP="00E43127">
      <w:pPr>
        <w:pStyle w:val="BodyText"/>
        <w:spacing w:line="276" w:lineRule="auto"/>
        <w:rPr>
          <w:rFonts w:ascii="Calibri" w:hAnsi="Calibri" w:cs="Calibri"/>
          <w:sz w:val="28"/>
          <w:szCs w:val="28"/>
        </w:rPr>
      </w:pPr>
      <w:r w:rsidRPr="005E6DD3">
        <w:rPr>
          <w:rFonts w:ascii="Calibri" w:hAnsi="Calibri" w:cs="Calibri"/>
        </w:rPr>
        <w:lastRenderedPageBreak/>
        <w:t xml:space="preserve">The stand level variables </w:t>
      </w:r>
      <w:proofErr w:type="spellStart"/>
      <w:r w:rsidRPr="005E6DD3">
        <w:rPr>
          <w:rFonts w:ascii="Calibri" w:hAnsi="Calibri" w:cs="Calibri"/>
        </w:rPr>
        <w:t>variables</w:t>
      </w:r>
      <w:proofErr w:type="spellEnd"/>
      <w:r w:rsidRPr="005E6DD3">
        <w:rPr>
          <w:rFonts w:ascii="Calibri" w:hAnsi="Calibri" w:cs="Calibri"/>
        </w:rPr>
        <w:t xml:space="preserve"> </w:t>
      </w:r>
      <w:proofErr w:type="gramStart"/>
      <w:r w:rsidRPr="005E6DD3">
        <w:rPr>
          <w:rFonts w:ascii="Calibri" w:hAnsi="Calibri" w:cs="Calibri"/>
        </w:rPr>
        <w:t>were calculated</w:t>
      </w:r>
      <w:proofErr w:type="gramEnd"/>
      <w:r w:rsidRPr="005E6DD3">
        <w:rPr>
          <w:rFonts w:ascii="Calibri" w:hAnsi="Calibri" w:cs="Calibri"/>
        </w:rPr>
        <w:t xml:space="preserve"> as average values of the individual pixels within each segment. The variables per tree species </w:t>
      </w:r>
      <w:proofErr w:type="gramStart"/>
      <w:r w:rsidRPr="005E6DD3">
        <w:rPr>
          <w:rFonts w:ascii="Calibri" w:hAnsi="Calibri" w:cs="Calibri"/>
        </w:rPr>
        <w:t>were calculated</w:t>
      </w:r>
      <w:proofErr w:type="gramEnd"/>
      <w:r w:rsidRPr="005E6DD3">
        <w:rPr>
          <w:rFonts w:ascii="Calibri" w:hAnsi="Calibri" w:cs="Calibri"/>
        </w:rPr>
        <w:t xml:space="preserve"> by weighting the pixel level variables by the volumes of individual tree species.</w:t>
      </w:r>
    </w:p>
    <w:p w:rsidR="00E43127" w:rsidRPr="00CC70E0" w:rsidRDefault="00E43127" w:rsidP="00E43127">
      <w:pPr>
        <w:pStyle w:val="Heading3"/>
      </w:pPr>
      <w:r w:rsidRPr="00CC70E0">
        <w:t xml:space="preserve">Habitat quality </w:t>
      </w:r>
      <w:r>
        <w:t xml:space="preserve">index </w:t>
      </w:r>
    </w:p>
    <w:p w:rsidR="00E43127" w:rsidRDefault="00E43127" w:rsidP="00E43127">
      <w:pPr>
        <w:spacing w:line="276" w:lineRule="auto"/>
      </w:pPr>
      <w:r w:rsidRPr="003B4E09">
        <w:t xml:space="preserve">The first component of the model is identifying which are the relevant factors for the prioritization problem at hand followed by the collation </w:t>
      </w:r>
      <w:proofErr w:type="gramStart"/>
      <w:r w:rsidRPr="003B4E09">
        <w:t>of  information</w:t>
      </w:r>
      <w:proofErr w:type="gramEnd"/>
      <w:r w:rsidRPr="003B4E09">
        <w:t xml:space="preserve"> on the identified factors </w:t>
      </w:r>
      <w:r>
        <w:t>[4]. We identified the important structural features from the forest inventory databases in several workshops held with experts from Metsähallitus and the FFC. Based on the outcomes of the workshops, we constructed a habitat quality index of the form:</w:t>
      </w:r>
    </w:p>
    <w:p w:rsidR="00E43127" w:rsidRPr="003B4E09" w:rsidRDefault="00E43127" w:rsidP="00E43127">
      <w:pPr>
        <w:spacing w:line="276" w:lineRule="auto"/>
      </w:pPr>
    </w:p>
    <w:p w:rsidR="00E43127" w:rsidRPr="001D2C02" w:rsidRDefault="00E43127" w:rsidP="00E43127">
      <w:pPr>
        <w:rPr>
          <w:sz w:val="22"/>
          <w:szCs w:val="22"/>
        </w:rPr>
      </w:pPr>
      <m:oMath>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i</m:t>
            </m:r>
          </m:sub>
        </m:sSub>
        <m:r>
          <w:rPr>
            <w:rFonts w:ascii="Cambria Math" w:hAnsi="Cambria Math"/>
            <w:sz w:val="22"/>
            <w:szCs w:val="22"/>
          </w:rPr>
          <m:t>=f</m:t>
        </m:r>
        <m:d>
          <m:dPr>
            <m:ctrlPr>
              <w:rPr>
                <w:rFonts w:ascii="Cambria Math" w:hAnsi="Cambria Math"/>
                <w:sz w:val="22"/>
                <w:szCs w:val="22"/>
              </w:rPr>
            </m:ctrlPr>
          </m:dPr>
          <m:e>
            <m:r>
              <w:rPr>
                <w:rFonts w:ascii="Cambria Math" w:hAnsi="Cambria Math"/>
                <w:sz w:val="22"/>
                <w:szCs w:val="22"/>
              </w:rPr>
              <m:t>diameter</m:t>
            </m:r>
          </m:e>
        </m:d>
        <m:r>
          <w:rPr>
            <w:rFonts w:ascii="Cambria Math" w:hAnsi="Cambria Math"/>
            <w:sz w:val="22"/>
            <w:szCs w:val="22"/>
          </w:rPr>
          <m:t>×volume</m:t>
        </m:r>
      </m:oMath>
      <w:r>
        <w:rPr>
          <w:sz w:val="22"/>
          <w:szCs w:val="22"/>
        </w:rPr>
        <w:tab/>
      </w:r>
      <w:r>
        <w:rPr>
          <w:sz w:val="22"/>
          <w:szCs w:val="22"/>
        </w:rPr>
        <w:tab/>
      </w:r>
      <w:r>
        <w:rPr>
          <w:sz w:val="22"/>
          <w:szCs w:val="22"/>
        </w:rPr>
        <w:tab/>
      </w:r>
      <w:r>
        <w:rPr>
          <w:sz w:val="22"/>
          <w:szCs w:val="22"/>
        </w:rPr>
        <w:tab/>
      </w:r>
      <w:r>
        <w:rPr>
          <w:sz w:val="22"/>
          <w:szCs w:val="22"/>
        </w:rPr>
        <w:tab/>
        <w:t xml:space="preserve">    (1)</w:t>
      </w:r>
    </w:p>
    <w:p w:rsidR="00E43127" w:rsidRDefault="00E43127" w:rsidP="00E43127">
      <w:pPr>
        <w:spacing w:line="276" w:lineRule="auto"/>
      </w:pPr>
      <w:proofErr w:type="gramStart"/>
      <w:r w:rsidRPr="00B60973">
        <w:t>where</w:t>
      </w:r>
      <w:proofErr w:type="gramEnd"/>
      <w:r w:rsidRPr="00B60973">
        <w:t xml:space="preserve"> I is the index value for a cell in location I, and f is a specific sigmoidal function that translates the average diameter (a proxy for maturity) into a multiplier for volume. The rationale behind the sigmoidal shape of the function is that it gives little value to relatively low diameter trees, after which and when approaching a preset inflection point the value increases relatively quickly. Finally, the increase levels off as high enough average diameter values are reached. Again working with experts, we constructed specific sigmoidal functions for each main tree species group (birch, pine, spruce, and other deciduous; see </w:t>
      </w:r>
      <w:r>
        <w:t>S1 Fig.</w:t>
      </w:r>
      <w:r w:rsidRPr="00B60973">
        <w:t>) which we parameterized differently to reflect how habitat quality increases within each group. For example, other deciduous trees generally are more valuable to conservation at younger age than pine.</w:t>
      </w:r>
      <w:r>
        <w:t xml:space="preserve"> The functions reflected what the experts generally regarded as valuable for conservation as well as the empirical distribution of average diameter and volume records in the input data.</w:t>
      </w:r>
    </w:p>
    <w:p w:rsidR="00E43127" w:rsidRDefault="00E43127" w:rsidP="00E43127">
      <w:pPr>
        <w:spacing w:line="276" w:lineRule="auto"/>
      </w:pPr>
      <w:proofErr w:type="gramStart"/>
      <w:r w:rsidRPr="00B250A4">
        <w:rPr>
          <w:b/>
        </w:rPr>
        <w:t>S1 Fig.</w:t>
      </w:r>
      <w:proofErr w:type="gramEnd"/>
      <w:r w:rsidRPr="00B250A4">
        <w:rPr>
          <w:b/>
        </w:rPr>
        <w:t xml:space="preserve"> </w:t>
      </w:r>
      <w:proofErr w:type="gramStart"/>
      <w:r w:rsidRPr="00B250A4">
        <w:rPr>
          <w:b/>
        </w:rPr>
        <w:t>The benefit functions used.</w:t>
      </w:r>
      <w:proofErr w:type="gramEnd"/>
      <w:r w:rsidRPr="009600D0">
        <w:t xml:space="preserve"> Benefit functions </w:t>
      </w:r>
      <w:proofErr w:type="gramStart"/>
      <w:r w:rsidRPr="009600D0">
        <w:t>are used</w:t>
      </w:r>
      <w:proofErr w:type="gramEnd"/>
      <w:r w:rsidRPr="009600D0">
        <w:t xml:space="preserve"> to scale the perceived, expert opinion based conservation value (y-axis) to structural characteristics of the forest (x-axis). These functions are specific to tree species.</w:t>
      </w:r>
    </w:p>
    <w:p w:rsidR="00E43127" w:rsidRDefault="00E43127" w:rsidP="00E43127">
      <w:pPr>
        <w:spacing w:line="276" w:lineRule="auto"/>
      </w:pPr>
      <w:r>
        <w:t>It is worth noting, that both index formulation presented above are very simple in structure designed to give more value mature forests. Because of the formulation, several forest habitat types, such as rocky outcrops with forests, and several different peatland habitat types, such as spruce mires, might receive relatively low value. Furthermore, relying on volume may give too high value on commercially managed stands.</w:t>
      </w:r>
    </w:p>
    <w:p w:rsidR="00E43127" w:rsidRDefault="00E43127" w:rsidP="00E43127">
      <w:pPr>
        <w:spacing w:line="276" w:lineRule="auto"/>
      </w:pPr>
      <w:r>
        <w:t xml:space="preserve">To construct data sets “Coarse with classes” and “Detailed with classes”, </w:t>
      </w:r>
      <w:r w:rsidRPr="002C69C4">
        <w:t xml:space="preserve">we </w:t>
      </w:r>
      <w:r>
        <w:t xml:space="preserve">further split the index </w:t>
      </w:r>
      <w:proofErr w:type="spellStart"/>
      <w:r>
        <w:t>rasters</w:t>
      </w:r>
      <w:proofErr w:type="spellEnd"/>
      <w:r>
        <w:t xml:space="preserve"> into </w:t>
      </w:r>
      <w:r w:rsidRPr="002C69C4">
        <w:t xml:space="preserve">categories based on </w:t>
      </w:r>
      <w:proofErr w:type="gramStart"/>
      <w:r w:rsidRPr="002C69C4">
        <w:t>5</w:t>
      </w:r>
      <w:proofErr w:type="gramEnd"/>
      <w:r w:rsidRPr="002C69C4">
        <w:t xml:space="preserve"> site fertility classes</w:t>
      </w:r>
      <w:r>
        <w:t xml:space="preserve"> (herb-rich, herb-rich like, </w:t>
      </w:r>
      <w:proofErr w:type="spellStart"/>
      <w:r>
        <w:t>mesic</w:t>
      </w:r>
      <w:proofErr w:type="spellEnd"/>
      <w:r>
        <w:t>, semi-xeric, and xeric)</w:t>
      </w:r>
      <w:r w:rsidRPr="002C69C4">
        <w:t xml:space="preserve">. Therefore, in the end we </w:t>
      </w:r>
      <w:proofErr w:type="gramStart"/>
      <w:r w:rsidRPr="002C69C4">
        <w:t>were left</w:t>
      </w:r>
      <w:proofErr w:type="gramEnd"/>
      <w:r w:rsidRPr="002C69C4">
        <w:t xml:space="preserve"> with 4 x 5 = 20 different index </w:t>
      </w:r>
      <w:proofErr w:type="spellStart"/>
      <w:r w:rsidRPr="002C69C4">
        <w:t>rasters</w:t>
      </w:r>
      <w:proofErr w:type="spellEnd"/>
      <w:r w:rsidRPr="002C69C4">
        <w:t>.</w:t>
      </w:r>
    </w:p>
    <w:p w:rsidR="00E43127" w:rsidRPr="005E6DD3" w:rsidRDefault="00E43127" w:rsidP="00E43127"/>
    <w:p w:rsidR="00E43127" w:rsidRDefault="00E43127" w:rsidP="00E43127">
      <w:pPr>
        <w:pStyle w:val="Heading3"/>
      </w:pPr>
      <w:r>
        <w:lastRenderedPageBreak/>
        <w:t>Zonation analysis details</w:t>
      </w:r>
    </w:p>
    <w:p w:rsidR="00E43127" w:rsidRDefault="00E43127" w:rsidP="00E43127">
      <w:proofErr w:type="gramStart"/>
      <w:r w:rsidRPr="00553212">
        <w:rPr>
          <w:b/>
        </w:rPr>
        <w:t>S1 Table.</w:t>
      </w:r>
      <w:proofErr w:type="gramEnd"/>
      <w:r w:rsidRPr="00553212">
        <w:rPr>
          <w:b/>
        </w:rPr>
        <w:t xml:space="preserve"> Feature weights used in Zonation analyses.</w:t>
      </w:r>
      <w:r>
        <w:t xml:space="preserve"> </w:t>
      </w:r>
      <w:proofErr w:type="gramStart"/>
      <w:r>
        <w:t>Foo bar.</w:t>
      </w:r>
      <w:proofErr w:type="gramEnd"/>
    </w:p>
    <w:tbl>
      <w:tblPr>
        <w:tblW w:w="6252" w:type="dxa"/>
        <w:tblInd w:w="55" w:type="dxa"/>
        <w:tblCellMar>
          <w:left w:w="70" w:type="dxa"/>
          <w:right w:w="70" w:type="dxa"/>
        </w:tblCellMar>
        <w:tblLook w:val="04A0" w:firstRow="1" w:lastRow="0" w:firstColumn="1" w:lastColumn="0" w:noHBand="0" w:noVBand="1"/>
      </w:tblPr>
      <w:tblGrid>
        <w:gridCol w:w="960"/>
        <w:gridCol w:w="473"/>
        <w:gridCol w:w="2126"/>
        <w:gridCol w:w="1701"/>
        <w:gridCol w:w="992"/>
      </w:tblGrid>
      <w:tr w:rsidR="00E43127" w:rsidRPr="00822F58" w:rsidTr="002156D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b/>
                <w:bCs/>
                <w:color w:val="000000"/>
                <w:kern w:val="0"/>
                <w:sz w:val="22"/>
                <w:szCs w:val="22"/>
                <w:lang w:val="fi-FI" w:eastAsia="fi-FI"/>
              </w:rPr>
            </w:pPr>
            <w:proofErr w:type="spellStart"/>
            <w:r w:rsidRPr="00822F58">
              <w:rPr>
                <w:rFonts w:ascii="Calibri" w:eastAsia="Times New Roman" w:hAnsi="Calibri" w:cs="Times New Roman"/>
                <w:b/>
                <w:bCs/>
                <w:color w:val="000000"/>
                <w:kern w:val="0"/>
                <w:sz w:val="22"/>
                <w:szCs w:val="22"/>
                <w:lang w:val="fi-FI" w:eastAsia="fi-FI"/>
              </w:rPr>
              <w:t>Run</w:t>
            </w:r>
            <w:proofErr w:type="spellEnd"/>
          </w:p>
        </w:tc>
        <w:tc>
          <w:tcPr>
            <w:tcW w:w="473" w:type="dxa"/>
            <w:tcBorders>
              <w:top w:val="single" w:sz="4" w:space="0" w:color="auto"/>
              <w:left w:val="single" w:sz="4" w:space="0" w:color="auto"/>
              <w:bottom w:val="single" w:sz="4" w:space="0" w:color="auto"/>
              <w:right w:val="single" w:sz="4" w:space="0" w:color="auto"/>
            </w:tcBorders>
          </w:tcPr>
          <w:p w:rsidR="00E43127" w:rsidRPr="00822F58" w:rsidRDefault="00E43127" w:rsidP="002156D0">
            <w:pPr>
              <w:suppressAutoHyphens w:val="0"/>
              <w:spacing w:before="0" w:after="0"/>
              <w:jc w:val="left"/>
              <w:rPr>
                <w:rFonts w:ascii="Calibri" w:eastAsia="Times New Roman" w:hAnsi="Calibri" w:cs="Times New Roman"/>
                <w:b/>
                <w:bCs/>
                <w:color w:val="000000"/>
                <w:kern w:val="0"/>
                <w:sz w:val="22"/>
                <w:szCs w:val="22"/>
                <w:lang w:val="fi-FI" w:eastAsia="fi-FI"/>
              </w:rPr>
            </w:pPr>
            <w:r>
              <w:rPr>
                <w:rFonts w:ascii="Calibri" w:eastAsia="Times New Roman" w:hAnsi="Calibri" w:cs="Times New Roman"/>
                <w:b/>
                <w:bCs/>
                <w:color w:val="000000"/>
                <w:kern w:val="0"/>
                <w:sz w:val="22"/>
                <w:szCs w:val="22"/>
                <w:lang w:val="fi-FI" w:eastAsia="fi-FI"/>
              </w:rPr>
              <w:t>ID</w:t>
            </w:r>
          </w:p>
        </w:tc>
        <w:tc>
          <w:tcPr>
            <w:tcW w:w="2126" w:type="dxa"/>
            <w:tcBorders>
              <w:top w:val="single" w:sz="4" w:space="0" w:color="auto"/>
              <w:left w:val="single" w:sz="4" w:space="0" w:color="auto"/>
              <w:bottom w:val="single" w:sz="4" w:space="0" w:color="auto"/>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b/>
                <w:bCs/>
                <w:color w:val="000000"/>
                <w:kern w:val="0"/>
                <w:sz w:val="22"/>
                <w:szCs w:val="22"/>
                <w:lang w:val="fi-FI" w:eastAsia="fi-FI"/>
              </w:rPr>
            </w:pPr>
            <w:proofErr w:type="spellStart"/>
            <w:r w:rsidRPr="00822F58">
              <w:rPr>
                <w:rFonts w:ascii="Calibri" w:eastAsia="Times New Roman" w:hAnsi="Calibri" w:cs="Times New Roman"/>
                <w:b/>
                <w:bCs/>
                <w:color w:val="000000"/>
                <w:kern w:val="0"/>
                <w:sz w:val="22"/>
                <w:szCs w:val="22"/>
                <w:lang w:val="fi-FI" w:eastAsia="fi-FI"/>
              </w:rPr>
              <w:t>Tree</w:t>
            </w:r>
            <w:proofErr w:type="spellEnd"/>
            <w:r w:rsidRPr="00822F58">
              <w:rPr>
                <w:rFonts w:ascii="Calibri" w:eastAsia="Times New Roman" w:hAnsi="Calibri" w:cs="Times New Roman"/>
                <w:b/>
                <w:bCs/>
                <w:color w:val="000000"/>
                <w:kern w:val="0"/>
                <w:sz w:val="22"/>
                <w:szCs w:val="22"/>
                <w:lang w:val="fi-FI" w:eastAsia="fi-FI"/>
              </w:rPr>
              <w:t xml:space="preserve"> </w:t>
            </w:r>
            <w:proofErr w:type="spellStart"/>
            <w:r w:rsidRPr="00822F58">
              <w:rPr>
                <w:rFonts w:ascii="Calibri" w:eastAsia="Times New Roman" w:hAnsi="Calibri" w:cs="Times New Roman"/>
                <w:b/>
                <w:bCs/>
                <w:color w:val="000000"/>
                <w:kern w:val="0"/>
                <w:sz w:val="22"/>
                <w:szCs w:val="22"/>
                <w:lang w:val="fi-FI" w:eastAsia="fi-FI"/>
              </w:rPr>
              <w:t>species</w:t>
            </w:r>
            <w:proofErr w:type="spellEnd"/>
            <w:r w:rsidRPr="00822F58">
              <w:rPr>
                <w:rFonts w:ascii="Calibri" w:eastAsia="Times New Roman" w:hAnsi="Calibri" w:cs="Times New Roman"/>
                <w:b/>
                <w:bCs/>
                <w:color w:val="000000"/>
                <w:kern w:val="0"/>
                <w:sz w:val="22"/>
                <w:szCs w:val="22"/>
                <w:lang w:val="fi-FI" w:eastAsia="fi-FI"/>
              </w:rPr>
              <w:t xml:space="preserve"> </w:t>
            </w:r>
            <w:proofErr w:type="spellStart"/>
            <w:r w:rsidRPr="00822F58">
              <w:rPr>
                <w:rFonts w:ascii="Calibri" w:eastAsia="Times New Roman" w:hAnsi="Calibri" w:cs="Times New Roman"/>
                <w:b/>
                <w:bCs/>
                <w:color w:val="000000"/>
                <w:kern w:val="0"/>
                <w:sz w:val="22"/>
                <w:szCs w:val="22"/>
                <w:lang w:val="fi-FI" w:eastAsia="fi-FI"/>
              </w:rPr>
              <w:t>group</w:t>
            </w:r>
            <w:proofErr w:type="spellEnd"/>
          </w:p>
        </w:tc>
        <w:tc>
          <w:tcPr>
            <w:tcW w:w="1701" w:type="dxa"/>
            <w:tcBorders>
              <w:top w:val="single" w:sz="4" w:space="0" w:color="auto"/>
              <w:left w:val="nil"/>
              <w:bottom w:val="single" w:sz="4" w:space="0" w:color="auto"/>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b/>
                <w:bCs/>
                <w:color w:val="000000"/>
                <w:kern w:val="0"/>
                <w:sz w:val="22"/>
                <w:szCs w:val="22"/>
                <w:lang w:val="fi-FI" w:eastAsia="fi-FI"/>
              </w:rPr>
            </w:pPr>
            <w:proofErr w:type="spellStart"/>
            <w:r w:rsidRPr="00822F58">
              <w:rPr>
                <w:rFonts w:ascii="Calibri" w:eastAsia="Times New Roman" w:hAnsi="Calibri" w:cs="Times New Roman"/>
                <w:b/>
                <w:bCs/>
                <w:color w:val="000000"/>
                <w:kern w:val="0"/>
                <w:sz w:val="22"/>
                <w:szCs w:val="22"/>
                <w:lang w:val="fi-FI" w:eastAsia="fi-FI"/>
              </w:rPr>
              <w:t>Soil</w:t>
            </w:r>
            <w:proofErr w:type="spellEnd"/>
            <w:r w:rsidRPr="00822F58">
              <w:rPr>
                <w:rFonts w:ascii="Calibri" w:eastAsia="Times New Roman" w:hAnsi="Calibri" w:cs="Times New Roman"/>
                <w:b/>
                <w:bCs/>
                <w:color w:val="000000"/>
                <w:kern w:val="0"/>
                <w:sz w:val="22"/>
                <w:szCs w:val="22"/>
                <w:lang w:val="fi-FI" w:eastAsia="fi-FI"/>
              </w:rPr>
              <w:t xml:space="preserve"> </w:t>
            </w:r>
            <w:proofErr w:type="spellStart"/>
            <w:r w:rsidRPr="00822F58">
              <w:rPr>
                <w:rFonts w:ascii="Calibri" w:eastAsia="Times New Roman" w:hAnsi="Calibri" w:cs="Times New Roman"/>
                <w:b/>
                <w:bCs/>
                <w:color w:val="000000"/>
                <w:kern w:val="0"/>
                <w:sz w:val="22"/>
                <w:szCs w:val="22"/>
                <w:lang w:val="fi-FI" w:eastAsia="fi-FI"/>
              </w:rPr>
              <w:t>fertility</w:t>
            </w:r>
            <w:proofErr w:type="spellEnd"/>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b/>
                <w:bCs/>
                <w:color w:val="000000"/>
                <w:kern w:val="0"/>
                <w:sz w:val="22"/>
                <w:szCs w:val="22"/>
                <w:lang w:val="fi-FI" w:eastAsia="fi-FI"/>
              </w:rPr>
            </w:pPr>
            <w:proofErr w:type="spellStart"/>
            <w:r w:rsidRPr="00822F58">
              <w:rPr>
                <w:rFonts w:ascii="Calibri" w:eastAsia="Times New Roman" w:hAnsi="Calibri" w:cs="Times New Roman"/>
                <w:b/>
                <w:bCs/>
                <w:color w:val="000000"/>
                <w:kern w:val="0"/>
                <w:sz w:val="22"/>
                <w:szCs w:val="22"/>
                <w:lang w:val="fi-FI" w:eastAsia="fi-FI"/>
              </w:rPr>
              <w:t>Weight</w:t>
            </w:r>
            <w:proofErr w:type="spellEnd"/>
          </w:p>
        </w:tc>
      </w:tr>
      <w:tr w:rsidR="00E43127" w:rsidRPr="00822F58" w:rsidTr="002156D0">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R1-R2</w:t>
            </w:r>
          </w:p>
        </w:tc>
        <w:tc>
          <w:tcPr>
            <w:tcW w:w="473" w:type="dxa"/>
            <w:tcBorders>
              <w:top w:val="nil"/>
              <w:left w:val="single" w:sz="4" w:space="0" w:color="auto"/>
              <w:bottom w:val="nil"/>
              <w:right w:val="single" w:sz="4" w:space="0" w:color="auto"/>
            </w:tcBorders>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w:t>
            </w:r>
          </w:p>
        </w:tc>
        <w:tc>
          <w:tcPr>
            <w:tcW w:w="2126" w:type="dxa"/>
            <w:tcBorders>
              <w:top w:val="nil"/>
              <w:left w:val="single" w:sz="4" w:space="0" w:color="auto"/>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Birch</w:t>
            </w:r>
            <w:proofErr w:type="spellEnd"/>
          </w:p>
        </w:tc>
        <w:tc>
          <w:tcPr>
            <w:tcW w:w="1701" w:type="dxa"/>
            <w:tcBorders>
              <w:top w:val="nil"/>
              <w:left w:val="nil"/>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NA</w:t>
            </w:r>
          </w:p>
        </w:tc>
        <w:tc>
          <w:tcPr>
            <w:tcW w:w="992" w:type="dxa"/>
            <w:tcBorders>
              <w:top w:val="nil"/>
              <w:left w:val="nil"/>
              <w:bottom w:val="nil"/>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1.3</w:t>
            </w:r>
          </w:p>
        </w:tc>
      </w:tr>
      <w:tr w:rsidR="00E43127" w:rsidRPr="00822F58" w:rsidTr="002156D0">
        <w:trPr>
          <w:trHeight w:val="300"/>
        </w:trPr>
        <w:tc>
          <w:tcPr>
            <w:tcW w:w="960" w:type="dxa"/>
            <w:vMerge/>
            <w:tcBorders>
              <w:top w:val="nil"/>
              <w:left w:val="single" w:sz="4" w:space="0" w:color="auto"/>
              <w:bottom w:val="single" w:sz="4" w:space="0" w:color="auto"/>
              <w:right w:val="single" w:sz="4" w:space="0" w:color="auto"/>
            </w:tcBorders>
            <w:vAlign w:val="center"/>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2</w:t>
            </w:r>
          </w:p>
        </w:tc>
        <w:tc>
          <w:tcPr>
            <w:tcW w:w="2126" w:type="dxa"/>
            <w:tcBorders>
              <w:top w:val="nil"/>
              <w:left w:val="single" w:sz="4" w:space="0" w:color="auto"/>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Spruce</w:t>
            </w:r>
            <w:proofErr w:type="spellEnd"/>
          </w:p>
        </w:tc>
        <w:tc>
          <w:tcPr>
            <w:tcW w:w="1701" w:type="dxa"/>
            <w:tcBorders>
              <w:top w:val="nil"/>
              <w:left w:val="nil"/>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NA</w:t>
            </w:r>
          </w:p>
        </w:tc>
        <w:tc>
          <w:tcPr>
            <w:tcW w:w="992" w:type="dxa"/>
            <w:tcBorders>
              <w:top w:val="nil"/>
              <w:left w:val="nil"/>
              <w:bottom w:val="nil"/>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w:t>
            </w:r>
          </w:p>
        </w:tc>
      </w:tr>
      <w:tr w:rsidR="00E43127" w:rsidRPr="00822F58" w:rsidTr="002156D0">
        <w:trPr>
          <w:trHeight w:val="300"/>
        </w:trPr>
        <w:tc>
          <w:tcPr>
            <w:tcW w:w="960" w:type="dxa"/>
            <w:vMerge/>
            <w:tcBorders>
              <w:top w:val="nil"/>
              <w:left w:val="single" w:sz="4" w:space="0" w:color="auto"/>
              <w:bottom w:val="single" w:sz="4" w:space="0" w:color="auto"/>
              <w:right w:val="single" w:sz="4" w:space="0" w:color="auto"/>
            </w:tcBorders>
            <w:vAlign w:val="center"/>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3</w:t>
            </w:r>
          </w:p>
        </w:tc>
        <w:tc>
          <w:tcPr>
            <w:tcW w:w="2126" w:type="dxa"/>
            <w:tcBorders>
              <w:top w:val="nil"/>
              <w:left w:val="single" w:sz="4" w:space="0" w:color="auto"/>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Other</w:t>
            </w:r>
            <w:proofErr w:type="spellEnd"/>
            <w:r w:rsidRPr="00822F58">
              <w:rPr>
                <w:rFonts w:ascii="Calibri" w:eastAsia="Times New Roman" w:hAnsi="Calibri" w:cs="Times New Roman"/>
                <w:color w:val="000000"/>
                <w:kern w:val="0"/>
                <w:sz w:val="22"/>
                <w:szCs w:val="22"/>
                <w:lang w:val="fi-FI" w:eastAsia="fi-FI"/>
              </w:rPr>
              <w:t xml:space="preserve"> </w:t>
            </w:r>
            <w:proofErr w:type="spellStart"/>
            <w:r w:rsidRPr="00822F58">
              <w:rPr>
                <w:rFonts w:ascii="Calibri" w:eastAsia="Times New Roman" w:hAnsi="Calibri" w:cs="Times New Roman"/>
                <w:color w:val="000000"/>
                <w:kern w:val="0"/>
                <w:sz w:val="22"/>
                <w:szCs w:val="22"/>
                <w:lang w:val="fi-FI" w:eastAsia="fi-FI"/>
              </w:rPr>
              <w:t>deciduous</w:t>
            </w:r>
            <w:proofErr w:type="spellEnd"/>
          </w:p>
        </w:tc>
        <w:tc>
          <w:tcPr>
            <w:tcW w:w="1701" w:type="dxa"/>
            <w:tcBorders>
              <w:top w:val="nil"/>
              <w:left w:val="nil"/>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NA</w:t>
            </w:r>
          </w:p>
        </w:tc>
        <w:tc>
          <w:tcPr>
            <w:tcW w:w="992" w:type="dxa"/>
            <w:tcBorders>
              <w:top w:val="nil"/>
              <w:left w:val="nil"/>
              <w:bottom w:val="nil"/>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2.6</w:t>
            </w:r>
          </w:p>
        </w:tc>
      </w:tr>
      <w:tr w:rsidR="00E43127" w:rsidRPr="00822F58" w:rsidTr="002156D0">
        <w:trPr>
          <w:trHeight w:val="300"/>
        </w:trPr>
        <w:tc>
          <w:tcPr>
            <w:tcW w:w="960" w:type="dxa"/>
            <w:vMerge/>
            <w:tcBorders>
              <w:top w:val="nil"/>
              <w:left w:val="single" w:sz="4" w:space="0" w:color="auto"/>
              <w:bottom w:val="single" w:sz="4" w:space="0" w:color="auto"/>
              <w:right w:val="single" w:sz="4" w:space="0" w:color="auto"/>
            </w:tcBorders>
            <w:vAlign w:val="center"/>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single" w:sz="4" w:space="0" w:color="auto"/>
              <w:right w:val="single" w:sz="4" w:space="0" w:color="auto"/>
            </w:tcBorders>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4</w:t>
            </w:r>
          </w:p>
        </w:tc>
        <w:tc>
          <w:tcPr>
            <w:tcW w:w="2126" w:type="dxa"/>
            <w:tcBorders>
              <w:top w:val="nil"/>
              <w:left w:val="single" w:sz="4" w:space="0" w:color="auto"/>
              <w:bottom w:val="single" w:sz="4" w:space="0" w:color="auto"/>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Pine</w:t>
            </w:r>
            <w:proofErr w:type="spellEnd"/>
          </w:p>
        </w:tc>
        <w:tc>
          <w:tcPr>
            <w:tcW w:w="1701" w:type="dxa"/>
            <w:tcBorders>
              <w:top w:val="nil"/>
              <w:left w:val="nil"/>
              <w:bottom w:val="single" w:sz="4" w:space="0" w:color="auto"/>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NA</w:t>
            </w:r>
          </w:p>
        </w:tc>
        <w:tc>
          <w:tcPr>
            <w:tcW w:w="992" w:type="dxa"/>
            <w:tcBorders>
              <w:top w:val="nil"/>
              <w:left w:val="nil"/>
              <w:bottom w:val="single" w:sz="4" w:space="0" w:color="auto"/>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w:t>
            </w:r>
          </w:p>
        </w:tc>
      </w:tr>
      <w:tr w:rsidR="00E43127" w:rsidRPr="00822F58" w:rsidTr="002156D0">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R3-R6</w:t>
            </w:r>
          </w:p>
        </w:tc>
        <w:tc>
          <w:tcPr>
            <w:tcW w:w="473" w:type="dxa"/>
            <w:tcBorders>
              <w:top w:val="nil"/>
              <w:left w:val="single" w:sz="4" w:space="0" w:color="auto"/>
              <w:bottom w:val="nil"/>
              <w:right w:val="single" w:sz="4" w:space="0" w:color="auto"/>
            </w:tcBorders>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w:t>
            </w:r>
          </w:p>
        </w:tc>
        <w:tc>
          <w:tcPr>
            <w:tcW w:w="2126" w:type="dxa"/>
            <w:tcBorders>
              <w:top w:val="nil"/>
              <w:left w:val="single" w:sz="4" w:space="0" w:color="auto"/>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Birch</w:t>
            </w:r>
            <w:proofErr w:type="spellEnd"/>
          </w:p>
        </w:tc>
        <w:tc>
          <w:tcPr>
            <w:tcW w:w="1701" w:type="dxa"/>
            <w:tcBorders>
              <w:top w:val="nil"/>
              <w:left w:val="nil"/>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Herb-rich</w:t>
            </w:r>
            <w:proofErr w:type="spellEnd"/>
          </w:p>
        </w:tc>
        <w:tc>
          <w:tcPr>
            <w:tcW w:w="992" w:type="dxa"/>
            <w:tcBorders>
              <w:top w:val="nil"/>
              <w:left w:val="nil"/>
              <w:bottom w:val="nil"/>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4</w:t>
            </w:r>
          </w:p>
        </w:tc>
      </w:tr>
      <w:tr w:rsidR="00E43127" w:rsidRPr="00822F58" w:rsidTr="002156D0">
        <w:trPr>
          <w:trHeight w:val="300"/>
        </w:trPr>
        <w:tc>
          <w:tcPr>
            <w:tcW w:w="960" w:type="dxa"/>
            <w:vMerge/>
            <w:tcBorders>
              <w:top w:val="nil"/>
              <w:left w:val="single" w:sz="4" w:space="0" w:color="auto"/>
              <w:bottom w:val="single" w:sz="4" w:space="0" w:color="auto"/>
              <w:right w:val="single" w:sz="4" w:space="0" w:color="auto"/>
            </w:tcBorders>
            <w:vAlign w:val="center"/>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2</w:t>
            </w:r>
          </w:p>
        </w:tc>
        <w:tc>
          <w:tcPr>
            <w:tcW w:w="2126" w:type="dxa"/>
            <w:tcBorders>
              <w:top w:val="nil"/>
              <w:left w:val="single" w:sz="4" w:space="0" w:color="auto"/>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Birch</w:t>
            </w:r>
            <w:proofErr w:type="spellEnd"/>
          </w:p>
        </w:tc>
        <w:tc>
          <w:tcPr>
            <w:tcW w:w="1701" w:type="dxa"/>
            <w:tcBorders>
              <w:top w:val="nil"/>
              <w:left w:val="nil"/>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Herb-rich</w:t>
            </w:r>
            <w:proofErr w:type="spellEnd"/>
            <w:r w:rsidRPr="00822F58">
              <w:rPr>
                <w:rFonts w:ascii="Calibri" w:eastAsia="Times New Roman" w:hAnsi="Calibri" w:cs="Times New Roman"/>
                <w:color w:val="000000"/>
                <w:kern w:val="0"/>
                <w:sz w:val="22"/>
                <w:szCs w:val="22"/>
                <w:lang w:val="fi-FI" w:eastAsia="fi-FI"/>
              </w:rPr>
              <w:t xml:space="preserve"> </w:t>
            </w:r>
            <w:proofErr w:type="spellStart"/>
            <w:r w:rsidRPr="00822F58">
              <w:rPr>
                <w:rFonts w:ascii="Calibri" w:eastAsia="Times New Roman" w:hAnsi="Calibri" w:cs="Times New Roman"/>
                <w:color w:val="000000"/>
                <w:kern w:val="0"/>
                <w:sz w:val="22"/>
                <w:szCs w:val="22"/>
                <w:lang w:val="fi-FI" w:eastAsia="fi-FI"/>
              </w:rPr>
              <w:t>like</w:t>
            </w:r>
            <w:proofErr w:type="spellEnd"/>
          </w:p>
        </w:tc>
        <w:tc>
          <w:tcPr>
            <w:tcW w:w="992" w:type="dxa"/>
            <w:tcBorders>
              <w:top w:val="nil"/>
              <w:left w:val="nil"/>
              <w:bottom w:val="nil"/>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2</w:t>
            </w:r>
          </w:p>
        </w:tc>
      </w:tr>
      <w:tr w:rsidR="00E43127" w:rsidRPr="00822F58" w:rsidTr="002156D0">
        <w:trPr>
          <w:trHeight w:val="300"/>
        </w:trPr>
        <w:tc>
          <w:tcPr>
            <w:tcW w:w="960" w:type="dxa"/>
            <w:vMerge/>
            <w:tcBorders>
              <w:top w:val="nil"/>
              <w:left w:val="single" w:sz="4" w:space="0" w:color="auto"/>
              <w:bottom w:val="single" w:sz="4" w:space="0" w:color="auto"/>
              <w:right w:val="single" w:sz="4" w:space="0" w:color="auto"/>
            </w:tcBorders>
            <w:vAlign w:val="center"/>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3</w:t>
            </w:r>
          </w:p>
        </w:tc>
        <w:tc>
          <w:tcPr>
            <w:tcW w:w="2126" w:type="dxa"/>
            <w:tcBorders>
              <w:top w:val="nil"/>
              <w:left w:val="single" w:sz="4" w:space="0" w:color="auto"/>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Birch</w:t>
            </w:r>
            <w:proofErr w:type="spellEnd"/>
          </w:p>
        </w:tc>
        <w:tc>
          <w:tcPr>
            <w:tcW w:w="1701" w:type="dxa"/>
            <w:tcBorders>
              <w:top w:val="nil"/>
              <w:left w:val="nil"/>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Mesic</w:t>
            </w:r>
            <w:proofErr w:type="spellEnd"/>
          </w:p>
        </w:tc>
        <w:tc>
          <w:tcPr>
            <w:tcW w:w="992" w:type="dxa"/>
            <w:tcBorders>
              <w:top w:val="nil"/>
              <w:left w:val="nil"/>
              <w:bottom w:val="nil"/>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w:t>
            </w:r>
          </w:p>
        </w:tc>
      </w:tr>
      <w:tr w:rsidR="00E43127" w:rsidRPr="00822F58" w:rsidTr="002156D0">
        <w:trPr>
          <w:trHeight w:val="300"/>
        </w:trPr>
        <w:tc>
          <w:tcPr>
            <w:tcW w:w="960" w:type="dxa"/>
            <w:vMerge/>
            <w:tcBorders>
              <w:top w:val="nil"/>
              <w:left w:val="single" w:sz="4" w:space="0" w:color="auto"/>
              <w:bottom w:val="single" w:sz="4" w:space="0" w:color="auto"/>
              <w:right w:val="single" w:sz="4" w:space="0" w:color="auto"/>
            </w:tcBorders>
            <w:vAlign w:val="center"/>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4</w:t>
            </w:r>
          </w:p>
        </w:tc>
        <w:tc>
          <w:tcPr>
            <w:tcW w:w="2126" w:type="dxa"/>
            <w:tcBorders>
              <w:top w:val="nil"/>
              <w:left w:val="single" w:sz="4" w:space="0" w:color="auto"/>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Birch</w:t>
            </w:r>
            <w:proofErr w:type="spellEnd"/>
          </w:p>
        </w:tc>
        <w:tc>
          <w:tcPr>
            <w:tcW w:w="1701" w:type="dxa"/>
            <w:tcBorders>
              <w:top w:val="nil"/>
              <w:left w:val="nil"/>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Semi-xeric</w:t>
            </w:r>
            <w:proofErr w:type="spellEnd"/>
          </w:p>
        </w:tc>
        <w:tc>
          <w:tcPr>
            <w:tcW w:w="992" w:type="dxa"/>
            <w:tcBorders>
              <w:top w:val="nil"/>
              <w:left w:val="nil"/>
              <w:bottom w:val="nil"/>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w:t>
            </w:r>
          </w:p>
        </w:tc>
      </w:tr>
      <w:tr w:rsidR="00E43127" w:rsidRPr="00822F58" w:rsidTr="002156D0">
        <w:trPr>
          <w:trHeight w:val="300"/>
        </w:trPr>
        <w:tc>
          <w:tcPr>
            <w:tcW w:w="960" w:type="dxa"/>
            <w:vMerge/>
            <w:tcBorders>
              <w:top w:val="nil"/>
              <w:left w:val="single" w:sz="4" w:space="0" w:color="auto"/>
              <w:bottom w:val="single" w:sz="4" w:space="0" w:color="auto"/>
              <w:right w:val="single" w:sz="4" w:space="0" w:color="auto"/>
            </w:tcBorders>
            <w:vAlign w:val="center"/>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5</w:t>
            </w:r>
          </w:p>
        </w:tc>
        <w:tc>
          <w:tcPr>
            <w:tcW w:w="2126" w:type="dxa"/>
            <w:tcBorders>
              <w:top w:val="nil"/>
              <w:left w:val="single" w:sz="4" w:space="0" w:color="auto"/>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Birch</w:t>
            </w:r>
            <w:proofErr w:type="spellEnd"/>
          </w:p>
        </w:tc>
        <w:tc>
          <w:tcPr>
            <w:tcW w:w="1701" w:type="dxa"/>
            <w:tcBorders>
              <w:top w:val="nil"/>
              <w:left w:val="nil"/>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Xeric</w:t>
            </w:r>
            <w:proofErr w:type="spellEnd"/>
          </w:p>
        </w:tc>
        <w:tc>
          <w:tcPr>
            <w:tcW w:w="992" w:type="dxa"/>
            <w:tcBorders>
              <w:top w:val="nil"/>
              <w:left w:val="nil"/>
              <w:bottom w:val="nil"/>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1.5</w:t>
            </w:r>
          </w:p>
        </w:tc>
      </w:tr>
      <w:tr w:rsidR="00E43127" w:rsidRPr="00822F58" w:rsidTr="002156D0">
        <w:trPr>
          <w:trHeight w:val="300"/>
        </w:trPr>
        <w:tc>
          <w:tcPr>
            <w:tcW w:w="960" w:type="dxa"/>
            <w:vMerge/>
            <w:tcBorders>
              <w:top w:val="nil"/>
              <w:left w:val="single" w:sz="4" w:space="0" w:color="auto"/>
              <w:bottom w:val="single" w:sz="4" w:space="0" w:color="auto"/>
              <w:right w:val="single" w:sz="4" w:space="0" w:color="auto"/>
            </w:tcBorders>
            <w:vAlign w:val="center"/>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6</w:t>
            </w:r>
          </w:p>
        </w:tc>
        <w:tc>
          <w:tcPr>
            <w:tcW w:w="2126" w:type="dxa"/>
            <w:tcBorders>
              <w:top w:val="nil"/>
              <w:left w:val="single" w:sz="4" w:space="0" w:color="auto"/>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Spruce</w:t>
            </w:r>
            <w:proofErr w:type="spellEnd"/>
          </w:p>
        </w:tc>
        <w:tc>
          <w:tcPr>
            <w:tcW w:w="1701" w:type="dxa"/>
            <w:tcBorders>
              <w:top w:val="nil"/>
              <w:left w:val="nil"/>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Herb-rich</w:t>
            </w:r>
            <w:proofErr w:type="spellEnd"/>
          </w:p>
        </w:tc>
        <w:tc>
          <w:tcPr>
            <w:tcW w:w="992" w:type="dxa"/>
            <w:tcBorders>
              <w:top w:val="nil"/>
              <w:left w:val="nil"/>
              <w:bottom w:val="nil"/>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3</w:t>
            </w:r>
          </w:p>
        </w:tc>
      </w:tr>
      <w:tr w:rsidR="00E43127" w:rsidRPr="00822F58" w:rsidTr="002156D0">
        <w:trPr>
          <w:trHeight w:val="300"/>
        </w:trPr>
        <w:tc>
          <w:tcPr>
            <w:tcW w:w="960" w:type="dxa"/>
            <w:vMerge/>
            <w:tcBorders>
              <w:top w:val="nil"/>
              <w:left w:val="single" w:sz="4" w:space="0" w:color="auto"/>
              <w:bottom w:val="single" w:sz="4" w:space="0" w:color="auto"/>
              <w:right w:val="single" w:sz="4" w:space="0" w:color="auto"/>
            </w:tcBorders>
            <w:vAlign w:val="center"/>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7</w:t>
            </w:r>
          </w:p>
        </w:tc>
        <w:tc>
          <w:tcPr>
            <w:tcW w:w="2126" w:type="dxa"/>
            <w:tcBorders>
              <w:top w:val="nil"/>
              <w:left w:val="single" w:sz="4" w:space="0" w:color="auto"/>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Spruce</w:t>
            </w:r>
            <w:proofErr w:type="spellEnd"/>
          </w:p>
        </w:tc>
        <w:tc>
          <w:tcPr>
            <w:tcW w:w="1701" w:type="dxa"/>
            <w:tcBorders>
              <w:top w:val="nil"/>
              <w:left w:val="nil"/>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Herb-rich</w:t>
            </w:r>
            <w:proofErr w:type="spellEnd"/>
            <w:r w:rsidRPr="00822F58">
              <w:rPr>
                <w:rFonts w:ascii="Calibri" w:eastAsia="Times New Roman" w:hAnsi="Calibri" w:cs="Times New Roman"/>
                <w:color w:val="000000"/>
                <w:kern w:val="0"/>
                <w:sz w:val="22"/>
                <w:szCs w:val="22"/>
                <w:lang w:val="fi-FI" w:eastAsia="fi-FI"/>
              </w:rPr>
              <w:t xml:space="preserve"> </w:t>
            </w:r>
            <w:proofErr w:type="spellStart"/>
            <w:r w:rsidRPr="00822F58">
              <w:rPr>
                <w:rFonts w:ascii="Calibri" w:eastAsia="Times New Roman" w:hAnsi="Calibri" w:cs="Times New Roman"/>
                <w:color w:val="000000"/>
                <w:kern w:val="0"/>
                <w:sz w:val="22"/>
                <w:szCs w:val="22"/>
                <w:lang w:val="fi-FI" w:eastAsia="fi-FI"/>
              </w:rPr>
              <w:t>like</w:t>
            </w:r>
            <w:proofErr w:type="spellEnd"/>
          </w:p>
        </w:tc>
        <w:tc>
          <w:tcPr>
            <w:tcW w:w="992" w:type="dxa"/>
            <w:tcBorders>
              <w:top w:val="nil"/>
              <w:left w:val="nil"/>
              <w:bottom w:val="nil"/>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1.5</w:t>
            </w:r>
          </w:p>
        </w:tc>
      </w:tr>
      <w:tr w:rsidR="00E43127" w:rsidRPr="00822F58" w:rsidTr="002156D0">
        <w:trPr>
          <w:trHeight w:val="300"/>
        </w:trPr>
        <w:tc>
          <w:tcPr>
            <w:tcW w:w="960" w:type="dxa"/>
            <w:vMerge/>
            <w:tcBorders>
              <w:top w:val="nil"/>
              <w:left w:val="single" w:sz="4" w:space="0" w:color="auto"/>
              <w:bottom w:val="single" w:sz="4" w:space="0" w:color="auto"/>
              <w:right w:val="single" w:sz="4" w:space="0" w:color="auto"/>
            </w:tcBorders>
            <w:vAlign w:val="center"/>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8</w:t>
            </w:r>
          </w:p>
        </w:tc>
        <w:tc>
          <w:tcPr>
            <w:tcW w:w="2126" w:type="dxa"/>
            <w:tcBorders>
              <w:top w:val="nil"/>
              <w:left w:val="single" w:sz="4" w:space="0" w:color="auto"/>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Spruce</w:t>
            </w:r>
            <w:proofErr w:type="spellEnd"/>
          </w:p>
        </w:tc>
        <w:tc>
          <w:tcPr>
            <w:tcW w:w="1701" w:type="dxa"/>
            <w:tcBorders>
              <w:top w:val="nil"/>
              <w:left w:val="nil"/>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Mesic</w:t>
            </w:r>
            <w:proofErr w:type="spellEnd"/>
          </w:p>
        </w:tc>
        <w:tc>
          <w:tcPr>
            <w:tcW w:w="992" w:type="dxa"/>
            <w:tcBorders>
              <w:top w:val="nil"/>
              <w:left w:val="nil"/>
              <w:bottom w:val="nil"/>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w:t>
            </w:r>
          </w:p>
        </w:tc>
      </w:tr>
      <w:tr w:rsidR="00E43127" w:rsidRPr="00822F58" w:rsidTr="002156D0">
        <w:trPr>
          <w:trHeight w:val="300"/>
        </w:trPr>
        <w:tc>
          <w:tcPr>
            <w:tcW w:w="960" w:type="dxa"/>
            <w:vMerge/>
            <w:tcBorders>
              <w:top w:val="nil"/>
              <w:left w:val="single" w:sz="4" w:space="0" w:color="auto"/>
              <w:bottom w:val="single" w:sz="4" w:space="0" w:color="auto"/>
              <w:right w:val="single" w:sz="4" w:space="0" w:color="auto"/>
            </w:tcBorders>
            <w:vAlign w:val="center"/>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9</w:t>
            </w:r>
          </w:p>
        </w:tc>
        <w:tc>
          <w:tcPr>
            <w:tcW w:w="2126" w:type="dxa"/>
            <w:tcBorders>
              <w:top w:val="nil"/>
              <w:left w:val="single" w:sz="4" w:space="0" w:color="auto"/>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Spruce</w:t>
            </w:r>
            <w:proofErr w:type="spellEnd"/>
          </w:p>
        </w:tc>
        <w:tc>
          <w:tcPr>
            <w:tcW w:w="1701" w:type="dxa"/>
            <w:tcBorders>
              <w:top w:val="nil"/>
              <w:left w:val="nil"/>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Semi-xeric</w:t>
            </w:r>
            <w:proofErr w:type="spellEnd"/>
          </w:p>
        </w:tc>
        <w:tc>
          <w:tcPr>
            <w:tcW w:w="992" w:type="dxa"/>
            <w:tcBorders>
              <w:top w:val="nil"/>
              <w:left w:val="nil"/>
              <w:bottom w:val="nil"/>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w:t>
            </w:r>
          </w:p>
        </w:tc>
      </w:tr>
      <w:tr w:rsidR="00E43127" w:rsidRPr="00822F58" w:rsidTr="002156D0">
        <w:trPr>
          <w:trHeight w:val="300"/>
        </w:trPr>
        <w:tc>
          <w:tcPr>
            <w:tcW w:w="960" w:type="dxa"/>
            <w:vMerge/>
            <w:tcBorders>
              <w:top w:val="nil"/>
              <w:left w:val="single" w:sz="4" w:space="0" w:color="auto"/>
              <w:bottom w:val="single" w:sz="4" w:space="0" w:color="auto"/>
              <w:right w:val="single" w:sz="4" w:space="0" w:color="auto"/>
            </w:tcBorders>
            <w:vAlign w:val="center"/>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10</w:t>
            </w:r>
          </w:p>
        </w:tc>
        <w:tc>
          <w:tcPr>
            <w:tcW w:w="2126" w:type="dxa"/>
            <w:tcBorders>
              <w:top w:val="nil"/>
              <w:left w:val="single" w:sz="4" w:space="0" w:color="auto"/>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Spruce</w:t>
            </w:r>
            <w:proofErr w:type="spellEnd"/>
          </w:p>
        </w:tc>
        <w:tc>
          <w:tcPr>
            <w:tcW w:w="1701" w:type="dxa"/>
            <w:tcBorders>
              <w:top w:val="nil"/>
              <w:left w:val="nil"/>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Xeric</w:t>
            </w:r>
            <w:proofErr w:type="spellEnd"/>
          </w:p>
        </w:tc>
        <w:tc>
          <w:tcPr>
            <w:tcW w:w="992" w:type="dxa"/>
            <w:tcBorders>
              <w:top w:val="nil"/>
              <w:left w:val="nil"/>
              <w:bottom w:val="nil"/>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w:t>
            </w:r>
          </w:p>
        </w:tc>
      </w:tr>
      <w:tr w:rsidR="00E43127" w:rsidRPr="00822F58" w:rsidTr="002156D0">
        <w:trPr>
          <w:trHeight w:val="300"/>
        </w:trPr>
        <w:tc>
          <w:tcPr>
            <w:tcW w:w="960" w:type="dxa"/>
            <w:vMerge/>
            <w:tcBorders>
              <w:top w:val="nil"/>
              <w:left w:val="single" w:sz="4" w:space="0" w:color="auto"/>
              <w:bottom w:val="single" w:sz="4" w:space="0" w:color="auto"/>
              <w:right w:val="single" w:sz="4" w:space="0" w:color="auto"/>
            </w:tcBorders>
            <w:vAlign w:val="center"/>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11</w:t>
            </w:r>
          </w:p>
        </w:tc>
        <w:tc>
          <w:tcPr>
            <w:tcW w:w="2126" w:type="dxa"/>
            <w:tcBorders>
              <w:top w:val="nil"/>
              <w:left w:val="single" w:sz="4" w:space="0" w:color="auto"/>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Other</w:t>
            </w:r>
            <w:proofErr w:type="spellEnd"/>
            <w:r w:rsidRPr="00822F58">
              <w:rPr>
                <w:rFonts w:ascii="Calibri" w:eastAsia="Times New Roman" w:hAnsi="Calibri" w:cs="Times New Roman"/>
                <w:color w:val="000000"/>
                <w:kern w:val="0"/>
                <w:sz w:val="22"/>
                <w:szCs w:val="22"/>
                <w:lang w:val="fi-FI" w:eastAsia="fi-FI"/>
              </w:rPr>
              <w:t xml:space="preserve"> </w:t>
            </w:r>
            <w:proofErr w:type="spellStart"/>
            <w:r w:rsidRPr="00822F58">
              <w:rPr>
                <w:rFonts w:ascii="Calibri" w:eastAsia="Times New Roman" w:hAnsi="Calibri" w:cs="Times New Roman"/>
                <w:color w:val="000000"/>
                <w:kern w:val="0"/>
                <w:sz w:val="22"/>
                <w:szCs w:val="22"/>
                <w:lang w:val="fi-FI" w:eastAsia="fi-FI"/>
              </w:rPr>
              <w:t>deciduous</w:t>
            </w:r>
            <w:proofErr w:type="spellEnd"/>
          </w:p>
        </w:tc>
        <w:tc>
          <w:tcPr>
            <w:tcW w:w="1701" w:type="dxa"/>
            <w:tcBorders>
              <w:top w:val="nil"/>
              <w:left w:val="nil"/>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Herb-rich</w:t>
            </w:r>
            <w:proofErr w:type="spellEnd"/>
          </w:p>
        </w:tc>
        <w:tc>
          <w:tcPr>
            <w:tcW w:w="992" w:type="dxa"/>
            <w:tcBorders>
              <w:top w:val="nil"/>
              <w:left w:val="nil"/>
              <w:bottom w:val="nil"/>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7</w:t>
            </w:r>
          </w:p>
        </w:tc>
      </w:tr>
      <w:tr w:rsidR="00E43127" w:rsidRPr="00822F58" w:rsidTr="002156D0">
        <w:trPr>
          <w:trHeight w:val="300"/>
        </w:trPr>
        <w:tc>
          <w:tcPr>
            <w:tcW w:w="960" w:type="dxa"/>
            <w:vMerge/>
            <w:tcBorders>
              <w:top w:val="nil"/>
              <w:left w:val="single" w:sz="4" w:space="0" w:color="auto"/>
              <w:bottom w:val="single" w:sz="4" w:space="0" w:color="auto"/>
              <w:right w:val="single" w:sz="4" w:space="0" w:color="auto"/>
            </w:tcBorders>
            <w:vAlign w:val="center"/>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12</w:t>
            </w:r>
          </w:p>
        </w:tc>
        <w:tc>
          <w:tcPr>
            <w:tcW w:w="2126" w:type="dxa"/>
            <w:tcBorders>
              <w:top w:val="nil"/>
              <w:left w:val="single" w:sz="4" w:space="0" w:color="auto"/>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Other</w:t>
            </w:r>
            <w:proofErr w:type="spellEnd"/>
            <w:r w:rsidRPr="00822F58">
              <w:rPr>
                <w:rFonts w:ascii="Calibri" w:eastAsia="Times New Roman" w:hAnsi="Calibri" w:cs="Times New Roman"/>
                <w:color w:val="000000"/>
                <w:kern w:val="0"/>
                <w:sz w:val="22"/>
                <w:szCs w:val="22"/>
                <w:lang w:val="fi-FI" w:eastAsia="fi-FI"/>
              </w:rPr>
              <w:t xml:space="preserve"> </w:t>
            </w:r>
            <w:proofErr w:type="spellStart"/>
            <w:r w:rsidRPr="00822F58">
              <w:rPr>
                <w:rFonts w:ascii="Calibri" w:eastAsia="Times New Roman" w:hAnsi="Calibri" w:cs="Times New Roman"/>
                <w:color w:val="000000"/>
                <w:kern w:val="0"/>
                <w:sz w:val="22"/>
                <w:szCs w:val="22"/>
                <w:lang w:val="fi-FI" w:eastAsia="fi-FI"/>
              </w:rPr>
              <w:t>deciduous</w:t>
            </w:r>
            <w:proofErr w:type="spellEnd"/>
          </w:p>
        </w:tc>
        <w:tc>
          <w:tcPr>
            <w:tcW w:w="1701" w:type="dxa"/>
            <w:tcBorders>
              <w:top w:val="nil"/>
              <w:left w:val="nil"/>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Herb-rich</w:t>
            </w:r>
            <w:proofErr w:type="spellEnd"/>
            <w:r w:rsidRPr="00822F58">
              <w:rPr>
                <w:rFonts w:ascii="Calibri" w:eastAsia="Times New Roman" w:hAnsi="Calibri" w:cs="Times New Roman"/>
                <w:color w:val="000000"/>
                <w:kern w:val="0"/>
                <w:sz w:val="22"/>
                <w:szCs w:val="22"/>
                <w:lang w:val="fi-FI" w:eastAsia="fi-FI"/>
              </w:rPr>
              <w:t xml:space="preserve"> </w:t>
            </w:r>
            <w:proofErr w:type="spellStart"/>
            <w:r w:rsidRPr="00822F58">
              <w:rPr>
                <w:rFonts w:ascii="Calibri" w:eastAsia="Times New Roman" w:hAnsi="Calibri" w:cs="Times New Roman"/>
                <w:color w:val="000000"/>
                <w:kern w:val="0"/>
                <w:sz w:val="22"/>
                <w:szCs w:val="22"/>
                <w:lang w:val="fi-FI" w:eastAsia="fi-FI"/>
              </w:rPr>
              <w:t>like</w:t>
            </w:r>
            <w:proofErr w:type="spellEnd"/>
          </w:p>
        </w:tc>
        <w:tc>
          <w:tcPr>
            <w:tcW w:w="992" w:type="dxa"/>
            <w:tcBorders>
              <w:top w:val="nil"/>
              <w:left w:val="nil"/>
              <w:bottom w:val="nil"/>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4</w:t>
            </w:r>
          </w:p>
        </w:tc>
      </w:tr>
      <w:tr w:rsidR="00E43127" w:rsidRPr="00822F58" w:rsidTr="002156D0">
        <w:trPr>
          <w:trHeight w:val="300"/>
        </w:trPr>
        <w:tc>
          <w:tcPr>
            <w:tcW w:w="960" w:type="dxa"/>
            <w:vMerge/>
            <w:tcBorders>
              <w:top w:val="nil"/>
              <w:left w:val="single" w:sz="4" w:space="0" w:color="auto"/>
              <w:bottom w:val="single" w:sz="4" w:space="0" w:color="auto"/>
              <w:right w:val="single" w:sz="4" w:space="0" w:color="auto"/>
            </w:tcBorders>
            <w:vAlign w:val="center"/>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13</w:t>
            </w:r>
          </w:p>
        </w:tc>
        <w:tc>
          <w:tcPr>
            <w:tcW w:w="2126" w:type="dxa"/>
            <w:tcBorders>
              <w:top w:val="nil"/>
              <w:left w:val="single" w:sz="4" w:space="0" w:color="auto"/>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Other</w:t>
            </w:r>
            <w:proofErr w:type="spellEnd"/>
            <w:r w:rsidRPr="00822F58">
              <w:rPr>
                <w:rFonts w:ascii="Calibri" w:eastAsia="Times New Roman" w:hAnsi="Calibri" w:cs="Times New Roman"/>
                <w:color w:val="000000"/>
                <w:kern w:val="0"/>
                <w:sz w:val="22"/>
                <w:szCs w:val="22"/>
                <w:lang w:val="fi-FI" w:eastAsia="fi-FI"/>
              </w:rPr>
              <w:t xml:space="preserve"> </w:t>
            </w:r>
            <w:proofErr w:type="spellStart"/>
            <w:r w:rsidRPr="00822F58">
              <w:rPr>
                <w:rFonts w:ascii="Calibri" w:eastAsia="Times New Roman" w:hAnsi="Calibri" w:cs="Times New Roman"/>
                <w:color w:val="000000"/>
                <w:kern w:val="0"/>
                <w:sz w:val="22"/>
                <w:szCs w:val="22"/>
                <w:lang w:val="fi-FI" w:eastAsia="fi-FI"/>
              </w:rPr>
              <w:t>deciduous</w:t>
            </w:r>
            <w:proofErr w:type="spellEnd"/>
          </w:p>
        </w:tc>
        <w:tc>
          <w:tcPr>
            <w:tcW w:w="1701" w:type="dxa"/>
            <w:tcBorders>
              <w:top w:val="nil"/>
              <w:left w:val="nil"/>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Mesic</w:t>
            </w:r>
            <w:proofErr w:type="spellEnd"/>
          </w:p>
        </w:tc>
        <w:tc>
          <w:tcPr>
            <w:tcW w:w="992" w:type="dxa"/>
            <w:tcBorders>
              <w:top w:val="nil"/>
              <w:left w:val="nil"/>
              <w:bottom w:val="nil"/>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3</w:t>
            </w:r>
          </w:p>
        </w:tc>
      </w:tr>
      <w:tr w:rsidR="00E43127" w:rsidRPr="00822F58" w:rsidTr="002156D0">
        <w:trPr>
          <w:trHeight w:val="300"/>
        </w:trPr>
        <w:tc>
          <w:tcPr>
            <w:tcW w:w="960" w:type="dxa"/>
            <w:vMerge/>
            <w:tcBorders>
              <w:top w:val="nil"/>
              <w:left w:val="single" w:sz="4" w:space="0" w:color="auto"/>
              <w:bottom w:val="single" w:sz="4" w:space="0" w:color="auto"/>
              <w:right w:val="single" w:sz="4" w:space="0" w:color="auto"/>
            </w:tcBorders>
            <w:vAlign w:val="center"/>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14</w:t>
            </w:r>
          </w:p>
        </w:tc>
        <w:tc>
          <w:tcPr>
            <w:tcW w:w="2126" w:type="dxa"/>
            <w:tcBorders>
              <w:top w:val="nil"/>
              <w:left w:val="single" w:sz="4" w:space="0" w:color="auto"/>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Other</w:t>
            </w:r>
            <w:proofErr w:type="spellEnd"/>
            <w:r w:rsidRPr="00822F58">
              <w:rPr>
                <w:rFonts w:ascii="Calibri" w:eastAsia="Times New Roman" w:hAnsi="Calibri" w:cs="Times New Roman"/>
                <w:color w:val="000000"/>
                <w:kern w:val="0"/>
                <w:sz w:val="22"/>
                <w:szCs w:val="22"/>
                <w:lang w:val="fi-FI" w:eastAsia="fi-FI"/>
              </w:rPr>
              <w:t xml:space="preserve"> </w:t>
            </w:r>
            <w:proofErr w:type="spellStart"/>
            <w:r w:rsidRPr="00822F58">
              <w:rPr>
                <w:rFonts w:ascii="Calibri" w:eastAsia="Times New Roman" w:hAnsi="Calibri" w:cs="Times New Roman"/>
                <w:color w:val="000000"/>
                <w:kern w:val="0"/>
                <w:sz w:val="22"/>
                <w:szCs w:val="22"/>
                <w:lang w:val="fi-FI" w:eastAsia="fi-FI"/>
              </w:rPr>
              <w:t>deciduous</w:t>
            </w:r>
            <w:proofErr w:type="spellEnd"/>
          </w:p>
        </w:tc>
        <w:tc>
          <w:tcPr>
            <w:tcW w:w="1701" w:type="dxa"/>
            <w:tcBorders>
              <w:top w:val="nil"/>
              <w:left w:val="nil"/>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Semi-xeric</w:t>
            </w:r>
            <w:proofErr w:type="spellEnd"/>
          </w:p>
        </w:tc>
        <w:tc>
          <w:tcPr>
            <w:tcW w:w="992" w:type="dxa"/>
            <w:tcBorders>
              <w:top w:val="nil"/>
              <w:left w:val="nil"/>
              <w:bottom w:val="nil"/>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2</w:t>
            </w:r>
          </w:p>
        </w:tc>
      </w:tr>
      <w:tr w:rsidR="00E43127" w:rsidRPr="00822F58" w:rsidTr="002156D0">
        <w:trPr>
          <w:trHeight w:val="300"/>
        </w:trPr>
        <w:tc>
          <w:tcPr>
            <w:tcW w:w="960" w:type="dxa"/>
            <w:vMerge/>
            <w:tcBorders>
              <w:top w:val="nil"/>
              <w:left w:val="single" w:sz="4" w:space="0" w:color="auto"/>
              <w:bottom w:val="single" w:sz="4" w:space="0" w:color="auto"/>
              <w:right w:val="single" w:sz="4" w:space="0" w:color="auto"/>
            </w:tcBorders>
            <w:vAlign w:val="center"/>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15</w:t>
            </w:r>
          </w:p>
        </w:tc>
        <w:tc>
          <w:tcPr>
            <w:tcW w:w="2126" w:type="dxa"/>
            <w:tcBorders>
              <w:top w:val="nil"/>
              <w:left w:val="single" w:sz="4" w:space="0" w:color="auto"/>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Other</w:t>
            </w:r>
            <w:proofErr w:type="spellEnd"/>
            <w:r w:rsidRPr="00822F58">
              <w:rPr>
                <w:rFonts w:ascii="Calibri" w:eastAsia="Times New Roman" w:hAnsi="Calibri" w:cs="Times New Roman"/>
                <w:color w:val="000000"/>
                <w:kern w:val="0"/>
                <w:sz w:val="22"/>
                <w:szCs w:val="22"/>
                <w:lang w:val="fi-FI" w:eastAsia="fi-FI"/>
              </w:rPr>
              <w:t xml:space="preserve"> </w:t>
            </w:r>
            <w:proofErr w:type="spellStart"/>
            <w:r w:rsidRPr="00822F58">
              <w:rPr>
                <w:rFonts w:ascii="Calibri" w:eastAsia="Times New Roman" w:hAnsi="Calibri" w:cs="Times New Roman"/>
                <w:color w:val="000000"/>
                <w:kern w:val="0"/>
                <w:sz w:val="22"/>
                <w:szCs w:val="22"/>
                <w:lang w:val="fi-FI" w:eastAsia="fi-FI"/>
              </w:rPr>
              <w:t>deciduous</w:t>
            </w:r>
            <w:proofErr w:type="spellEnd"/>
          </w:p>
        </w:tc>
        <w:tc>
          <w:tcPr>
            <w:tcW w:w="1701" w:type="dxa"/>
            <w:tcBorders>
              <w:top w:val="nil"/>
              <w:left w:val="nil"/>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Xeric</w:t>
            </w:r>
            <w:proofErr w:type="spellEnd"/>
          </w:p>
        </w:tc>
        <w:tc>
          <w:tcPr>
            <w:tcW w:w="992" w:type="dxa"/>
            <w:tcBorders>
              <w:top w:val="nil"/>
              <w:left w:val="nil"/>
              <w:bottom w:val="nil"/>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2.5</w:t>
            </w:r>
          </w:p>
        </w:tc>
      </w:tr>
      <w:tr w:rsidR="00E43127" w:rsidRPr="00822F58" w:rsidTr="002156D0">
        <w:trPr>
          <w:trHeight w:val="300"/>
        </w:trPr>
        <w:tc>
          <w:tcPr>
            <w:tcW w:w="960" w:type="dxa"/>
            <w:vMerge/>
            <w:tcBorders>
              <w:top w:val="nil"/>
              <w:left w:val="single" w:sz="4" w:space="0" w:color="auto"/>
              <w:bottom w:val="single" w:sz="4" w:space="0" w:color="auto"/>
              <w:right w:val="single" w:sz="4" w:space="0" w:color="auto"/>
            </w:tcBorders>
            <w:vAlign w:val="center"/>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16</w:t>
            </w:r>
          </w:p>
        </w:tc>
        <w:tc>
          <w:tcPr>
            <w:tcW w:w="2126" w:type="dxa"/>
            <w:tcBorders>
              <w:top w:val="nil"/>
              <w:left w:val="single" w:sz="4" w:space="0" w:color="auto"/>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Pine</w:t>
            </w:r>
            <w:proofErr w:type="spellEnd"/>
          </w:p>
        </w:tc>
        <w:tc>
          <w:tcPr>
            <w:tcW w:w="1701" w:type="dxa"/>
            <w:tcBorders>
              <w:top w:val="nil"/>
              <w:left w:val="nil"/>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Herb-rich</w:t>
            </w:r>
            <w:proofErr w:type="spellEnd"/>
          </w:p>
        </w:tc>
        <w:tc>
          <w:tcPr>
            <w:tcW w:w="992" w:type="dxa"/>
            <w:tcBorders>
              <w:top w:val="nil"/>
              <w:left w:val="nil"/>
              <w:bottom w:val="nil"/>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3</w:t>
            </w:r>
          </w:p>
        </w:tc>
      </w:tr>
      <w:tr w:rsidR="00E43127" w:rsidRPr="00822F58" w:rsidTr="002156D0">
        <w:trPr>
          <w:trHeight w:val="300"/>
        </w:trPr>
        <w:tc>
          <w:tcPr>
            <w:tcW w:w="960" w:type="dxa"/>
            <w:vMerge/>
            <w:tcBorders>
              <w:top w:val="nil"/>
              <w:left w:val="single" w:sz="4" w:space="0" w:color="auto"/>
              <w:bottom w:val="single" w:sz="4" w:space="0" w:color="auto"/>
              <w:right w:val="single" w:sz="4" w:space="0" w:color="auto"/>
            </w:tcBorders>
            <w:vAlign w:val="center"/>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17</w:t>
            </w:r>
          </w:p>
        </w:tc>
        <w:tc>
          <w:tcPr>
            <w:tcW w:w="2126" w:type="dxa"/>
            <w:tcBorders>
              <w:top w:val="nil"/>
              <w:left w:val="single" w:sz="4" w:space="0" w:color="auto"/>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Pine</w:t>
            </w:r>
            <w:proofErr w:type="spellEnd"/>
          </w:p>
        </w:tc>
        <w:tc>
          <w:tcPr>
            <w:tcW w:w="1701" w:type="dxa"/>
            <w:tcBorders>
              <w:top w:val="nil"/>
              <w:left w:val="nil"/>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Herb-rich</w:t>
            </w:r>
            <w:proofErr w:type="spellEnd"/>
            <w:r w:rsidRPr="00822F58">
              <w:rPr>
                <w:rFonts w:ascii="Calibri" w:eastAsia="Times New Roman" w:hAnsi="Calibri" w:cs="Times New Roman"/>
                <w:color w:val="000000"/>
                <w:kern w:val="0"/>
                <w:sz w:val="22"/>
                <w:szCs w:val="22"/>
                <w:lang w:val="fi-FI" w:eastAsia="fi-FI"/>
              </w:rPr>
              <w:t xml:space="preserve"> </w:t>
            </w:r>
            <w:proofErr w:type="spellStart"/>
            <w:r w:rsidRPr="00822F58">
              <w:rPr>
                <w:rFonts w:ascii="Calibri" w:eastAsia="Times New Roman" w:hAnsi="Calibri" w:cs="Times New Roman"/>
                <w:color w:val="000000"/>
                <w:kern w:val="0"/>
                <w:sz w:val="22"/>
                <w:szCs w:val="22"/>
                <w:lang w:val="fi-FI" w:eastAsia="fi-FI"/>
              </w:rPr>
              <w:t>like</w:t>
            </w:r>
            <w:proofErr w:type="spellEnd"/>
          </w:p>
        </w:tc>
        <w:tc>
          <w:tcPr>
            <w:tcW w:w="992" w:type="dxa"/>
            <w:tcBorders>
              <w:top w:val="nil"/>
              <w:left w:val="nil"/>
              <w:bottom w:val="nil"/>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w:t>
            </w:r>
          </w:p>
        </w:tc>
      </w:tr>
      <w:tr w:rsidR="00E43127" w:rsidRPr="00822F58" w:rsidTr="002156D0">
        <w:trPr>
          <w:trHeight w:val="300"/>
        </w:trPr>
        <w:tc>
          <w:tcPr>
            <w:tcW w:w="960" w:type="dxa"/>
            <w:vMerge/>
            <w:tcBorders>
              <w:top w:val="nil"/>
              <w:left w:val="single" w:sz="4" w:space="0" w:color="auto"/>
              <w:bottom w:val="single" w:sz="4" w:space="0" w:color="auto"/>
              <w:right w:val="single" w:sz="4" w:space="0" w:color="auto"/>
            </w:tcBorders>
            <w:vAlign w:val="center"/>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18</w:t>
            </w:r>
          </w:p>
        </w:tc>
        <w:tc>
          <w:tcPr>
            <w:tcW w:w="2126" w:type="dxa"/>
            <w:tcBorders>
              <w:top w:val="nil"/>
              <w:left w:val="single" w:sz="4" w:space="0" w:color="auto"/>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Pine</w:t>
            </w:r>
            <w:proofErr w:type="spellEnd"/>
          </w:p>
        </w:tc>
        <w:tc>
          <w:tcPr>
            <w:tcW w:w="1701" w:type="dxa"/>
            <w:tcBorders>
              <w:top w:val="nil"/>
              <w:left w:val="nil"/>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Mesic</w:t>
            </w:r>
            <w:proofErr w:type="spellEnd"/>
          </w:p>
        </w:tc>
        <w:tc>
          <w:tcPr>
            <w:tcW w:w="992" w:type="dxa"/>
            <w:tcBorders>
              <w:top w:val="nil"/>
              <w:left w:val="nil"/>
              <w:bottom w:val="nil"/>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w:t>
            </w:r>
          </w:p>
        </w:tc>
      </w:tr>
      <w:tr w:rsidR="00E43127" w:rsidRPr="00822F58" w:rsidTr="002156D0">
        <w:trPr>
          <w:trHeight w:val="300"/>
        </w:trPr>
        <w:tc>
          <w:tcPr>
            <w:tcW w:w="960" w:type="dxa"/>
            <w:vMerge/>
            <w:tcBorders>
              <w:top w:val="nil"/>
              <w:left w:val="single" w:sz="4" w:space="0" w:color="auto"/>
              <w:bottom w:val="single" w:sz="4" w:space="0" w:color="auto"/>
              <w:right w:val="single" w:sz="4" w:space="0" w:color="auto"/>
            </w:tcBorders>
            <w:vAlign w:val="center"/>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19</w:t>
            </w:r>
          </w:p>
        </w:tc>
        <w:tc>
          <w:tcPr>
            <w:tcW w:w="2126" w:type="dxa"/>
            <w:tcBorders>
              <w:top w:val="nil"/>
              <w:left w:val="single" w:sz="4" w:space="0" w:color="auto"/>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Pine</w:t>
            </w:r>
            <w:proofErr w:type="spellEnd"/>
          </w:p>
        </w:tc>
        <w:tc>
          <w:tcPr>
            <w:tcW w:w="1701" w:type="dxa"/>
            <w:tcBorders>
              <w:top w:val="nil"/>
              <w:left w:val="nil"/>
              <w:bottom w:val="nil"/>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Semi-xeric</w:t>
            </w:r>
            <w:proofErr w:type="spellEnd"/>
          </w:p>
        </w:tc>
        <w:tc>
          <w:tcPr>
            <w:tcW w:w="992" w:type="dxa"/>
            <w:tcBorders>
              <w:top w:val="nil"/>
              <w:left w:val="nil"/>
              <w:bottom w:val="nil"/>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w:t>
            </w:r>
          </w:p>
        </w:tc>
      </w:tr>
      <w:tr w:rsidR="00E43127" w:rsidRPr="00822F58" w:rsidTr="002156D0">
        <w:trPr>
          <w:trHeight w:val="300"/>
        </w:trPr>
        <w:tc>
          <w:tcPr>
            <w:tcW w:w="960" w:type="dxa"/>
            <w:vMerge/>
            <w:tcBorders>
              <w:top w:val="nil"/>
              <w:left w:val="single" w:sz="4" w:space="0" w:color="auto"/>
              <w:bottom w:val="single" w:sz="4" w:space="0" w:color="auto"/>
              <w:right w:val="single" w:sz="4" w:space="0" w:color="auto"/>
            </w:tcBorders>
            <w:vAlign w:val="center"/>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single" w:sz="4" w:space="0" w:color="auto"/>
              <w:right w:val="single" w:sz="4" w:space="0" w:color="auto"/>
            </w:tcBorders>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20</w:t>
            </w:r>
          </w:p>
        </w:tc>
        <w:tc>
          <w:tcPr>
            <w:tcW w:w="2126" w:type="dxa"/>
            <w:tcBorders>
              <w:top w:val="nil"/>
              <w:left w:val="single" w:sz="4" w:space="0" w:color="auto"/>
              <w:bottom w:val="single" w:sz="4" w:space="0" w:color="auto"/>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Pine</w:t>
            </w:r>
            <w:proofErr w:type="spellEnd"/>
          </w:p>
        </w:tc>
        <w:tc>
          <w:tcPr>
            <w:tcW w:w="1701" w:type="dxa"/>
            <w:tcBorders>
              <w:top w:val="nil"/>
              <w:left w:val="nil"/>
              <w:bottom w:val="single" w:sz="4" w:space="0" w:color="auto"/>
              <w:right w:val="nil"/>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Xeric</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rsidR="00E43127" w:rsidRPr="00822F58"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w:t>
            </w:r>
          </w:p>
        </w:tc>
      </w:tr>
    </w:tbl>
    <w:p w:rsidR="00E43127" w:rsidRDefault="00E43127" w:rsidP="00E43127"/>
    <w:p w:rsidR="00E43127" w:rsidRDefault="00E43127" w:rsidP="00E43127">
      <w:pPr>
        <w:suppressAutoHyphens w:val="0"/>
        <w:spacing w:before="0" w:after="200" w:line="276" w:lineRule="auto"/>
        <w:jc w:val="left"/>
      </w:pPr>
      <w:r>
        <w:br w:type="page"/>
      </w:r>
    </w:p>
    <w:p w:rsidR="00E43127" w:rsidRDefault="00E43127" w:rsidP="00E43127">
      <w:pPr>
        <w:rPr>
          <w:b/>
        </w:rPr>
        <w:sectPr w:rsidR="00E43127" w:rsidSect="00DE0DB5">
          <w:footerReference w:type="default" r:id="rId6"/>
          <w:pgSz w:w="11906" w:h="16838"/>
          <w:pgMar w:top="1417" w:right="1134" w:bottom="2173" w:left="1134" w:header="720" w:footer="1417" w:gutter="0"/>
          <w:cols w:space="720"/>
          <w:docGrid w:linePitch="360"/>
        </w:sectPr>
      </w:pPr>
    </w:p>
    <w:p w:rsidR="00E43127" w:rsidRDefault="00E43127" w:rsidP="00E43127">
      <w:proofErr w:type="gramStart"/>
      <w:r w:rsidRPr="00553212">
        <w:rPr>
          <w:b/>
        </w:rPr>
        <w:lastRenderedPageBreak/>
        <w:t>S2 Table.</w:t>
      </w:r>
      <w:proofErr w:type="gramEnd"/>
      <w:r w:rsidRPr="00553212">
        <w:rPr>
          <w:b/>
        </w:rPr>
        <w:t xml:space="preserve"> Matrix connectivity multipliers used in Zonation analyses.</w:t>
      </w:r>
      <w:r>
        <w:t xml:space="preserve"> </w:t>
      </w:r>
      <w:proofErr w:type="gramStart"/>
      <w:r>
        <w:t>Foo bar.</w:t>
      </w:r>
      <w:proofErr w:type="gramEnd"/>
    </w:p>
    <w:p w:rsidR="00E43127" w:rsidRDefault="00E43127" w:rsidP="00E43127">
      <w:pPr>
        <w:suppressAutoHyphens w:val="0"/>
        <w:spacing w:before="0" w:after="200" w:line="276" w:lineRule="auto"/>
        <w:jc w:val="left"/>
        <w:rPr>
          <w:rFonts w:cs="Calibri"/>
          <w:szCs w:val="28"/>
        </w:rPr>
      </w:pPr>
    </w:p>
    <w:tbl>
      <w:tblPr>
        <w:tblW w:w="9920" w:type="dxa"/>
        <w:tblInd w:w="55" w:type="dxa"/>
        <w:tblCellMar>
          <w:left w:w="70" w:type="dxa"/>
          <w:right w:w="70" w:type="dxa"/>
        </w:tblCellMar>
        <w:tblLook w:val="04A0" w:firstRow="1" w:lastRow="0" w:firstColumn="1" w:lastColumn="0" w:noHBand="0" w:noVBand="1"/>
      </w:tblPr>
      <w:tblGrid>
        <w:gridCol w:w="364"/>
        <w:gridCol w:w="531"/>
        <w:gridCol w:w="531"/>
        <w:gridCol w:w="531"/>
        <w:gridCol w:w="531"/>
        <w:gridCol w:w="531"/>
        <w:gridCol w:w="531"/>
        <w:gridCol w:w="531"/>
        <w:gridCol w:w="531"/>
        <w:gridCol w:w="531"/>
        <w:gridCol w:w="531"/>
        <w:gridCol w:w="531"/>
        <w:gridCol w:w="531"/>
        <w:gridCol w:w="531"/>
        <w:gridCol w:w="531"/>
        <w:gridCol w:w="531"/>
        <w:gridCol w:w="531"/>
        <w:gridCol w:w="531"/>
        <w:gridCol w:w="531"/>
        <w:gridCol w:w="531"/>
        <w:gridCol w:w="531"/>
      </w:tblGrid>
      <w:tr w:rsidR="00E43127" w:rsidRPr="001B71C6" w:rsidTr="002156D0">
        <w:trPr>
          <w:trHeight w:val="300"/>
        </w:trPr>
        <w:tc>
          <w:tcPr>
            <w:tcW w:w="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3127" w:rsidRPr="001B71C6" w:rsidRDefault="00E43127" w:rsidP="002156D0">
            <w:pPr>
              <w:suppressAutoHyphens w:val="0"/>
              <w:spacing w:before="0" w:after="0"/>
              <w:jc w:val="left"/>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 </w:t>
            </w:r>
          </w:p>
        </w:tc>
        <w:tc>
          <w:tcPr>
            <w:tcW w:w="480" w:type="dxa"/>
            <w:tcBorders>
              <w:top w:val="single" w:sz="4" w:space="0" w:color="auto"/>
              <w:left w:val="nil"/>
              <w:bottom w:val="single" w:sz="4" w:space="0" w:color="auto"/>
              <w:right w:val="nil"/>
            </w:tcBorders>
            <w:shd w:val="clear" w:color="auto" w:fill="auto"/>
            <w:noWrap/>
            <w:vAlign w:val="bottom"/>
            <w:hideMark/>
          </w:tcPr>
          <w:p w:rsidR="00E43127" w:rsidRPr="001B71C6" w:rsidRDefault="00E43127" w:rsidP="002156D0">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w:t>
            </w:r>
          </w:p>
        </w:tc>
        <w:tc>
          <w:tcPr>
            <w:tcW w:w="480" w:type="dxa"/>
            <w:tcBorders>
              <w:top w:val="single" w:sz="4" w:space="0" w:color="auto"/>
              <w:left w:val="nil"/>
              <w:bottom w:val="single" w:sz="4" w:space="0" w:color="auto"/>
              <w:right w:val="nil"/>
            </w:tcBorders>
            <w:shd w:val="clear" w:color="auto" w:fill="auto"/>
            <w:noWrap/>
            <w:vAlign w:val="bottom"/>
            <w:hideMark/>
          </w:tcPr>
          <w:p w:rsidR="00E43127" w:rsidRPr="001B71C6" w:rsidRDefault="00E43127" w:rsidP="002156D0">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2</w:t>
            </w:r>
          </w:p>
        </w:tc>
        <w:tc>
          <w:tcPr>
            <w:tcW w:w="480" w:type="dxa"/>
            <w:tcBorders>
              <w:top w:val="single" w:sz="4" w:space="0" w:color="auto"/>
              <w:left w:val="nil"/>
              <w:bottom w:val="single" w:sz="4" w:space="0" w:color="auto"/>
              <w:right w:val="nil"/>
            </w:tcBorders>
            <w:shd w:val="clear" w:color="auto" w:fill="auto"/>
            <w:noWrap/>
            <w:vAlign w:val="bottom"/>
            <w:hideMark/>
          </w:tcPr>
          <w:p w:rsidR="00E43127" w:rsidRPr="001B71C6" w:rsidRDefault="00E43127" w:rsidP="002156D0">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3</w:t>
            </w:r>
          </w:p>
        </w:tc>
        <w:tc>
          <w:tcPr>
            <w:tcW w:w="480" w:type="dxa"/>
            <w:tcBorders>
              <w:top w:val="single" w:sz="4" w:space="0" w:color="auto"/>
              <w:left w:val="nil"/>
              <w:bottom w:val="single" w:sz="4" w:space="0" w:color="auto"/>
              <w:right w:val="nil"/>
            </w:tcBorders>
            <w:shd w:val="clear" w:color="auto" w:fill="auto"/>
            <w:noWrap/>
            <w:vAlign w:val="bottom"/>
            <w:hideMark/>
          </w:tcPr>
          <w:p w:rsidR="00E43127" w:rsidRPr="001B71C6" w:rsidRDefault="00E43127" w:rsidP="002156D0">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4</w:t>
            </w:r>
          </w:p>
        </w:tc>
        <w:tc>
          <w:tcPr>
            <w:tcW w:w="480" w:type="dxa"/>
            <w:tcBorders>
              <w:top w:val="single" w:sz="4" w:space="0" w:color="auto"/>
              <w:left w:val="nil"/>
              <w:bottom w:val="single" w:sz="4" w:space="0" w:color="auto"/>
              <w:right w:val="nil"/>
            </w:tcBorders>
            <w:shd w:val="clear" w:color="auto" w:fill="auto"/>
            <w:noWrap/>
            <w:vAlign w:val="bottom"/>
            <w:hideMark/>
          </w:tcPr>
          <w:p w:rsidR="00E43127" w:rsidRPr="001B71C6" w:rsidRDefault="00E43127" w:rsidP="002156D0">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5</w:t>
            </w:r>
          </w:p>
        </w:tc>
        <w:tc>
          <w:tcPr>
            <w:tcW w:w="480" w:type="dxa"/>
            <w:tcBorders>
              <w:top w:val="single" w:sz="4" w:space="0" w:color="auto"/>
              <w:left w:val="nil"/>
              <w:bottom w:val="single" w:sz="4" w:space="0" w:color="auto"/>
              <w:right w:val="nil"/>
            </w:tcBorders>
            <w:shd w:val="clear" w:color="auto" w:fill="auto"/>
            <w:noWrap/>
            <w:vAlign w:val="bottom"/>
            <w:hideMark/>
          </w:tcPr>
          <w:p w:rsidR="00E43127" w:rsidRPr="001B71C6" w:rsidRDefault="00E43127" w:rsidP="002156D0">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6</w:t>
            </w:r>
          </w:p>
        </w:tc>
        <w:tc>
          <w:tcPr>
            <w:tcW w:w="480" w:type="dxa"/>
            <w:tcBorders>
              <w:top w:val="single" w:sz="4" w:space="0" w:color="auto"/>
              <w:left w:val="nil"/>
              <w:bottom w:val="single" w:sz="4" w:space="0" w:color="auto"/>
              <w:right w:val="nil"/>
            </w:tcBorders>
            <w:shd w:val="clear" w:color="auto" w:fill="auto"/>
            <w:noWrap/>
            <w:vAlign w:val="bottom"/>
            <w:hideMark/>
          </w:tcPr>
          <w:p w:rsidR="00E43127" w:rsidRPr="001B71C6" w:rsidRDefault="00E43127" w:rsidP="002156D0">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7</w:t>
            </w:r>
          </w:p>
        </w:tc>
        <w:tc>
          <w:tcPr>
            <w:tcW w:w="480" w:type="dxa"/>
            <w:tcBorders>
              <w:top w:val="single" w:sz="4" w:space="0" w:color="auto"/>
              <w:left w:val="nil"/>
              <w:bottom w:val="single" w:sz="4" w:space="0" w:color="auto"/>
              <w:right w:val="nil"/>
            </w:tcBorders>
            <w:shd w:val="clear" w:color="auto" w:fill="auto"/>
            <w:noWrap/>
            <w:vAlign w:val="bottom"/>
            <w:hideMark/>
          </w:tcPr>
          <w:p w:rsidR="00E43127" w:rsidRPr="001B71C6" w:rsidRDefault="00E43127" w:rsidP="002156D0">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8</w:t>
            </w:r>
          </w:p>
        </w:tc>
        <w:tc>
          <w:tcPr>
            <w:tcW w:w="480" w:type="dxa"/>
            <w:tcBorders>
              <w:top w:val="single" w:sz="4" w:space="0" w:color="auto"/>
              <w:left w:val="nil"/>
              <w:bottom w:val="single" w:sz="4" w:space="0" w:color="auto"/>
              <w:right w:val="nil"/>
            </w:tcBorders>
            <w:shd w:val="clear" w:color="auto" w:fill="auto"/>
            <w:noWrap/>
            <w:vAlign w:val="bottom"/>
            <w:hideMark/>
          </w:tcPr>
          <w:p w:rsidR="00E43127" w:rsidRPr="001B71C6" w:rsidRDefault="00E43127" w:rsidP="002156D0">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9</w:t>
            </w:r>
          </w:p>
        </w:tc>
        <w:tc>
          <w:tcPr>
            <w:tcW w:w="480" w:type="dxa"/>
            <w:tcBorders>
              <w:top w:val="single" w:sz="4" w:space="0" w:color="auto"/>
              <w:left w:val="nil"/>
              <w:bottom w:val="single" w:sz="4" w:space="0" w:color="auto"/>
              <w:right w:val="nil"/>
            </w:tcBorders>
            <w:shd w:val="clear" w:color="auto" w:fill="auto"/>
            <w:noWrap/>
            <w:vAlign w:val="bottom"/>
            <w:hideMark/>
          </w:tcPr>
          <w:p w:rsidR="00E43127" w:rsidRPr="001B71C6" w:rsidRDefault="00E43127" w:rsidP="002156D0">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10</w:t>
            </w:r>
          </w:p>
        </w:tc>
        <w:tc>
          <w:tcPr>
            <w:tcW w:w="480" w:type="dxa"/>
            <w:tcBorders>
              <w:top w:val="single" w:sz="4" w:space="0" w:color="auto"/>
              <w:left w:val="nil"/>
              <w:bottom w:val="single" w:sz="4" w:space="0" w:color="auto"/>
              <w:right w:val="nil"/>
            </w:tcBorders>
            <w:shd w:val="clear" w:color="auto" w:fill="auto"/>
            <w:noWrap/>
            <w:vAlign w:val="bottom"/>
            <w:hideMark/>
          </w:tcPr>
          <w:p w:rsidR="00E43127" w:rsidRPr="001B71C6" w:rsidRDefault="00E43127" w:rsidP="002156D0">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11</w:t>
            </w:r>
          </w:p>
        </w:tc>
        <w:tc>
          <w:tcPr>
            <w:tcW w:w="480" w:type="dxa"/>
            <w:tcBorders>
              <w:top w:val="single" w:sz="4" w:space="0" w:color="auto"/>
              <w:left w:val="nil"/>
              <w:bottom w:val="single" w:sz="4" w:space="0" w:color="auto"/>
              <w:right w:val="nil"/>
            </w:tcBorders>
            <w:shd w:val="clear" w:color="auto" w:fill="auto"/>
            <w:noWrap/>
            <w:vAlign w:val="bottom"/>
            <w:hideMark/>
          </w:tcPr>
          <w:p w:rsidR="00E43127" w:rsidRPr="001B71C6" w:rsidRDefault="00E43127" w:rsidP="002156D0">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12</w:t>
            </w:r>
          </w:p>
        </w:tc>
        <w:tc>
          <w:tcPr>
            <w:tcW w:w="480" w:type="dxa"/>
            <w:tcBorders>
              <w:top w:val="single" w:sz="4" w:space="0" w:color="auto"/>
              <w:left w:val="nil"/>
              <w:bottom w:val="single" w:sz="4" w:space="0" w:color="auto"/>
              <w:right w:val="nil"/>
            </w:tcBorders>
            <w:shd w:val="clear" w:color="auto" w:fill="auto"/>
            <w:noWrap/>
            <w:vAlign w:val="bottom"/>
            <w:hideMark/>
          </w:tcPr>
          <w:p w:rsidR="00E43127" w:rsidRPr="001B71C6" w:rsidRDefault="00E43127" w:rsidP="002156D0">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13</w:t>
            </w:r>
          </w:p>
        </w:tc>
        <w:tc>
          <w:tcPr>
            <w:tcW w:w="480" w:type="dxa"/>
            <w:tcBorders>
              <w:top w:val="single" w:sz="4" w:space="0" w:color="auto"/>
              <w:left w:val="nil"/>
              <w:bottom w:val="single" w:sz="4" w:space="0" w:color="auto"/>
              <w:right w:val="nil"/>
            </w:tcBorders>
            <w:shd w:val="clear" w:color="auto" w:fill="auto"/>
            <w:noWrap/>
            <w:vAlign w:val="bottom"/>
            <w:hideMark/>
          </w:tcPr>
          <w:p w:rsidR="00E43127" w:rsidRPr="001B71C6" w:rsidRDefault="00E43127" w:rsidP="002156D0">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14</w:t>
            </w:r>
          </w:p>
        </w:tc>
        <w:tc>
          <w:tcPr>
            <w:tcW w:w="480" w:type="dxa"/>
            <w:tcBorders>
              <w:top w:val="single" w:sz="4" w:space="0" w:color="auto"/>
              <w:left w:val="nil"/>
              <w:bottom w:val="single" w:sz="4" w:space="0" w:color="auto"/>
              <w:right w:val="nil"/>
            </w:tcBorders>
            <w:shd w:val="clear" w:color="auto" w:fill="auto"/>
            <w:noWrap/>
            <w:vAlign w:val="bottom"/>
            <w:hideMark/>
          </w:tcPr>
          <w:p w:rsidR="00E43127" w:rsidRPr="001B71C6" w:rsidRDefault="00E43127" w:rsidP="002156D0">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15</w:t>
            </w:r>
          </w:p>
        </w:tc>
        <w:tc>
          <w:tcPr>
            <w:tcW w:w="480" w:type="dxa"/>
            <w:tcBorders>
              <w:top w:val="single" w:sz="4" w:space="0" w:color="auto"/>
              <w:left w:val="nil"/>
              <w:bottom w:val="single" w:sz="4" w:space="0" w:color="auto"/>
              <w:right w:val="nil"/>
            </w:tcBorders>
            <w:shd w:val="clear" w:color="auto" w:fill="auto"/>
            <w:noWrap/>
            <w:vAlign w:val="bottom"/>
            <w:hideMark/>
          </w:tcPr>
          <w:p w:rsidR="00E43127" w:rsidRPr="001B71C6" w:rsidRDefault="00E43127" w:rsidP="002156D0">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16</w:t>
            </w:r>
          </w:p>
        </w:tc>
        <w:tc>
          <w:tcPr>
            <w:tcW w:w="480" w:type="dxa"/>
            <w:tcBorders>
              <w:top w:val="single" w:sz="4" w:space="0" w:color="auto"/>
              <w:left w:val="nil"/>
              <w:bottom w:val="single" w:sz="4" w:space="0" w:color="auto"/>
              <w:right w:val="nil"/>
            </w:tcBorders>
            <w:shd w:val="clear" w:color="auto" w:fill="auto"/>
            <w:noWrap/>
            <w:vAlign w:val="bottom"/>
            <w:hideMark/>
          </w:tcPr>
          <w:p w:rsidR="00E43127" w:rsidRPr="001B71C6" w:rsidRDefault="00E43127" w:rsidP="002156D0">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17</w:t>
            </w:r>
          </w:p>
        </w:tc>
        <w:tc>
          <w:tcPr>
            <w:tcW w:w="480" w:type="dxa"/>
            <w:tcBorders>
              <w:top w:val="single" w:sz="4" w:space="0" w:color="auto"/>
              <w:left w:val="nil"/>
              <w:bottom w:val="single" w:sz="4" w:space="0" w:color="auto"/>
              <w:right w:val="nil"/>
            </w:tcBorders>
            <w:shd w:val="clear" w:color="auto" w:fill="auto"/>
            <w:noWrap/>
            <w:vAlign w:val="bottom"/>
            <w:hideMark/>
          </w:tcPr>
          <w:p w:rsidR="00E43127" w:rsidRPr="001B71C6" w:rsidRDefault="00E43127" w:rsidP="002156D0">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18</w:t>
            </w:r>
          </w:p>
        </w:tc>
        <w:tc>
          <w:tcPr>
            <w:tcW w:w="480" w:type="dxa"/>
            <w:tcBorders>
              <w:top w:val="single" w:sz="4" w:space="0" w:color="auto"/>
              <w:left w:val="nil"/>
              <w:bottom w:val="single" w:sz="4" w:space="0" w:color="auto"/>
              <w:right w:val="nil"/>
            </w:tcBorders>
            <w:shd w:val="clear" w:color="auto" w:fill="auto"/>
            <w:noWrap/>
            <w:vAlign w:val="bottom"/>
            <w:hideMark/>
          </w:tcPr>
          <w:p w:rsidR="00E43127" w:rsidRPr="001B71C6" w:rsidRDefault="00E43127" w:rsidP="002156D0">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19</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E43127" w:rsidRPr="001B71C6" w:rsidRDefault="00E43127" w:rsidP="002156D0">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20</w:t>
            </w:r>
          </w:p>
        </w:tc>
      </w:tr>
      <w:tr w:rsidR="00E43127" w:rsidRPr="001B71C6" w:rsidTr="002156D0">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0.45</w:t>
            </w:r>
          </w:p>
        </w:tc>
        <w:tc>
          <w:tcPr>
            <w:tcW w:w="480" w:type="dxa"/>
            <w:tcBorders>
              <w:top w:val="nil"/>
              <w:left w:val="nil"/>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0.30</w:t>
            </w:r>
          </w:p>
        </w:tc>
      </w:tr>
      <w:tr w:rsidR="00E43127" w:rsidRPr="001B71C6" w:rsidTr="002156D0">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2</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0.40</w:t>
            </w:r>
          </w:p>
        </w:tc>
      </w:tr>
      <w:tr w:rsidR="00E43127" w:rsidRPr="001B71C6" w:rsidTr="002156D0">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3</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r>
      <w:tr w:rsidR="00E43127" w:rsidRPr="001B71C6" w:rsidTr="002156D0">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r>
      <w:tr w:rsidR="00E43127" w:rsidRPr="001B71C6" w:rsidTr="002156D0">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0.35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r>
      <w:tr w:rsidR="00E43127" w:rsidRPr="001B71C6" w:rsidTr="002156D0">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6</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0.79</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0.39</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0.45</w:t>
            </w:r>
          </w:p>
        </w:tc>
      </w:tr>
      <w:tr w:rsidR="00E43127" w:rsidRPr="001B71C6" w:rsidTr="002156D0">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7</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0.79</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0.59</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0.49</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r>
      <w:tr w:rsidR="00E43127" w:rsidRPr="001B71C6" w:rsidTr="002156D0">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8</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0.79</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r>
      <w:tr w:rsidR="00E43127" w:rsidRPr="001B71C6" w:rsidTr="002156D0">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9</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0.59</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0.79</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r>
      <w:tr w:rsidR="00E43127" w:rsidRPr="001B71C6" w:rsidTr="002156D0">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0.49</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0.79</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r>
      <w:tr w:rsidR="00E43127" w:rsidRPr="001B71C6" w:rsidTr="002156D0">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11</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0.79</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0.39</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0.40</w:t>
            </w:r>
          </w:p>
        </w:tc>
        <w:tc>
          <w:tcPr>
            <w:tcW w:w="480" w:type="dxa"/>
            <w:tcBorders>
              <w:top w:val="nil"/>
              <w:left w:val="nil"/>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0.25</w:t>
            </w:r>
          </w:p>
        </w:tc>
      </w:tr>
      <w:tr w:rsidR="00E43127" w:rsidRPr="001B71C6" w:rsidTr="002156D0">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12</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0.79</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0.59</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0.49</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0.45</w:t>
            </w:r>
          </w:p>
        </w:tc>
        <w:tc>
          <w:tcPr>
            <w:tcW w:w="480" w:type="dxa"/>
            <w:tcBorders>
              <w:top w:val="nil"/>
              <w:left w:val="nil"/>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0.35</w:t>
            </w:r>
          </w:p>
        </w:tc>
      </w:tr>
      <w:tr w:rsidR="00E43127" w:rsidRPr="001B71C6" w:rsidTr="002156D0">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13</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0.79</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r>
      <w:tr w:rsidR="00E43127" w:rsidRPr="001B71C6" w:rsidTr="002156D0">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0.59</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0.79</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r>
      <w:tr w:rsidR="00E43127" w:rsidRPr="001B71C6" w:rsidTr="002156D0">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0.49</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0.79</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0.30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0.35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r>
      <w:tr w:rsidR="00E43127" w:rsidRPr="001B71C6" w:rsidTr="002156D0">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16</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0.30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0.30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r>
      <w:tr w:rsidR="00E43127" w:rsidRPr="001B71C6" w:rsidTr="002156D0">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17</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r>
      <w:tr w:rsidR="00E43127" w:rsidRPr="001B71C6" w:rsidTr="002156D0">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18</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r>
      <w:tr w:rsidR="00E43127" w:rsidRPr="001B71C6" w:rsidTr="002156D0">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19</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single" w:sz="4" w:space="0" w:color="auto"/>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r>
      <w:tr w:rsidR="00E43127" w:rsidRPr="001B71C6" w:rsidTr="002156D0">
        <w:trPr>
          <w:trHeight w:val="300"/>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rsidR="00E43127" w:rsidRPr="001B71C6" w:rsidRDefault="00E43127" w:rsidP="002156D0">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20</w:t>
            </w:r>
          </w:p>
        </w:tc>
        <w:tc>
          <w:tcPr>
            <w:tcW w:w="480" w:type="dxa"/>
            <w:tcBorders>
              <w:top w:val="nil"/>
              <w:left w:val="nil"/>
              <w:bottom w:val="single" w:sz="4" w:space="0" w:color="auto"/>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0.35</w:t>
            </w:r>
          </w:p>
        </w:tc>
        <w:tc>
          <w:tcPr>
            <w:tcW w:w="480" w:type="dxa"/>
            <w:tcBorders>
              <w:top w:val="nil"/>
              <w:left w:val="nil"/>
              <w:bottom w:val="single" w:sz="4" w:space="0" w:color="auto"/>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0.40</w:t>
            </w:r>
          </w:p>
        </w:tc>
        <w:tc>
          <w:tcPr>
            <w:tcW w:w="480" w:type="dxa"/>
            <w:tcBorders>
              <w:top w:val="nil"/>
              <w:left w:val="nil"/>
              <w:bottom w:val="single" w:sz="4" w:space="0" w:color="auto"/>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single" w:sz="4" w:space="0" w:color="auto"/>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single" w:sz="4" w:space="0" w:color="auto"/>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single" w:sz="4" w:space="0" w:color="auto"/>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single" w:sz="4" w:space="0" w:color="auto"/>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single" w:sz="4" w:space="0" w:color="auto"/>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single" w:sz="4" w:space="0" w:color="auto"/>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single" w:sz="4" w:space="0" w:color="auto"/>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single" w:sz="4" w:space="0" w:color="auto"/>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0.35</w:t>
            </w:r>
          </w:p>
        </w:tc>
        <w:tc>
          <w:tcPr>
            <w:tcW w:w="480" w:type="dxa"/>
            <w:tcBorders>
              <w:top w:val="nil"/>
              <w:left w:val="nil"/>
              <w:bottom w:val="single" w:sz="4" w:space="0" w:color="auto"/>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0.40</w:t>
            </w:r>
          </w:p>
        </w:tc>
        <w:tc>
          <w:tcPr>
            <w:tcW w:w="480" w:type="dxa"/>
            <w:tcBorders>
              <w:top w:val="nil"/>
              <w:left w:val="nil"/>
              <w:bottom w:val="single" w:sz="4" w:space="0" w:color="auto"/>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single" w:sz="4" w:space="0" w:color="auto"/>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single" w:sz="4" w:space="0" w:color="auto"/>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single" w:sz="4" w:space="0" w:color="auto"/>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single" w:sz="4" w:space="0" w:color="auto"/>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single" w:sz="4" w:space="0" w:color="auto"/>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single" w:sz="4" w:space="0" w:color="auto"/>
              <w:right w:val="nil"/>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single" w:sz="4" w:space="0" w:color="auto"/>
              <w:right w:val="single" w:sz="4" w:space="0" w:color="auto"/>
            </w:tcBorders>
            <w:shd w:val="clear" w:color="auto" w:fill="auto"/>
            <w:noWrap/>
            <w:vAlign w:val="center"/>
            <w:hideMark/>
          </w:tcPr>
          <w:p w:rsidR="00E43127" w:rsidRPr="001B71C6" w:rsidRDefault="00E43127" w:rsidP="002156D0">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r>
    </w:tbl>
    <w:p w:rsidR="00E43127" w:rsidRPr="00F2049A" w:rsidRDefault="00E43127" w:rsidP="00E43127">
      <w:pPr>
        <w:suppressAutoHyphens w:val="0"/>
        <w:spacing w:before="0" w:after="200" w:line="276" w:lineRule="auto"/>
        <w:jc w:val="left"/>
        <w:rPr>
          <w:rFonts w:ascii="Calibri" w:hAnsi="Calibri" w:cs="Calibri"/>
          <w:b/>
          <w:bCs/>
          <w:sz w:val="32"/>
          <w:szCs w:val="28"/>
        </w:rPr>
        <w:sectPr w:rsidR="00E43127" w:rsidRPr="00F2049A" w:rsidSect="00DE0DB5">
          <w:pgSz w:w="16838" w:h="11906" w:orient="landscape"/>
          <w:pgMar w:top="1134" w:right="1417" w:bottom="1134" w:left="2173" w:header="720" w:footer="1417" w:gutter="0"/>
          <w:cols w:space="720"/>
          <w:docGrid w:linePitch="360"/>
        </w:sectPr>
      </w:pPr>
    </w:p>
    <w:p w:rsidR="00E43127" w:rsidRDefault="00E43127" w:rsidP="00E43127">
      <w:pPr>
        <w:pStyle w:val="Heading2"/>
        <w:spacing w:line="276" w:lineRule="auto"/>
        <w:rPr>
          <w:rFonts w:cs="Calibri"/>
          <w:szCs w:val="28"/>
        </w:rPr>
      </w:pPr>
    </w:p>
    <w:p w:rsidR="00E43127" w:rsidRPr="005E6DD3" w:rsidRDefault="00E43127" w:rsidP="00E43127">
      <w:pPr>
        <w:pStyle w:val="Heading2"/>
        <w:spacing w:line="276" w:lineRule="auto"/>
        <w:rPr>
          <w:rFonts w:cs="Calibri"/>
          <w:sz w:val="24"/>
          <w:szCs w:val="28"/>
        </w:rPr>
      </w:pPr>
      <w:r w:rsidRPr="005E6DD3">
        <w:rPr>
          <w:rFonts w:cs="Calibri"/>
          <w:szCs w:val="28"/>
        </w:rPr>
        <w:t>Supplementary references</w:t>
      </w:r>
    </w:p>
    <w:p w:rsidR="00E43127" w:rsidRPr="005E6DD3" w:rsidRDefault="00E43127" w:rsidP="00E43127">
      <w:pPr>
        <w:tabs>
          <w:tab w:val="left" w:pos="567"/>
        </w:tabs>
        <w:ind w:left="480" w:hanging="480"/>
      </w:pPr>
      <w:proofErr w:type="gramStart"/>
      <w:r>
        <w:t xml:space="preserve">[1] </w:t>
      </w:r>
      <w:r>
        <w:tab/>
      </w:r>
      <w:proofErr w:type="spellStart"/>
      <w:r w:rsidRPr="005E6DD3">
        <w:t>Narendra</w:t>
      </w:r>
      <w:proofErr w:type="spellEnd"/>
      <w:r w:rsidRPr="005E6DD3">
        <w:t>, P. M., and M. Goldberg.</w:t>
      </w:r>
      <w:proofErr w:type="gramEnd"/>
      <w:r w:rsidRPr="005E6DD3">
        <w:t xml:space="preserve"> </w:t>
      </w:r>
      <w:proofErr w:type="gramStart"/>
      <w:r w:rsidRPr="005E6DD3">
        <w:t>1980. Image Segmentation with Directed Trees.</w:t>
      </w:r>
      <w:proofErr w:type="gramEnd"/>
      <w:r w:rsidRPr="005E6DD3">
        <w:t xml:space="preserve"> IEEE Transactions on Pattern Analysis and Machine </w:t>
      </w:r>
      <w:proofErr w:type="spellStart"/>
      <w:r w:rsidRPr="005E6DD3">
        <w:t>Interligence</w:t>
      </w:r>
      <w:proofErr w:type="spellEnd"/>
      <w:r w:rsidRPr="005E6DD3">
        <w:t xml:space="preserve"> </w:t>
      </w:r>
      <w:r w:rsidRPr="005E6DD3">
        <w:rPr>
          <w:b/>
        </w:rPr>
        <w:t>1</w:t>
      </w:r>
      <w:r w:rsidRPr="005E6DD3">
        <w:t>:185–191.</w:t>
      </w:r>
    </w:p>
    <w:p w:rsidR="00E43127" w:rsidRDefault="00E43127" w:rsidP="00E43127">
      <w:pPr>
        <w:pStyle w:val="BodyText"/>
        <w:spacing w:line="276" w:lineRule="auto"/>
        <w:ind w:left="480" w:hanging="480"/>
        <w:rPr>
          <w:rFonts w:ascii="Calibri" w:hAnsi="Calibri" w:cs="Calibri"/>
          <w:szCs w:val="28"/>
        </w:rPr>
      </w:pPr>
      <w:proofErr w:type="gramStart"/>
      <w:r w:rsidRPr="00EE596B">
        <w:rPr>
          <w:rFonts w:ascii="Calibri" w:hAnsi="Calibri" w:cs="Calibri"/>
          <w:szCs w:val="28"/>
        </w:rPr>
        <w:t>[2]</w:t>
      </w:r>
      <w:r w:rsidRPr="00EE596B">
        <w:rPr>
          <w:rFonts w:ascii="Calibri" w:hAnsi="Calibri" w:cs="Calibri"/>
          <w:szCs w:val="28"/>
        </w:rPr>
        <w:tab/>
      </w:r>
      <w:proofErr w:type="spellStart"/>
      <w:r w:rsidRPr="00EE596B">
        <w:rPr>
          <w:rFonts w:ascii="Calibri" w:hAnsi="Calibri" w:cs="Calibri"/>
          <w:szCs w:val="28"/>
        </w:rPr>
        <w:t>Pekkarinen</w:t>
      </w:r>
      <w:proofErr w:type="spellEnd"/>
      <w:r w:rsidRPr="00EE596B">
        <w:rPr>
          <w:rFonts w:ascii="Calibri" w:hAnsi="Calibri" w:cs="Calibri"/>
          <w:szCs w:val="28"/>
        </w:rPr>
        <w:t>, A. 2002.</w:t>
      </w:r>
      <w:proofErr w:type="gramEnd"/>
      <w:r w:rsidRPr="00EE596B">
        <w:rPr>
          <w:rFonts w:ascii="Calibri" w:hAnsi="Calibri" w:cs="Calibri"/>
          <w:szCs w:val="28"/>
        </w:rPr>
        <w:t xml:space="preserve"> </w:t>
      </w:r>
      <w:proofErr w:type="gramStart"/>
      <w:r w:rsidRPr="00EE596B">
        <w:rPr>
          <w:rFonts w:ascii="Calibri" w:hAnsi="Calibri" w:cs="Calibri"/>
          <w:szCs w:val="28"/>
        </w:rPr>
        <w:t>Image segment-based spectral features in the estimation of timber volume.</w:t>
      </w:r>
      <w:proofErr w:type="gramEnd"/>
      <w:r w:rsidRPr="00EE596B">
        <w:rPr>
          <w:rFonts w:ascii="Calibri" w:hAnsi="Calibri" w:cs="Calibri"/>
          <w:szCs w:val="28"/>
        </w:rPr>
        <w:t xml:space="preserve"> Remote Sensing of Environment 82:349–359.</w:t>
      </w:r>
    </w:p>
    <w:p w:rsidR="00E43127" w:rsidRDefault="00E43127" w:rsidP="00E43127">
      <w:pPr>
        <w:pStyle w:val="BodyText"/>
        <w:spacing w:line="276" w:lineRule="auto"/>
        <w:ind w:left="480" w:hanging="480"/>
        <w:rPr>
          <w:rFonts w:ascii="Calibri" w:hAnsi="Calibri" w:cs="Calibri"/>
          <w:szCs w:val="28"/>
        </w:rPr>
      </w:pPr>
      <w:proofErr w:type="gramStart"/>
      <w:r>
        <w:rPr>
          <w:rFonts w:ascii="Calibri" w:hAnsi="Calibri" w:cs="Calibri"/>
          <w:szCs w:val="28"/>
        </w:rPr>
        <w:t>[3]</w:t>
      </w:r>
      <w:r>
        <w:rPr>
          <w:rFonts w:ascii="Calibri" w:hAnsi="Calibri" w:cs="Calibri"/>
          <w:szCs w:val="28"/>
        </w:rPr>
        <w:tab/>
      </w:r>
      <w:proofErr w:type="spellStart"/>
      <w:r w:rsidRPr="005E6DD3">
        <w:rPr>
          <w:rFonts w:ascii="Calibri" w:hAnsi="Calibri" w:cs="Calibri"/>
          <w:szCs w:val="28"/>
        </w:rPr>
        <w:t>Hagner</w:t>
      </w:r>
      <w:proofErr w:type="spellEnd"/>
      <w:r w:rsidRPr="005E6DD3">
        <w:rPr>
          <w:rFonts w:ascii="Calibri" w:hAnsi="Calibri" w:cs="Calibri"/>
          <w:szCs w:val="28"/>
        </w:rPr>
        <w:t>, O. 1990.</w:t>
      </w:r>
      <w:proofErr w:type="gramEnd"/>
      <w:r w:rsidRPr="005E6DD3">
        <w:rPr>
          <w:rFonts w:ascii="Calibri" w:hAnsi="Calibri" w:cs="Calibri"/>
          <w:szCs w:val="28"/>
        </w:rPr>
        <w:t xml:space="preserve"> Computer aided forest stand delineation and inventory based on satellite remote sensing. In: Proceedings of SNS/IUFRO workshop in </w:t>
      </w:r>
      <w:proofErr w:type="spellStart"/>
      <w:r w:rsidRPr="005E6DD3">
        <w:rPr>
          <w:rFonts w:ascii="Calibri" w:hAnsi="Calibri" w:cs="Calibri"/>
          <w:szCs w:val="28"/>
        </w:rPr>
        <w:t>Umeå</w:t>
      </w:r>
      <w:proofErr w:type="spellEnd"/>
      <w:r w:rsidRPr="005E6DD3">
        <w:rPr>
          <w:rFonts w:ascii="Calibri" w:hAnsi="Calibri" w:cs="Calibri"/>
          <w:szCs w:val="28"/>
        </w:rPr>
        <w:t xml:space="preserve"> 26–28.12.1990: The usability of remote sensing for forest inventory and planning. </w:t>
      </w:r>
      <w:proofErr w:type="gramStart"/>
      <w:r w:rsidRPr="005E6DD3">
        <w:rPr>
          <w:rFonts w:ascii="Calibri" w:hAnsi="Calibri" w:cs="Calibri"/>
          <w:szCs w:val="28"/>
        </w:rPr>
        <w:t>Swedish University of Agriculture Sciences.</w:t>
      </w:r>
      <w:proofErr w:type="gramEnd"/>
      <w:r w:rsidRPr="005E6DD3">
        <w:rPr>
          <w:rFonts w:ascii="Calibri" w:hAnsi="Calibri" w:cs="Calibri"/>
          <w:szCs w:val="28"/>
        </w:rPr>
        <w:t xml:space="preserve"> </w:t>
      </w:r>
      <w:proofErr w:type="gramStart"/>
      <w:r w:rsidRPr="005E6DD3">
        <w:rPr>
          <w:rFonts w:ascii="Calibri" w:hAnsi="Calibri" w:cs="Calibri"/>
          <w:szCs w:val="28"/>
        </w:rPr>
        <w:t>Remote Sensing Laboratory.</w:t>
      </w:r>
      <w:proofErr w:type="gramEnd"/>
      <w:r w:rsidRPr="005E6DD3">
        <w:rPr>
          <w:rFonts w:ascii="Calibri" w:hAnsi="Calibri" w:cs="Calibri"/>
          <w:szCs w:val="28"/>
        </w:rPr>
        <w:t xml:space="preserve"> </w:t>
      </w:r>
      <w:proofErr w:type="spellStart"/>
      <w:proofErr w:type="gramStart"/>
      <w:r w:rsidRPr="005E6DD3">
        <w:rPr>
          <w:rFonts w:ascii="Calibri" w:hAnsi="Calibri" w:cs="Calibri"/>
          <w:szCs w:val="28"/>
        </w:rPr>
        <w:t>Umeå</w:t>
      </w:r>
      <w:proofErr w:type="spellEnd"/>
      <w:r w:rsidRPr="005E6DD3">
        <w:rPr>
          <w:rFonts w:ascii="Calibri" w:hAnsi="Calibri" w:cs="Calibri"/>
          <w:szCs w:val="28"/>
        </w:rPr>
        <w:t>.</w:t>
      </w:r>
      <w:proofErr w:type="gramEnd"/>
    </w:p>
    <w:p w:rsidR="00E43127" w:rsidRPr="005E6DD3" w:rsidRDefault="00E43127" w:rsidP="00E43127">
      <w:pPr>
        <w:pStyle w:val="BodyText"/>
        <w:spacing w:line="276" w:lineRule="auto"/>
        <w:ind w:left="480" w:hanging="480"/>
        <w:rPr>
          <w:rFonts w:ascii="Calibri" w:hAnsi="Calibri" w:cs="Calibri"/>
          <w:szCs w:val="28"/>
        </w:rPr>
      </w:pPr>
      <w:proofErr w:type="gramStart"/>
      <w:r>
        <w:rPr>
          <w:rFonts w:ascii="Calibri" w:hAnsi="Calibri" w:cs="Calibri"/>
          <w:szCs w:val="28"/>
        </w:rPr>
        <w:t>[4]</w:t>
      </w:r>
      <w:r>
        <w:rPr>
          <w:rFonts w:ascii="Calibri" w:hAnsi="Calibri" w:cs="Calibri"/>
          <w:szCs w:val="28"/>
        </w:rPr>
        <w:tab/>
      </w:r>
      <w:r w:rsidRPr="002B312A">
        <w:rPr>
          <w:rFonts w:ascii="Calibri" w:hAnsi="Calibri" w:cs="Calibri"/>
          <w:szCs w:val="28"/>
        </w:rPr>
        <w:t xml:space="preserve">Ferrier S, </w:t>
      </w:r>
      <w:proofErr w:type="spellStart"/>
      <w:r w:rsidRPr="002B312A">
        <w:rPr>
          <w:rFonts w:ascii="Calibri" w:hAnsi="Calibri" w:cs="Calibri"/>
          <w:szCs w:val="28"/>
        </w:rPr>
        <w:t>Wintle</w:t>
      </w:r>
      <w:proofErr w:type="spellEnd"/>
      <w:r w:rsidRPr="002B312A">
        <w:rPr>
          <w:rFonts w:ascii="Calibri" w:hAnsi="Calibri" w:cs="Calibri"/>
          <w:szCs w:val="28"/>
        </w:rPr>
        <w:t xml:space="preserve"> BA (2009) Quantitative Approaches to Spatial Conservation Prioritization: Matching the Solution to the Need.</w:t>
      </w:r>
      <w:proofErr w:type="gramEnd"/>
      <w:r w:rsidRPr="002B312A">
        <w:rPr>
          <w:rFonts w:ascii="Calibri" w:hAnsi="Calibri" w:cs="Calibri"/>
          <w:szCs w:val="28"/>
        </w:rPr>
        <w:t xml:space="preserve"> </w:t>
      </w:r>
      <w:proofErr w:type="gramStart"/>
      <w:r w:rsidRPr="002B312A">
        <w:rPr>
          <w:rFonts w:ascii="Calibri" w:hAnsi="Calibri" w:cs="Calibri"/>
          <w:szCs w:val="28"/>
        </w:rPr>
        <w:t xml:space="preserve">In: Moilanen A, Wilson KA, </w:t>
      </w:r>
      <w:proofErr w:type="spellStart"/>
      <w:r w:rsidRPr="002B312A">
        <w:rPr>
          <w:rFonts w:ascii="Calibri" w:hAnsi="Calibri" w:cs="Calibri"/>
          <w:szCs w:val="28"/>
        </w:rPr>
        <w:t>Possingham</w:t>
      </w:r>
      <w:proofErr w:type="spellEnd"/>
      <w:r w:rsidRPr="002B312A">
        <w:rPr>
          <w:rFonts w:ascii="Calibri" w:hAnsi="Calibri" w:cs="Calibri"/>
          <w:szCs w:val="28"/>
        </w:rPr>
        <w:t xml:space="preserve"> HP, editors.</w:t>
      </w:r>
      <w:proofErr w:type="gramEnd"/>
      <w:r w:rsidRPr="002B312A">
        <w:rPr>
          <w:rFonts w:ascii="Calibri" w:hAnsi="Calibri" w:cs="Calibri"/>
          <w:szCs w:val="28"/>
        </w:rPr>
        <w:t xml:space="preserve"> </w:t>
      </w:r>
      <w:proofErr w:type="gramStart"/>
      <w:r w:rsidRPr="002B312A">
        <w:rPr>
          <w:rFonts w:ascii="Calibri" w:hAnsi="Calibri" w:cs="Calibri"/>
          <w:szCs w:val="28"/>
        </w:rPr>
        <w:t>Spatial Conservation Prioritization: Quantitative Methods &amp; Computational Tools.</w:t>
      </w:r>
      <w:proofErr w:type="gramEnd"/>
      <w:r w:rsidRPr="002B312A">
        <w:rPr>
          <w:rFonts w:ascii="Calibri" w:hAnsi="Calibri" w:cs="Calibri"/>
          <w:szCs w:val="28"/>
        </w:rPr>
        <w:t xml:space="preserve"> Oxford: Oxford University Press. </w:t>
      </w:r>
      <w:proofErr w:type="gramStart"/>
      <w:r w:rsidRPr="002B312A">
        <w:rPr>
          <w:rFonts w:ascii="Calibri" w:hAnsi="Calibri" w:cs="Calibri"/>
          <w:szCs w:val="28"/>
        </w:rPr>
        <w:t>p. 304.</w:t>
      </w:r>
      <w:proofErr w:type="gramEnd"/>
    </w:p>
    <w:p w:rsidR="00E43127" w:rsidRPr="005E6DD3" w:rsidRDefault="00E43127" w:rsidP="00E43127">
      <w:pPr>
        <w:pStyle w:val="BodyText"/>
        <w:spacing w:line="276" w:lineRule="auto"/>
        <w:ind w:left="480" w:hanging="480"/>
        <w:rPr>
          <w:rFonts w:ascii="Calibri" w:hAnsi="Calibri" w:cs="Calibri"/>
          <w:sz w:val="28"/>
          <w:szCs w:val="28"/>
        </w:rPr>
      </w:pPr>
    </w:p>
    <w:p w:rsidR="00E43127" w:rsidRPr="0005278B" w:rsidRDefault="00E43127" w:rsidP="00E43127">
      <w:pPr>
        <w:spacing w:line="276" w:lineRule="auto"/>
        <w:rPr>
          <w:rFonts w:ascii="Calibri" w:hAnsi="Calibri" w:cs="Calibri"/>
        </w:rPr>
      </w:pPr>
    </w:p>
    <w:p w:rsidR="00C86CCE" w:rsidRDefault="00C86CCE"/>
    <w:sectPr w:rsidR="00C86CCE" w:rsidSect="00DE0DB5">
      <w:pgSz w:w="11906" w:h="16838"/>
      <w:pgMar w:top="1417" w:right="1134" w:bottom="2173" w:left="1134" w:header="720" w:footer="141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Fallback">
    <w:altName w:val="Arial Unicode MS"/>
    <w:charset w:val="80"/>
    <w:family w:val="swiss"/>
    <w:pitch w:val="variable"/>
    <w:sig w:usb0="00000000" w:usb1="2BDFFCFB" w:usb2="00000036"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470" w:rsidRPr="00987257" w:rsidRDefault="00E43127">
    <w:pPr>
      <w:pStyle w:val="Footer"/>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7"/>
    <w:lvl w:ilvl="0">
      <w:start w:val="1"/>
      <w:numFmt w:val="decimal"/>
      <w:lvlText w:val="%1"/>
      <w:lvlJc w:val="left"/>
      <w:pPr>
        <w:tabs>
          <w:tab w:val="num" w:pos="0"/>
        </w:tabs>
        <w:ind w:left="480" w:hanging="480"/>
      </w:pPr>
    </w:lvl>
    <w:lvl w:ilvl="1">
      <w:start w:val="1"/>
      <w:numFmt w:val="decimal"/>
      <w:lvlText w:val="%2"/>
      <w:lvlJc w:val="left"/>
      <w:pPr>
        <w:tabs>
          <w:tab w:val="num" w:pos="0"/>
        </w:tabs>
        <w:ind w:left="1200" w:hanging="480"/>
      </w:pPr>
    </w:lvl>
    <w:lvl w:ilvl="2">
      <w:start w:val="1"/>
      <w:numFmt w:val="lowerLetter"/>
      <w:lvlText w:val="%3"/>
      <w:lvlJc w:val="left"/>
      <w:pPr>
        <w:tabs>
          <w:tab w:val="num" w:pos="0"/>
        </w:tabs>
        <w:ind w:left="1920" w:hanging="480"/>
      </w:pPr>
    </w:lvl>
    <w:lvl w:ilvl="3">
      <w:start w:val="1"/>
      <w:numFmt w:val="lowerRoman"/>
      <w:lvlText w:val="%4"/>
      <w:lvlJc w:val="left"/>
      <w:pPr>
        <w:tabs>
          <w:tab w:val="num" w:pos="0"/>
        </w:tabs>
        <w:ind w:left="2640" w:hanging="480"/>
      </w:pPr>
    </w:lvl>
    <w:lvl w:ilvl="4">
      <w:start w:val="1"/>
      <w:numFmt w:val="decimal"/>
      <w:lvlText w:val="%5"/>
      <w:lvlJc w:val="left"/>
      <w:pPr>
        <w:tabs>
          <w:tab w:val="num" w:pos="0"/>
        </w:tabs>
        <w:ind w:left="3360" w:hanging="480"/>
      </w:pPr>
    </w:lvl>
    <w:lvl w:ilvl="5">
      <w:start w:val="1"/>
      <w:numFmt w:val="lowerLetter"/>
      <w:lvlText w:val="%6"/>
      <w:lvlJc w:val="left"/>
      <w:pPr>
        <w:tabs>
          <w:tab w:val="num" w:pos="0"/>
        </w:tabs>
        <w:ind w:left="4080" w:hanging="480"/>
      </w:pPr>
    </w:lvl>
    <w:lvl w:ilvl="6">
      <w:start w:val="1"/>
      <w:numFmt w:val="lowerRoman"/>
      <w:lvlText w:val="%7"/>
      <w:lvlJc w:val="left"/>
      <w:pPr>
        <w:tabs>
          <w:tab w:val="num" w:pos="0"/>
        </w:tabs>
        <w:ind w:left="4800" w:hanging="48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6BB"/>
    <w:rsid w:val="00002BDC"/>
    <w:rsid w:val="0000379F"/>
    <w:rsid w:val="0000424F"/>
    <w:rsid w:val="0000610D"/>
    <w:rsid w:val="000061E8"/>
    <w:rsid w:val="00014456"/>
    <w:rsid w:val="00015021"/>
    <w:rsid w:val="0001620D"/>
    <w:rsid w:val="00020860"/>
    <w:rsid w:val="000221AB"/>
    <w:rsid w:val="00023D7A"/>
    <w:rsid w:val="0002432B"/>
    <w:rsid w:val="00025E9F"/>
    <w:rsid w:val="00026F09"/>
    <w:rsid w:val="00032842"/>
    <w:rsid w:val="00032FCF"/>
    <w:rsid w:val="000330DA"/>
    <w:rsid w:val="0003339E"/>
    <w:rsid w:val="0003641B"/>
    <w:rsid w:val="00036906"/>
    <w:rsid w:val="00037574"/>
    <w:rsid w:val="00040522"/>
    <w:rsid w:val="000444C6"/>
    <w:rsid w:val="00045328"/>
    <w:rsid w:val="00045499"/>
    <w:rsid w:val="000462E8"/>
    <w:rsid w:val="00046A8E"/>
    <w:rsid w:val="000511B2"/>
    <w:rsid w:val="00051A11"/>
    <w:rsid w:val="0005330F"/>
    <w:rsid w:val="00055974"/>
    <w:rsid w:val="000575A7"/>
    <w:rsid w:val="000579D6"/>
    <w:rsid w:val="00060591"/>
    <w:rsid w:val="00060AEB"/>
    <w:rsid w:val="00062D43"/>
    <w:rsid w:val="00066FC1"/>
    <w:rsid w:val="00071118"/>
    <w:rsid w:val="00071409"/>
    <w:rsid w:val="00071E2C"/>
    <w:rsid w:val="0008044E"/>
    <w:rsid w:val="00081088"/>
    <w:rsid w:val="000811CD"/>
    <w:rsid w:val="000823B9"/>
    <w:rsid w:val="00083396"/>
    <w:rsid w:val="000834D5"/>
    <w:rsid w:val="00084771"/>
    <w:rsid w:val="00085457"/>
    <w:rsid w:val="000862EC"/>
    <w:rsid w:val="00086661"/>
    <w:rsid w:val="00086745"/>
    <w:rsid w:val="0008795C"/>
    <w:rsid w:val="00087C0E"/>
    <w:rsid w:val="00092263"/>
    <w:rsid w:val="000935A6"/>
    <w:rsid w:val="00093FBF"/>
    <w:rsid w:val="00094D22"/>
    <w:rsid w:val="00096B56"/>
    <w:rsid w:val="00097A59"/>
    <w:rsid w:val="000A0DAF"/>
    <w:rsid w:val="000A1F17"/>
    <w:rsid w:val="000A2596"/>
    <w:rsid w:val="000A3EEC"/>
    <w:rsid w:val="000A4D7F"/>
    <w:rsid w:val="000A5DE5"/>
    <w:rsid w:val="000A7037"/>
    <w:rsid w:val="000A7C63"/>
    <w:rsid w:val="000B162C"/>
    <w:rsid w:val="000B2D55"/>
    <w:rsid w:val="000B3836"/>
    <w:rsid w:val="000B5B5F"/>
    <w:rsid w:val="000B5D6F"/>
    <w:rsid w:val="000B7737"/>
    <w:rsid w:val="000C070F"/>
    <w:rsid w:val="000C323D"/>
    <w:rsid w:val="000C37A7"/>
    <w:rsid w:val="000C3A99"/>
    <w:rsid w:val="000C6762"/>
    <w:rsid w:val="000D065E"/>
    <w:rsid w:val="000D0AEB"/>
    <w:rsid w:val="000D30D1"/>
    <w:rsid w:val="000D38C4"/>
    <w:rsid w:val="000D59F5"/>
    <w:rsid w:val="000D64EE"/>
    <w:rsid w:val="000D6A31"/>
    <w:rsid w:val="000D7569"/>
    <w:rsid w:val="000E0ACD"/>
    <w:rsid w:val="000E23C1"/>
    <w:rsid w:val="000E28F1"/>
    <w:rsid w:val="000E3C6B"/>
    <w:rsid w:val="000E4284"/>
    <w:rsid w:val="000E4303"/>
    <w:rsid w:val="000E769C"/>
    <w:rsid w:val="000F0025"/>
    <w:rsid w:val="000F040A"/>
    <w:rsid w:val="000F0B12"/>
    <w:rsid w:val="000F0FF6"/>
    <w:rsid w:val="000F2D61"/>
    <w:rsid w:val="000F6F2F"/>
    <w:rsid w:val="000F7061"/>
    <w:rsid w:val="001012CF"/>
    <w:rsid w:val="00101981"/>
    <w:rsid w:val="00101D17"/>
    <w:rsid w:val="0010369C"/>
    <w:rsid w:val="001037AA"/>
    <w:rsid w:val="0010623D"/>
    <w:rsid w:val="00106604"/>
    <w:rsid w:val="00106CD7"/>
    <w:rsid w:val="00110509"/>
    <w:rsid w:val="00110941"/>
    <w:rsid w:val="00112183"/>
    <w:rsid w:val="0011220C"/>
    <w:rsid w:val="0011417A"/>
    <w:rsid w:val="00116F41"/>
    <w:rsid w:val="00121066"/>
    <w:rsid w:val="001225F7"/>
    <w:rsid w:val="00123797"/>
    <w:rsid w:val="00130036"/>
    <w:rsid w:val="001308A0"/>
    <w:rsid w:val="001324E0"/>
    <w:rsid w:val="00133191"/>
    <w:rsid w:val="00134028"/>
    <w:rsid w:val="0013454F"/>
    <w:rsid w:val="00134AD2"/>
    <w:rsid w:val="00136858"/>
    <w:rsid w:val="001376BE"/>
    <w:rsid w:val="00137FA8"/>
    <w:rsid w:val="00143906"/>
    <w:rsid w:val="00144F27"/>
    <w:rsid w:val="00145DA1"/>
    <w:rsid w:val="0014719E"/>
    <w:rsid w:val="001503F3"/>
    <w:rsid w:val="001505F7"/>
    <w:rsid w:val="00151335"/>
    <w:rsid w:val="00152AF9"/>
    <w:rsid w:val="00152F84"/>
    <w:rsid w:val="001541D5"/>
    <w:rsid w:val="00154773"/>
    <w:rsid w:val="00154E2C"/>
    <w:rsid w:val="0016013C"/>
    <w:rsid w:val="00161F17"/>
    <w:rsid w:val="00164ECE"/>
    <w:rsid w:val="001653A5"/>
    <w:rsid w:val="00165453"/>
    <w:rsid w:val="00166E42"/>
    <w:rsid w:val="001678DC"/>
    <w:rsid w:val="00171F68"/>
    <w:rsid w:val="00172601"/>
    <w:rsid w:val="00173E21"/>
    <w:rsid w:val="0017503F"/>
    <w:rsid w:val="0017557A"/>
    <w:rsid w:val="00175F68"/>
    <w:rsid w:val="001773E7"/>
    <w:rsid w:val="001805DE"/>
    <w:rsid w:val="0018096B"/>
    <w:rsid w:val="00182163"/>
    <w:rsid w:val="001821BC"/>
    <w:rsid w:val="001830D9"/>
    <w:rsid w:val="0018390E"/>
    <w:rsid w:val="0018448A"/>
    <w:rsid w:val="0018582C"/>
    <w:rsid w:val="00185C89"/>
    <w:rsid w:val="00190AFC"/>
    <w:rsid w:val="00191AA4"/>
    <w:rsid w:val="001935A1"/>
    <w:rsid w:val="001953F9"/>
    <w:rsid w:val="00196753"/>
    <w:rsid w:val="001A0B15"/>
    <w:rsid w:val="001A130E"/>
    <w:rsid w:val="001A1E69"/>
    <w:rsid w:val="001A2816"/>
    <w:rsid w:val="001A2B83"/>
    <w:rsid w:val="001A2D2A"/>
    <w:rsid w:val="001A36AA"/>
    <w:rsid w:val="001A3A1C"/>
    <w:rsid w:val="001A670C"/>
    <w:rsid w:val="001A6D43"/>
    <w:rsid w:val="001A76D9"/>
    <w:rsid w:val="001A7D20"/>
    <w:rsid w:val="001A7F28"/>
    <w:rsid w:val="001B1325"/>
    <w:rsid w:val="001B168B"/>
    <w:rsid w:val="001B2917"/>
    <w:rsid w:val="001B30B1"/>
    <w:rsid w:val="001B3255"/>
    <w:rsid w:val="001B32EF"/>
    <w:rsid w:val="001B3768"/>
    <w:rsid w:val="001B4D07"/>
    <w:rsid w:val="001B7899"/>
    <w:rsid w:val="001C0501"/>
    <w:rsid w:val="001C2EB3"/>
    <w:rsid w:val="001C3214"/>
    <w:rsid w:val="001C72BA"/>
    <w:rsid w:val="001C7443"/>
    <w:rsid w:val="001C7FF3"/>
    <w:rsid w:val="001D0B77"/>
    <w:rsid w:val="001D2111"/>
    <w:rsid w:val="001D3214"/>
    <w:rsid w:val="001D3633"/>
    <w:rsid w:val="001D4739"/>
    <w:rsid w:val="001D58AF"/>
    <w:rsid w:val="001D5F84"/>
    <w:rsid w:val="001D7D65"/>
    <w:rsid w:val="001D7EF5"/>
    <w:rsid w:val="001E0502"/>
    <w:rsid w:val="001E4372"/>
    <w:rsid w:val="001E5F8A"/>
    <w:rsid w:val="001E733F"/>
    <w:rsid w:val="001E7799"/>
    <w:rsid w:val="001F1DAA"/>
    <w:rsid w:val="001F425B"/>
    <w:rsid w:val="00201B2D"/>
    <w:rsid w:val="00202CC2"/>
    <w:rsid w:val="00203625"/>
    <w:rsid w:val="0020434E"/>
    <w:rsid w:val="002050C0"/>
    <w:rsid w:val="002055DD"/>
    <w:rsid w:val="00205931"/>
    <w:rsid w:val="0020724D"/>
    <w:rsid w:val="00210B54"/>
    <w:rsid w:val="002125D6"/>
    <w:rsid w:val="0021493C"/>
    <w:rsid w:val="00216E5E"/>
    <w:rsid w:val="00217F2E"/>
    <w:rsid w:val="00217F5E"/>
    <w:rsid w:val="00221032"/>
    <w:rsid w:val="00222330"/>
    <w:rsid w:val="00226B45"/>
    <w:rsid w:val="00227941"/>
    <w:rsid w:val="00231287"/>
    <w:rsid w:val="00231710"/>
    <w:rsid w:val="0023223D"/>
    <w:rsid w:val="0023456A"/>
    <w:rsid w:val="00234DC1"/>
    <w:rsid w:val="002354CF"/>
    <w:rsid w:val="00235B19"/>
    <w:rsid w:val="00235ED3"/>
    <w:rsid w:val="00236B39"/>
    <w:rsid w:val="00240BEE"/>
    <w:rsid w:val="00242A0F"/>
    <w:rsid w:val="00244212"/>
    <w:rsid w:val="0024451F"/>
    <w:rsid w:val="00246A77"/>
    <w:rsid w:val="002473EB"/>
    <w:rsid w:val="00251A0C"/>
    <w:rsid w:val="0025225D"/>
    <w:rsid w:val="002531DF"/>
    <w:rsid w:val="00253BAB"/>
    <w:rsid w:val="00253EFE"/>
    <w:rsid w:val="00254A28"/>
    <w:rsid w:val="0025516F"/>
    <w:rsid w:val="002564CE"/>
    <w:rsid w:val="00262E4D"/>
    <w:rsid w:val="0026376E"/>
    <w:rsid w:val="00265461"/>
    <w:rsid w:val="00266966"/>
    <w:rsid w:val="00267665"/>
    <w:rsid w:val="002700C4"/>
    <w:rsid w:val="00271EBD"/>
    <w:rsid w:val="00272D96"/>
    <w:rsid w:val="00273516"/>
    <w:rsid w:val="002761BB"/>
    <w:rsid w:val="00277A46"/>
    <w:rsid w:val="002831D0"/>
    <w:rsid w:val="002839E2"/>
    <w:rsid w:val="00284AC3"/>
    <w:rsid w:val="00285F41"/>
    <w:rsid w:val="00286541"/>
    <w:rsid w:val="002875A8"/>
    <w:rsid w:val="00290957"/>
    <w:rsid w:val="00290C2C"/>
    <w:rsid w:val="00291A46"/>
    <w:rsid w:val="002922DF"/>
    <w:rsid w:val="00292E91"/>
    <w:rsid w:val="00294B21"/>
    <w:rsid w:val="00295517"/>
    <w:rsid w:val="002A12F6"/>
    <w:rsid w:val="002A1CF6"/>
    <w:rsid w:val="002A20A8"/>
    <w:rsid w:val="002A23CE"/>
    <w:rsid w:val="002A3EA3"/>
    <w:rsid w:val="002A7650"/>
    <w:rsid w:val="002A7BAE"/>
    <w:rsid w:val="002A7E45"/>
    <w:rsid w:val="002B2845"/>
    <w:rsid w:val="002B284F"/>
    <w:rsid w:val="002B5879"/>
    <w:rsid w:val="002B6B6B"/>
    <w:rsid w:val="002C32AC"/>
    <w:rsid w:val="002C6FAB"/>
    <w:rsid w:val="002C79E4"/>
    <w:rsid w:val="002D05B0"/>
    <w:rsid w:val="002D155C"/>
    <w:rsid w:val="002D1B21"/>
    <w:rsid w:val="002E0202"/>
    <w:rsid w:val="002E049D"/>
    <w:rsid w:val="002E6896"/>
    <w:rsid w:val="002F3393"/>
    <w:rsid w:val="002F44AF"/>
    <w:rsid w:val="002F5637"/>
    <w:rsid w:val="00300FB3"/>
    <w:rsid w:val="00301209"/>
    <w:rsid w:val="00302312"/>
    <w:rsid w:val="00310766"/>
    <w:rsid w:val="00312839"/>
    <w:rsid w:val="00313E47"/>
    <w:rsid w:val="003146D1"/>
    <w:rsid w:val="003154DD"/>
    <w:rsid w:val="0031559E"/>
    <w:rsid w:val="00315900"/>
    <w:rsid w:val="00316324"/>
    <w:rsid w:val="00317DF4"/>
    <w:rsid w:val="0032022F"/>
    <w:rsid w:val="00320FFB"/>
    <w:rsid w:val="003225A4"/>
    <w:rsid w:val="00324047"/>
    <w:rsid w:val="0032490D"/>
    <w:rsid w:val="00326713"/>
    <w:rsid w:val="003273B5"/>
    <w:rsid w:val="00332299"/>
    <w:rsid w:val="0033632C"/>
    <w:rsid w:val="0033683E"/>
    <w:rsid w:val="00336CD7"/>
    <w:rsid w:val="00337C31"/>
    <w:rsid w:val="00337FC0"/>
    <w:rsid w:val="00342C53"/>
    <w:rsid w:val="003449F7"/>
    <w:rsid w:val="0034578B"/>
    <w:rsid w:val="00347D90"/>
    <w:rsid w:val="00350763"/>
    <w:rsid w:val="003512CD"/>
    <w:rsid w:val="00351D52"/>
    <w:rsid w:val="003530D2"/>
    <w:rsid w:val="00353D97"/>
    <w:rsid w:val="00355B04"/>
    <w:rsid w:val="00357011"/>
    <w:rsid w:val="003612EE"/>
    <w:rsid w:val="003626C8"/>
    <w:rsid w:val="00364660"/>
    <w:rsid w:val="003651C5"/>
    <w:rsid w:val="00365FB5"/>
    <w:rsid w:val="00367222"/>
    <w:rsid w:val="00370C45"/>
    <w:rsid w:val="00371721"/>
    <w:rsid w:val="003722CC"/>
    <w:rsid w:val="00372366"/>
    <w:rsid w:val="0037378B"/>
    <w:rsid w:val="00375C4E"/>
    <w:rsid w:val="00376988"/>
    <w:rsid w:val="003770DE"/>
    <w:rsid w:val="003804E3"/>
    <w:rsid w:val="0038130C"/>
    <w:rsid w:val="003819A2"/>
    <w:rsid w:val="003844E4"/>
    <w:rsid w:val="00384B87"/>
    <w:rsid w:val="0038595A"/>
    <w:rsid w:val="00385CD9"/>
    <w:rsid w:val="003865F4"/>
    <w:rsid w:val="00386B21"/>
    <w:rsid w:val="00386B8D"/>
    <w:rsid w:val="00391962"/>
    <w:rsid w:val="00393664"/>
    <w:rsid w:val="00394573"/>
    <w:rsid w:val="00394B18"/>
    <w:rsid w:val="00396CDB"/>
    <w:rsid w:val="003A1127"/>
    <w:rsid w:val="003A15F6"/>
    <w:rsid w:val="003A1A67"/>
    <w:rsid w:val="003A3A32"/>
    <w:rsid w:val="003B114C"/>
    <w:rsid w:val="003B2F51"/>
    <w:rsid w:val="003B3BC5"/>
    <w:rsid w:val="003B5D06"/>
    <w:rsid w:val="003B7C8D"/>
    <w:rsid w:val="003C02E4"/>
    <w:rsid w:val="003C0797"/>
    <w:rsid w:val="003C13BC"/>
    <w:rsid w:val="003C16FC"/>
    <w:rsid w:val="003C2A63"/>
    <w:rsid w:val="003C46BB"/>
    <w:rsid w:val="003C62A8"/>
    <w:rsid w:val="003C759E"/>
    <w:rsid w:val="003D17DA"/>
    <w:rsid w:val="003D29D5"/>
    <w:rsid w:val="003D3DD6"/>
    <w:rsid w:val="003D3F66"/>
    <w:rsid w:val="003D67B9"/>
    <w:rsid w:val="003D794F"/>
    <w:rsid w:val="003E064E"/>
    <w:rsid w:val="003E0C69"/>
    <w:rsid w:val="003E0D8B"/>
    <w:rsid w:val="003E4D66"/>
    <w:rsid w:val="003F228F"/>
    <w:rsid w:val="003F5399"/>
    <w:rsid w:val="003F59CB"/>
    <w:rsid w:val="003F5B7C"/>
    <w:rsid w:val="003F5C0C"/>
    <w:rsid w:val="003F7532"/>
    <w:rsid w:val="003F7651"/>
    <w:rsid w:val="004005B8"/>
    <w:rsid w:val="0040399A"/>
    <w:rsid w:val="00404072"/>
    <w:rsid w:val="0040524E"/>
    <w:rsid w:val="004052A5"/>
    <w:rsid w:val="00405FAC"/>
    <w:rsid w:val="00406649"/>
    <w:rsid w:val="004073FB"/>
    <w:rsid w:val="00407982"/>
    <w:rsid w:val="00412717"/>
    <w:rsid w:val="004138BB"/>
    <w:rsid w:val="00413A71"/>
    <w:rsid w:val="00414685"/>
    <w:rsid w:val="00415839"/>
    <w:rsid w:val="0041684E"/>
    <w:rsid w:val="00416B2C"/>
    <w:rsid w:val="00420317"/>
    <w:rsid w:val="00420EE7"/>
    <w:rsid w:val="004225F4"/>
    <w:rsid w:val="00422BEA"/>
    <w:rsid w:val="00423719"/>
    <w:rsid w:val="004246FD"/>
    <w:rsid w:val="00424935"/>
    <w:rsid w:val="00424A66"/>
    <w:rsid w:val="00425F64"/>
    <w:rsid w:val="004313A2"/>
    <w:rsid w:val="00431FC6"/>
    <w:rsid w:val="00432A8F"/>
    <w:rsid w:val="004338BC"/>
    <w:rsid w:val="00434EAD"/>
    <w:rsid w:val="00436706"/>
    <w:rsid w:val="00443E07"/>
    <w:rsid w:val="00443E73"/>
    <w:rsid w:val="0044697B"/>
    <w:rsid w:val="004469B8"/>
    <w:rsid w:val="00446F7B"/>
    <w:rsid w:val="004476D9"/>
    <w:rsid w:val="00450167"/>
    <w:rsid w:val="00450E5F"/>
    <w:rsid w:val="00451A6C"/>
    <w:rsid w:val="004543D8"/>
    <w:rsid w:val="00455C63"/>
    <w:rsid w:val="004567DF"/>
    <w:rsid w:val="00456D37"/>
    <w:rsid w:val="0045709B"/>
    <w:rsid w:val="00461F1D"/>
    <w:rsid w:val="00463361"/>
    <w:rsid w:val="004634E6"/>
    <w:rsid w:val="004642A9"/>
    <w:rsid w:val="00465C11"/>
    <w:rsid w:val="00466B01"/>
    <w:rsid w:val="00467399"/>
    <w:rsid w:val="00467B19"/>
    <w:rsid w:val="00471211"/>
    <w:rsid w:val="004734C3"/>
    <w:rsid w:val="00474745"/>
    <w:rsid w:val="00476330"/>
    <w:rsid w:val="00477245"/>
    <w:rsid w:val="0048089F"/>
    <w:rsid w:val="00481CC3"/>
    <w:rsid w:val="00482BC8"/>
    <w:rsid w:val="004845A5"/>
    <w:rsid w:val="0048735A"/>
    <w:rsid w:val="0049076B"/>
    <w:rsid w:val="004926EE"/>
    <w:rsid w:val="00494CB1"/>
    <w:rsid w:val="0049724C"/>
    <w:rsid w:val="004979BD"/>
    <w:rsid w:val="004A122A"/>
    <w:rsid w:val="004A17F7"/>
    <w:rsid w:val="004A220F"/>
    <w:rsid w:val="004A2540"/>
    <w:rsid w:val="004A32B0"/>
    <w:rsid w:val="004A76D7"/>
    <w:rsid w:val="004A7875"/>
    <w:rsid w:val="004A7EA4"/>
    <w:rsid w:val="004B0C82"/>
    <w:rsid w:val="004B14F4"/>
    <w:rsid w:val="004B25D7"/>
    <w:rsid w:val="004B27BB"/>
    <w:rsid w:val="004B3EAC"/>
    <w:rsid w:val="004B40A3"/>
    <w:rsid w:val="004B467D"/>
    <w:rsid w:val="004B56FA"/>
    <w:rsid w:val="004B5FB5"/>
    <w:rsid w:val="004B606D"/>
    <w:rsid w:val="004C06F4"/>
    <w:rsid w:val="004C0BF4"/>
    <w:rsid w:val="004C1643"/>
    <w:rsid w:val="004C1C83"/>
    <w:rsid w:val="004C1CE8"/>
    <w:rsid w:val="004C3F31"/>
    <w:rsid w:val="004C5E4A"/>
    <w:rsid w:val="004C6D4D"/>
    <w:rsid w:val="004C7325"/>
    <w:rsid w:val="004D092D"/>
    <w:rsid w:val="004D1179"/>
    <w:rsid w:val="004D15D4"/>
    <w:rsid w:val="004D2152"/>
    <w:rsid w:val="004D29D4"/>
    <w:rsid w:val="004D2AE4"/>
    <w:rsid w:val="004D2DC8"/>
    <w:rsid w:val="004D4B9D"/>
    <w:rsid w:val="004D5E57"/>
    <w:rsid w:val="004D6576"/>
    <w:rsid w:val="004D7130"/>
    <w:rsid w:val="004E2AEF"/>
    <w:rsid w:val="004E4167"/>
    <w:rsid w:val="004E68EB"/>
    <w:rsid w:val="004F01BF"/>
    <w:rsid w:val="004F5DB0"/>
    <w:rsid w:val="004F74DE"/>
    <w:rsid w:val="00501E98"/>
    <w:rsid w:val="00504B7B"/>
    <w:rsid w:val="0050747F"/>
    <w:rsid w:val="00507B29"/>
    <w:rsid w:val="0051079E"/>
    <w:rsid w:val="005114AE"/>
    <w:rsid w:val="0051187E"/>
    <w:rsid w:val="00511D37"/>
    <w:rsid w:val="0051335B"/>
    <w:rsid w:val="0051416E"/>
    <w:rsid w:val="00516390"/>
    <w:rsid w:val="00516F46"/>
    <w:rsid w:val="00517F49"/>
    <w:rsid w:val="00520880"/>
    <w:rsid w:val="00522155"/>
    <w:rsid w:val="00522CA6"/>
    <w:rsid w:val="00522D08"/>
    <w:rsid w:val="00522FF0"/>
    <w:rsid w:val="005249D9"/>
    <w:rsid w:val="005256FE"/>
    <w:rsid w:val="00531825"/>
    <w:rsid w:val="00533EBF"/>
    <w:rsid w:val="005344AF"/>
    <w:rsid w:val="00534AAD"/>
    <w:rsid w:val="0053502F"/>
    <w:rsid w:val="00536922"/>
    <w:rsid w:val="00537195"/>
    <w:rsid w:val="0053733E"/>
    <w:rsid w:val="005377AB"/>
    <w:rsid w:val="00537F0D"/>
    <w:rsid w:val="00540371"/>
    <w:rsid w:val="00542143"/>
    <w:rsid w:val="0054264F"/>
    <w:rsid w:val="00542CEA"/>
    <w:rsid w:val="00544AB2"/>
    <w:rsid w:val="00550742"/>
    <w:rsid w:val="00552639"/>
    <w:rsid w:val="00553AB0"/>
    <w:rsid w:val="00556C00"/>
    <w:rsid w:val="0056015D"/>
    <w:rsid w:val="00563F32"/>
    <w:rsid w:val="00564B43"/>
    <w:rsid w:val="005651B4"/>
    <w:rsid w:val="00566815"/>
    <w:rsid w:val="00566E8B"/>
    <w:rsid w:val="00571045"/>
    <w:rsid w:val="00576C90"/>
    <w:rsid w:val="005779CC"/>
    <w:rsid w:val="00577E92"/>
    <w:rsid w:val="005811D8"/>
    <w:rsid w:val="00582C53"/>
    <w:rsid w:val="005838D4"/>
    <w:rsid w:val="00584F13"/>
    <w:rsid w:val="00586D62"/>
    <w:rsid w:val="00587571"/>
    <w:rsid w:val="0059008E"/>
    <w:rsid w:val="00590362"/>
    <w:rsid w:val="00590CFB"/>
    <w:rsid w:val="005911C4"/>
    <w:rsid w:val="00592640"/>
    <w:rsid w:val="0059794F"/>
    <w:rsid w:val="005A042F"/>
    <w:rsid w:val="005A120F"/>
    <w:rsid w:val="005A1430"/>
    <w:rsid w:val="005A3101"/>
    <w:rsid w:val="005A3453"/>
    <w:rsid w:val="005A432E"/>
    <w:rsid w:val="005A4DE5"/>
    <w:rsid w:val="005B35CB"/>
    <w:rsid w:val="005B4CB5"/>
    <w:rsid w:val="005B4F11"/>
    <w:rsid w:val="005B6A7A"/>
    <w:rsid w:val="005C02D5"/>
    <w:rsid w:val="005C06A6"/>
    <w:rsid w:val="005C2138"/>
    <w:rsid w:val="005C2B46"/>
    <w:rsid w:val="005C2D38"/>
    <w:rsid w:val="005C3F1E"/>
    <w:rsid w:val="005C5483"/>
    <w:rsid w:val="005C5EFE"/>
    <w:rsid w:val="005C6C82"/>
    <w:rsid w:val="005D0036"/>
    <w:rsid w:val="005D06A0"/>
    <w:rsid w:val="005D127F"/>
    <w:rsid w:val="005D1674"/>
    <w:rsid w:val="005D355E"/>
    <w:rsid w:val="005D4764"/>
    <w:rsid w:val="005D59CF"/>
    <w:rsid w:val="005D6619"/>
    <w:rsid w:val="005E0838"/>
    <w:rsid w:val="005E0FE7"/>
    <w:rsid w:val="005E190A"/>
    <w:rsid w:val="005E21B8"/>
    <w:rsid w:val="005E2E97"/>
    <w:rsid w:val="005E3D2F"/>
    <w:rsid w:val="005E570A"/>
    <w:rsid w:val="005E571D"/>
    <w:rsid w:val="005E7CB2"/>
    <w:rsid w:val="005F0790"/>
    <w:rsid w:val="005F228B"/>
    <w:rsid w:val="005F2B23"/>
    <w:rsid w:val="005F3B0A"/>
    <w:rsid w:val="005F4585"/>
    <w:rsid w:val="005F496A"/>
    <w:rsid w:val="005F564A"/>
    <w:rsid w:val="005F66FD"/>
    <w:rsid w:val="005F7430"/>
    <w:rsid w:val="005F7CFC"/>
    <w:rsid w:val="005F7FF9"/>
    <w:rsid w:val="0060091B"/>
    <w:rsid w:val="00600FF7"/>
    <w:rsid w:val="006014A0"/>
    <w:rsid w:val="00601C72"/>
    <w:rsid w:val="006101DB"/>
    <w:rsid w:val="006111A9"/>
    <w:rsid w:val="0061160E"/>
    <w:rsid w:val="00611FF3"/>
    <w:rsid w:val="00613FEE"/>
    <w:rsid w:val="00614294"/>
    <w:rsid w:val="00615726"/>
    <w:rsid w:val="006170F0"/>
    <w:rsid w:val="00617961"/>
    <w:rsid w:val="00621D95"/>
    <w:rsid w:val="00621E98"/>
    <w:rsid w:val="00622F17"/>
    <w:rsid w:val="00625265"/>
    <w:rsid w:val="006270B7"/>
    <w:rsid w:val="006307BD"/>
    <w:rsid w:val="00631C94"/>
    <w:rsid w:val="00632991"/>
    <w:rsid w:val="00632BBA"/>
    <w:rsid w:val="0063373C"/>
    <w:rsid w:val="00634538"/>
    <w:rsid w:val="00634618"/>
    <w:rsid w:val="00635068"/>
    <w:rsid w:val="0063706A"/>
    <w:rsid w:val="006404C5"/>
    <w:rsid w:val="006411FC"/>
    <w:rsid w:val="006440D0"/>
    <w:rsid w:val="006445FB"/>
    <w:rsid w:val="006456C2"/>
    <w:rsid w:val="00645FCC"/>
    <w:rsid w:val="006504E1"/>
    <w:rsid w:val="00650756"/>
    <w:rsid w:val="0065263A"/>
    <w:rsid w:val="00653256"/>
    <w:rsid w:val="006534A8"/>
    <w:rsid w:val="00653CEB"/>
    <w:rsid w:val="00653D35"/>
    <w:rsid w:val="00655167"/>
    <w:rsid w:val="006557E3"/>
    <w:rsid w:val="00655B1A"/>
    <w:rsid w:val="00662104"/>
    <w:rsid w:val="00662594"/>
    <w:rsid w:val="00663BE7"/>
    <w:rsid w:val="00665884"/>
    <w:rsid w:val="00667AD9"/>
    <w:rsid w:val="00667E84"/>
    <w:rsid w:val="006703F2"/>
    <w:rsid w:val="00671EE2"/>
    <w:rsid w:val="0067282B"/>
    <w:rsid w:val="006729B9"/>
    <w:rsid w:val="00672A46"/>
    <w:rsid w:val="0067391C"/>
    <w:rsid w:val="0067400E"/>
    <w:rsid w:val="00676524"/>
    <w:rsid w:val="00677E05"/>
    <w:rsid w:val="00677F51"/>
    <w:rsid w:val="00682AB2"/>
    <w:rsid w:val="0068395D"/>
    <w:rsid w:val="0068689C"/>
    <w:rsid w:val="0068777A"/>
    <w:rsid w:val="006877FA"/>
    <w:rsid w:val="00690ED5"/>
    <w:rsid w:val="006915C9"/>
    <w:rsid w:val="006917B8"/>
    <w:rsid w:val="00692C84"/>
    <w:rsid w:val="00692D36"/>
    <w:rsid w:val="00692E4B"/>
    <w:rsid w:val="006933F6"/>
    <w:rsid w:val="0069450B"/>
    <w:rsid w:val="00694667"/>
    <w:rsid w:val="00694E0F"/>
    <w:rsid w:val="00694F94"/>
    <w:rsid w:val="00695048"/>
    <w:rsid w:val="0069568B"/>
    <w:rsid w:val="00697B08"/>
    <w:rsid w:val="006A0CAD"/>
    <w:rsid w:val="006A42D8"/>
    <w:rsid w:val="006A584E"/>
    <w:rsid w:val="006A6114"/>
    <w:rsid w:val="006A6AF1"/>
    <w:rsid w:val="006A7038"/>
    <w:rsid w:val="006B08BB"/>
    <w:rsid w:val="006B176F"/>
    <w:rsid w:val="006B427C"/>
    <w:rsid w:val="006B6B33"/>
    <w:rsid w:val="006C15FC"/>
    <w:rsid w:val="006C1AE5"/>
    <w:rsid w:val="006C26C8"/>
    <w:rsid w:val="006C2908"/>
    <w:rsid w:val="006C3197"/>
    <w:rsid w:val="006C43D9"/>
    <w:rsid w:val="006C510C"/>
    <w:rsid w:val="006C5508"/>
    <w:rsid w:val="006C5C87"/>
    <w:rsid w:val="006C643B"/>
    <w:rsid w:val="006D1971"/>
    <w:rsid w:val="006D2F82"/>
    <w:rsid w:val="006D3DF6"/>
    <w:rsid w:val="006D49DA"/>
    <w:rsid w:val="006D5123"/>
    <w:rsid w:val="006D5748"/>
    <w:rsid w:val="006D6829"/>
    <w:rsid w:val="006E0242"/>
    <w:rsid w:val="006E12B2"/>
    <w:rsid w:val="006E1709"/>
    <w:rsid w:val="006E33E8"/>
    <w:rsid w:val="006E53F0"/>
    <w:rsid w:val="006E5CA5"/>
    <w:rsid w:val="006F102C"/>
    <w:rsid w:val="006F11CE"/>
    <w:rsid w:val="006F3098"/>
    <w:rsid w:val="006F5045"/>
    <w:rsid w:val="006F5D59"/>
    <w:rsid w:val="006F6B2A"/>
    <w:rsid w:val="007004AE"/>
    <w:rsid w:val="007011F4"/>
    <w:rsid w:val="007016DC"/>
    <w:rsid w:val="00701DCC"/>
    <w:rsid w:val="00705B04"/>
    <w:rsid w:val="007072FA"/>
    <w:rsid w:val="00711740"/>
    <w:rsid w:val="007128B0"/>
    <w:rsid w:val="00712D36"/>
    <w:rsid w:val="00712D4E"/>
    <w:rsid w:val="00714981"/>
    <w:rsid w:val="00715049"/>
    <w:rsid w:val="00715A24"/>
    <w:rsid w:val="0071638A"/>
    <w:rsid w:val="0071750F"/>
    <w:rsid w:val="0072064D"/>
    <w:rsid w:val="00724156"/>
    <w:rsid w:val="007254BD"/>
    <w:rsid w:val="00725DAB"/>
    <w:rsid w:val="007279AE"/>
    <w:rsid w:val="00727BBB"/>
    <w:rsid w:val="00735670"/>
    <w:rsid w:val="007365F9"/>
    <w:rsid w:val="00736FA3"/>
    <w:rsid w:val="0073783C"/>
    <w:rsid w:val="00741131"/>
    <w:rsid w:val="00742EC4"/>
    <w:rsid w:val="007432A0"/>
    <w:rsid w:val="007436BB"/>
    <w:rsid w:val="00743D0D"/>
    <w:rsid w:val="0074552F"/>
    <w:rsid w:val="007457B6"/>
    <w:rsid w:val="007461B9"/>
    <w:rsid w:val="00747350"/>
    <w:rsid w:val="0075254D"/>
    <w:rsid w:val="00752DD4"/>
    <w:rsid w:val="0075551E"/>
    <w:rsid w:val="007560D0"/>
    <w:rsid w:val="00756F5D"/>
    <w:rsid w:val="007572F0"/>
    <w:rsid w:val="00761345"/>
    <w:rsid w:val="00762BB2"/>
    <w:rsid w:val="00762F86"/>
    <w:rsid w:val="00763A97"/>
    <w:rsid w:val="00763AFA"/>
    <w:rsid w:val="0076401B"/>
    <w:rsid w:val="00767526"/>
    <w:rsid w:val="0077058C"/>
    <w:rsid w:val="007709CE"/>
    <w:rsid w:val="007721BB"/>
    <w:rsid w:val="0077625B"/>
    <w:rsid w:val="00776E81"/>
    <w:rsid w:val="00777C81"/>
    <w:rsid w:val="007806AD"/>
    <w:rsid w:val="00780BD7"/>
    <w:rsid w:val="0078294D"/>
    <w:rsid w:val="0078314E"/>
    <w:rsid w:val="0078380F"/>
    <w:rsid w:val="00786338"/>
    <w:rsid w:val="007877A7"/>
    <w:rsid w:val="00792595"/>
    <w:rsid w:val="0079570D"/>
    <w:rsid w:val="00795852"/>
    <w:rsid w:val="007959BA"/>
    <w:rsid w:val="0079741A"/>
    <w:rsid w:val="00797DCB"/>
    <w:rsid w:val="007A2EC1"/>
    <w:rsid w:val="007A2FC6"/>
    <w:rsid w:val="007A3596"/>
    <w:rsid w:val="007A3B2B"/>
    <w:rsid w:val="007A3D9B"/>
    <w:rsid w:val="007A74F5"/>
    <w:rsid w:val="007B1CE0"/>
    <w:rsid w:val="007B4769"/>
    <w:rsid w:val="007B479F"/>
    <w:rsid w:val="007B5253"/>
    <w:rsid w:val="007B6D9A"/>
    <w:rsid w:val="007B7B96"/>
    <w:rsid w:val="007B7C57"/>
    <w:rsid w:val="007B7ED1"/>
    <w:rsid w:val="007C0AB0"/>
    <w:rsid w:val="007C5D1A"/>
    <w:rsid w:val="007C6914"/>
    <w:rsid w:val="007D08ED"/>
    <w:rsid w:val="007D2293"/>
    <w:rsid w:val="007D472E"/>
    <w:rsid w:val="007D5513"/>
    <w:rsid w:val="007D6C93"/>
    <w:rsid w:val="007D765A"/>
    <w:rsid w:val="007D799A"/>
    <w:rsid w:val="007E046A"/>
    <w:rsid w:val="007E26E0"/>
    <w:rsid w:val="007E2E9A"/>
    <w:rsid w:val="007E6332"/>
    <w:rsid w:val="007E7025"/>
    <w:rsid w:val="007E797D"/>
    <w:rsid w:val="007F0869"/>
    <w:rsid w:val="007F1709"/>
    <w:rsid w:val="007F264A"/>
    <w:rsid w:val="007F2AA1"/>
    <w:rsid w:val="007F4574"/>
    <w:rsid w:val="007F47B5"/>
    <w:rsid w:val="007F53FA"/>
    <w:rsid w:val="007F62AB"/>
    <w:rsid w:val="007F67B8"/>
    <w:rsid w:val="007F7C96"/>
    <w:rsid w:val="00801EDD"/>
    <w:rsid w:val="00802177"/>
    <w:rsid w:val="00802254"/>
    <w:rsid w:val="00804A58"/>
    <w:rsid w:val="00804DB7"/>
    <w:rsid w:val="00805E7F"/>
    <w:rsid w:val="008061CD"/>
    <w:rsid w:val="00807271"/>
    <w:rsid w:val="00811570"/>
    <w:rsid w:val="008124C0"/>
    <w:rsid w:val="00812D40"/>
    <w:rsid w:val="00813B43"/>
    <w:rsid w:val="00813F78"/>
    <w:rsid w:val="00813FED"/>
    <w:rsid w:val="00814E29"/>
    <w:rsid w:val="00815547"/>
    <w:rsid w:val="00816A56"/>
    <w:rsid w:val="00817449"/>
    <w:rsid w:val="00820C1F"/>
    <w:rsid w:val="00820FC4"/>
    <w:rsid w:val="008256F9"/>
    <w:rsid w:val="00826D38"/>
    <w:rsid w:val="008316C3"/>
    <w:rsid w:val="00832CD7"/>
    <w:rsid w:val="00832D86"/>
    <w:rsid w:val="00832E3D"/>
    <w:rsid w:val="00833F8D"/>
    <w:rsid w:val="00835592"/>
    <w:rsid w:val="00835DA8"/>
    <w:rsid w:val="0083618F"/>
    <w:rsid w:val="008367AA"/>
    <w:rsid w:val="008416D4"/>
    <w:rsid w:val="00842812"/>
    <w:rsid w:val="00842979"/>
    <w:rsid w:val="00843788"/>
    <w:rsid w:val="008445EF"/>
    <w:rsid w:val="00847050"/>
    <w:rsid w:val="008502FB"/>
    <w:rsid w:val="008517A0"/>
    <w:rsid w:val="00851A39"/>
    <w:rsid w:val="00852AAB"/>
    <w:rsid w:val="008537A9"/>
    <w:rsid w:val="00854368"/>
    <w:rsid w:val="008564AE"/>
    <w:rsid w:val="00862330"/>
    <w:rsid w:val="00863CBA"/>
    <w:rsid w:val="00864806"/>
    <w:rsid w:val="00867D48"/>
    <w:rsid w:val="00871361"/>
    <w:rsid w:val="008730AA"/>
    <w:rsid w:val="008739D8"/>
    <w:rsid w:val="00873F4E"/>
    <w:rsid w:val="008748BD"/>
    <w:rsid w:val="008753C9"/>
    <w:rsid w:val="008772D0"/>
    <w:rsid w:val="00882C83"/>
    <w:rsid w:val="00883342"/>
    <w:rsid w:val="00885160"/>
    <w:rsid w:val="00885FA5"/>
    <w:rsid w:val="00886FE0"/>
    <w:rsid w:val="0088704F"/>
    <w:rsid w:val="00891B61"/>
    <w:rsid w:val="008964C0"/>
    <w:rsid w:val="00896541"/>
    <w:rsid w:val="008A1ED8"/>
    <w:rsid w:val="008A50DD"/>
    <w:rsid w:val="008A5EB8"/>
    <w:rsid w:val="008B01DC"/>
    <w:rsid w:val="008B1DA0"/>
    <w:rsid w:val="008B25EC"/>
    <w:rsid w:val="008B344B"/>
    <w:rsid w:val="008B61C1"/>
    <w:rsid w:val="008B7F6D"/>
    <w:rsid w:val="008C0669"/>
    <w:rsid w:val="008C2A44"/>
    <w:rsid w:val="008C2AF1"/>
    <w:rsid w:val="008C4332"/>
    <w:rsid w:val="008C6F1F"/>
    <w:rsid w:val="008C70AF"/>
    <w:rsid w:val="008C7312"/>
    <w:rsid w:val="008C7E1E"/>
    <w:rsid w:val="008D0420"/>
    <w:rsid w:val="008D2DFE"/>
    <w:rsid w:val="008D4333"/>
    <w:rsid w:val="008D4D6B"/>
    <w:rsid w:val="008D5135"/>
    <w:rsid w:val="008D530D"/>
    <w:rsid w:val="008D57E9"/>
    <w:rsid w:val="008D64F9"/>
    <w:rsid w:val="008D7E70"/>
    <w:rsid w:val="008E16D8"/>
    <w:rsid w:val="008E216E"/>
    <w:rsid w:val="008E3EE2"/>
    <w:rsid w:val="008E6515"/>
    <w:rsid w:val="008E6A6E"/>
    <w:rsid w:val="008E7388"/>
    <w:rsid w:val="008F0C85"/>
    <w:rsid w:val="008F17D9"/>
    <w:rsid w:val="008F1936"/>
    <w:rsid w:val="008F2DCD"/>
    <w:rsid w:val="008F73B6"/>
    <w:rsid w:val="009000C8"/>
    <w:rsid w:val="0090094B"/>
    <w:rsid w:val="00901B10"/>
    <w:rsid w:val="00902985"/>
    <w:rsid w:val="009054A9"/>
    <w:rsid w:val="00907C31"/>
    <w:rsid w:val="00910334"/>
    <w:rsid w:val="00910FC5"/>
    <w:rsid w:val="0091117E"/>
    <w:rsid w:val="00911EB9"/>
    <w:rsid w:val="00913B14"/>
    <w:rsid w:val="00913D65"/>
    <w:rsid w:val="009161D7"/>
    <w:rsid w:val="009162CC"/>
    <w:rsid w:val="00920608"/>
    <w:rsid w:val="00920B91"/>
    <w:rsid w:val="00921223"/>
    <w:rsid w:val="00921938"/>
    <w:rsid w:val="009235CF"/>
    <w:rsid w:val="00924541"/>
    <w:rsid w:val="0092457C"/>
    <w:rsid w:val="00924BFE"/>
    <w:rsid w:val="00924EFD"/>
    <w:rsid w:val="0092663C"/>
    <w:rsid w:val="00926AC4"/>
    <w:rsid w:val="00927367"/>
    <w:rsid w:val="00931568"/>
    <w:rsid w:val="009318AB"/>
    <w:rsid w:val="0093204B"/>
    <w:rsid w:val="00934DCE"/>
    <w:rsid w:val="009352D1"/>
    <w:rsid w:val="0093575F"/>
    <w:rsid w:val="009361C0"/>
    <w:rsid w:val="009361D9"/>
    <w:rsid w:val="009362BB"/>
    <w:rsid w:val="00936900"/>
    <w:rsid w:val="00942F40"/>
    <w:rsid w:val="009438D5"/>
    <w:rsid w:val="00944E4A"/>
    <w:rsid w:val="00950A3F"/>
    <w:rsid w:val="0095248C"/>
    <w:rsid w:val="00953FDA"/>
    <w:rsid w:val="00955871"/>
    <w:rsid w:val="00960A34"/>
    <w:rsid w:val="00960C17"/>
    <w:rsid w:val="009615E5"/>
    <w:rsid w:val="009718F3"/>
    <w:rsid w:val="00971C8B"/>
    <w:rsid w:val="00973411"/>
    <w:rsid w:val="009767B9"/>
    <w:rsid w:val="00976FBD"/>
    <w:rsid w:val="009771EB"/>
    <w:rsid w:val="00977C2B"/>
    <w:rsid w:val="009801D6"/>
    <w:rsid w:val="00980390"/>
    <w:rsid w:val="00982988"/>
    <w:rsid w:val="009831BF"/>
    <w:rsid w:val="00986815"/>
    <w:rsid w:val="009918A3"/>
    <w:rsid w:val="009919B2"/>
    <w:rsid w:val="009927FB"/>
    <w:rsid w:val="009932A0"/>
    <w:rsid w:val="00993C68"/>
    <w:rsid w:val="00994E91"/>
    <w:rsid w:val="00995263"/>
    <w:rsid w:val="0099635F"/>
    <w:rsid w:val="0099721B"/>
    <w:rsid w:val="009A058A"/>
    <w:rsid w:val="009A11D2"/>
    <w:rsid w:val="009A1F67"/>
    <w:rsid w:val="009A36E5"/>
    <w:rsid w:val="009A502E"/>
    <w:rsid w:val="009A5CA3"/>
    <w:rsid w:val="009A5CAC"/>
    <w:rsid w:val="009B11EC"/>
    <w:rsid w:val="009B36FF"/>
    <w:rsid w:val="009B3E19"/>
    <w:rsid w:val="009B4DF5"/>
    <w:rsid w:val="009C0C28"/>
    <w:rsid w:val="009C0ED5"/>
    <w:rsid w:val="009C47BE"/>
    <w:rsid w:val="009C5C98"/>
    <w:rsid w:val="009C7831"/>
    <w:rsid w:val="009D4829"/>
    <w:rsid w:val="009D6BBF"/>
    <w:rsid w:val="009D742F"/>
    <w:rsid w:val="009E0128"/>
    <w:rsid w:val="009E01D1"/>
    <w:rsid w:val="009E0FAE"/>
    <w:rsid w:val="009E109A"/>
    <w:rsid w:val="009E2A1C"/>
    <w:rsid w:val="009E2ED3"/>
    <w:rsid w:val="009E34E9"/>
    <w:rsid w:val="009E5248"/>
    <w:rsid w:val="009E5707"/>
    <w:rsid w:val="009E5A1C"/>
    <w:rsid w:val="009E695A"/>
    <w:rsid w:val="009E7F31"/>
    <w:rsid w:val="009F1302"/>
    <w:rsid w:val="009F2379"/>
    <w:rsid w:val="009F5D22"/>
    <w:rsid w:val="00A00404"/>
    <w:rsid w:val="00A009C3"/>
    <w:rsid w:val="00A0393B"/>
    <w:rsid w:val="00A0453B"/>
    <w:rsid w:val="00A0723F"/>
    <w:rsid w:val="00A1110F"/>
    <w:rsid w:val="00A11601"/>
    <w:rsid w:val="00A12EF4"/>
    <w:rsid w:val="00A13D90"/>
    <w:rsid w:val="00A13E29"/>
    <w:rsid w:val="00A13F0D"/>
    <w:rsid w:val="00A13F4D"/>
    <w:rsid w:val="00A13FC1"/>
    <w:rsid w:val="00A140BE"/>
    <w:rsid w:val="00A15FF5"/>
    <w:rsid w:val="00A2189A"/>
    <w:rsid w:val="00A21BAE"/>
    <w:rsid w:val="00A23CDD"/>
    <w:rsid w:val="00A258DE"/>
    <w:rsid w:val="00A26457"/>
    <w:rsid w:val="00A2655B"/>
    <w:rsid w:val="00A265EE"/>
    <w:rsid w:val="00A3051C"/>
    <w:rsid w:val="00A30F19"/>
    <w:rsid w:val="00A31069"/>
    <w:rsid w:val="00A3174F"/>
    <w:rsid w:val="00A32AA0"/>
    <w:rsid w:val="00A338E0"/>
    <w:rsid w:val="00A33A77"/>
    <w:rsid w:val="00A33CAA"/>
    <w:rsid w:val="00A33D45"/>
    <w:rsid w:val="00A3425C"/>
    <w:rsid w:val="00A36161"/>
    <w:rsid w:val="00A362FD"/>
    <w:rsid w:val="00A36AD8"/>
    <w:rsid w:val="00A403AD"/>
    <w:rsid w:val="00A40ECD"/>
    <w:rsid w:val="00A41F4F"/>
    <w:rsid w:val="00A42C32"/>
    <w:rsid w:val="00A439D7"/>
    <w:rsid w:val="00A43F03"/>
    <w:rsid w:val="00A43FA7"/>
    <w:rsid w:val="00A44CFA"/>
    <w:rsid w:val="00A47624"/>
    <w:rsid w:val="00A51516"/>
    <w:rsid w:val="00A51A4A"/>
    <w:rsid w:val="00A52599"/>
    <w:rsid w:val="00A534A6"/>
    <w:rsid w:val="00A55EEE"/>
    <w:rsid w:val="00A56D59"/>
    <w:rsid w:val="00A60093"/>
    <w:rsid w:val="00A600C5"/>
    <w:rsid w:val="00A607D7"/>
    <w:rsid w:val="00A60F46"/>
    <w:rsid w:val="00A6164D"/>
    <w:rsid w:val="00A61935"/>
    <w:rsid w:val="00A619AF"/>
    <w:rsid w:val="00A630E2"/>
    <w:rsid w:val="00A659CF"/>
    <w:rsid w:val="00A66C1E"/>
    <w:rsid w:val="00A70797"/>
    <w:rsid w:val="00A7150D"/>
    <w:rsid w:val="00A739C5"/>
    <w:rsid w:val="00A75486"/>
    <w:rsid w:val="00A75E12"/>
    <w:rsid w:val="00A76DAC"/>
    <w:rsid w:val="00A771E9"/>
    <w:rsid w:val="00A823A5"/>
    <w:rsid w:val="00A82984"/>
    <w:rsid w:val="00A82AA2"/>
    <w:rsid w:val="00A8693E"/>
    <w:rsid w:val="00A87DA7"/>
    <w:rsid w:val="00A90868"/>
    <w:rsid w:val="00A91520"/>
    <w:rsid w:val="00A94409"/>
    <w:rsid w:val="00A96EE9"/>
    <w:rsid w:val="00AA02A4"/>
    <w:rsid w:val="00AA0E40"/>
    <w:rsid w:val="00AA213E"/>
    <w:rsid w:val="00AA2493"/>
    <w:rsid w:val="00AA271C"/>
    <w:rsid w:val="00AA3636"/>
    <w:rsid w:val="00AA49FC"/>
    <w:rsid w:val="00AA77B0"/>
    <w:rsid w:val="00AB2609"/>
    <w:rsid w:val="00AB2E50"/>
    <w:rsid w:val="00AB329C"/>
    <w:rsid w:val="00AB3453"/>
    <w:rsid w:val="00AB54F1"/>
    <w:rsid w:val="00AB5719"/>
    <w:rsid w:val="00AB5B74"/>
    <w:rsid w:val="00AB5C29"/>
    <w:rsid w:val="00AB7CDA"/>
    <w:rsid w:val="00AC0DB4"/>
    <w:rsid w:val="00AC0F79"/>
    <w:rsid w:val="00AC29D0"/>
    <w:rsid w:val="00AC2AE7"/>
    <w:rsid w:val="00AC4147"/>
    <w:rsid w:val="00AC5EC5"/>
    <w:rsid w:val="00AD10D2"/>
    <w:rsid w:val="00AD10F6"/>
    <w:rsid w:val="00AD15F8"/>
    <w:rsid w:val="00AD2AEB"/>
    <w:rsid w:val="00AD4564"/>
    <w:rsid w:val="00AD5626"/>
    <w:rsid w:val="00AD7F5D"/>
    <w:rsid w:val="00AE002B"/>
    <w:rsid w:val="00AE1675"/>
    <w:rsid w:val="00AE17D1"/>
    <w:rsid w:val="00AE19F2"/>
    <w:rsid w:val="00AE1E51"/>
    <w:rsid w:val="00AE21D0"/>
    <w:rsid w:val="00AE3DA1"/>
    <w:rsid w:val="00AE3E4E"/>
    <w:rsid w:val="00AE4B5F"/>
    <w:rsid w:val="00AE51E9"/>
    <w:rsid w:val="00AE70F8"/>
    <w:rsid w:val="00AE7581"/>
    <w:rsid w:val="00AF0AC6"/>
    <w:rsid w:val="00AF0DF7"/>
    <w:rsid w:val="00AF1B5C"/>
    <w:rsid w:val="00AF328D"/>
    <w:rsid w:val="00AF4C0E"/>
    <w:rsid w:val="00AF600D"/>
    <w:rsid w:val="00AF7385"/>
    <w:rsid w:val="00AF7522"/>
    <w:rsid w:val="00AF7DDC"/>
    <w:rsid w:val="00B02CDF"/>
    <w:rsid w:val="00B04389"/>
    <w:rsid w:val="00B043F8"/>
    <w:rsid w:val="00B04923"/>
    <w:rsid w:val="00B05EE9"/>
    <w:rsid w:val="00B06B5F"/>
    <w:rsid w:val="00B06E80"/>
    <w:rsid w:val="00B079C6"/>
    <w:rsid w:val="00B1023C"/>
    <w:rsid w:val="00B1119F"/>
    <w:rsid w:val="00B11385"/>
    <w:rsid w:val="00B1148B"/>
    <w:rsid w:val="00B12106"/>
    <w:rsid w:val="00B128FD"/>
    <w:rsid w:val="00B141EC"/>
    <w:rsid w:val="00B14F82"/>
    <w:rsid w:val="00B14F8F"/>
    <w:rsid w:val="00B15093"/>
    <w:rsid w:val="00B16AC3"/>
    <w:rsid w:val="00B2019A"/>
    <w:rsid w:val="00B204F2"/>
    <w:rsid w:val="00B20F1C"/>
    <w:rsid w:val="00B21187"/>
    <w:rsid w:val="00B22538"/>
    <w:rsid w:val="00B228EF"/>
    <w:rsid w:val="00B23345"/>
    <w:rsid w:val="00B242C8"/>
    <w:rsid w:val="00B25451"/>
    <w:rsid w:val="00B2762E"/>
    <w:rsid w:val="00B3079A"/>
    <w:rsid w:val="00B314EB"/>
    <w:rsid w:val="00B354A8"/>
    <w:rsid w:val="00B35E6A"/>
    <w:rsid w:val="00B37EA0"/>
    <w:rsid w:val="00B4057E"/>
    <w:rsid w:val="00B42EAE"/>
    <w:rsid w:val="00B448A0"/>
    <w:rsid w:val="00B470E9"/>
    <w:rsid w:val="00B47FCC"/>
    <w:rsid w:val="00B50529"/>
    <w:rsid w:val="00B5073E"/>
    <w:rsid w:val="00B51D83"/>
    <w:rsid w:val="00B51F45"/>
    <w:rsid w:val="00B56630"/>
    <w:rsid w:val="00B56C6E"/>
    <w:rsid w:val="00B56F85"/>
    <w:rsid w:val="00B57614"/>
    <w:rsid w:val="00B61414"/>
    <w:rsid w:val="00B62784"/>
    <w:rsid w:val="00B65B89"/>
    <w:rsid w:val="00B67207"/>
    <w:rsid w:val="00B71C0D"/>
    <w:rsid w:val="00B721AE"/>
    <w:rsid w:val="00B73841"/>
    <w:rsid w:val="00B76D9E"/>
    <w:rsid w:val="00B772BD"/>
    <w:rsid w:val="00B800E6"/>
    <w:rsid w:val="00B81C55"/>
    <w:rsid w:val="00B83E65"/>
    <w:rsid w:val="00B83EAC"/>
    <w:rsid w:val="00B8743A"/>
    <w:rsid w:val="00B87C71"/>
    <w:rsid w:val="00B91353"/>
    <w:rsid w:val="00B93183"/>
    <w:rsid w:val="00B940A5"/>
    <w:rsid w:val="00B9516D"/>
    <w:rsid w:val="00B9555D"/>
    <w:rsid w:val="00B96481"/>
    <w:rsid w:val="00BA1E08"/>
    <w:rsid w:val="00BA4B62"/>
    <w:rsid w:val="00BA4E91"/>
    <w:rsid w:val="00BA4ED1"/>
    <w:rsid w:val="00BA5903"/>
    <w:rsid w:val="00BA7EA5"/>
    <w:rsid w:val="00BB034A"/>
    <w:rsid w:val="00BB1C44"/>
    <w:rsid w:val="00BB3685"/>
    <w:rsid w:val="00BB3C9F"/>
    <w:rsid w:val="00BB40A1"/>
    <w:rsid w:val="00BB4D6F"/>
    <w:rsid w:val="00BB65B2"/>
    <w:rsid w:val="00BC161E"/>
    <w:rsid w:val="00BC23B1"/>
    <w:rsid w:val="00BC2950"/>
    <w:rsid w:val="00BC297B"/>
    <w:rsid w:val="00BC2C1B"/>
    <w:rsid w:val="00BC3404"/>
    <w:rsid w:val="00BC4169"/>
    <w:rsid w:val="00BC565C"/>
    <w:rsid w:val="00BD2E5A"/>
    <w:rsid w:val="00BD4BA5"/>
    <w:rsid w:val="00BD5CAB"/>
    <w:rsid w:val="00BD6A36"/>
    <w:rsid w:val="00BE0930"/>
    <w:rsid w:val="00BE1947"/>
    <w:rsid w:val="00BE363B"/>
    <w:rsid w:val="00BE5B59"/>
    <w:rsid w:val="00BE6898"/>
    <w:rsid w:val="00BF0436"/>
    <w:rsid w:val="00BF251C"/>
    <w:rsid w:val="00BF2D43"/>
    <w:rsid w:val="00BF3194"/>
    <w:rsid w:val="00BF405B"/>
    <w:rsid w:val="00BF428E"/>
    <w:rsid w:val="00BF52D1"/>
    <w:rsid w:val="00BF5693"/>
    <w:rsid w:val="00BF60FB"/>
    <w:rsid w:val="00BF6C33"/>
    <w:rsid w:val="00BF731E"/>
    <w:rsid w:val="00C0303B"/>
    <w:rsid w:val="00C036B8"/>
    <w:rsid w:val="00C03A6B"/>
    <w:rsid w:val="00C04261"/>
    <w:rsid w:val="00C051A1"/>
    <w:rsid w:val="00C061DA"/>
    <w:rsid w:val="00C115A6"/>
    <w:rsid w:val="00C13885"/>
    <w:rsid w:val="00C13F02"/>
    <w:rsid w:val="00C1423A"/>
    <w:rsid w:val="00C147FB"/>
    <w:rsid w:val="00C1495C"/>
    <w:rsid w:val="00C14EB6"/>
    <w:rsid w:val="00C155C7"/>
    <w:rsid w:val="00C20F97"/>
    <w:rsid w:val="00C2170E"/>
    <w:rsid w:val="00C2595C"/>
    <w:rsid w:val="00C26A9A"/>
    <w:rsid w:val="00C335C3"/>
    <w:rsid w:val="00C33763"/>
    <w:rsid w:val="00C34397"/>
    <w:rsid w:val="00C35102"/>
    <w:rsid w:val="00C35349"/>
    <w:rsid w:val="00C36681"/>
    <w:rsid w:val="00C37EA1"/>
    <w:rsid w:val="00C411AE"/>
    <w:rsid w:val="00C42395"/>
    <w:rsid w:val="00C42841"/>
    <w:rsid w:val="00C443C9"/>
    <w:rsid w:val="00C44E45"/>
    <w:rsid w:val="00C4664E"/>
    <w:rsid w:val="00C466E1"/>
    <w:rsid w:val="00C50FB9"/>
    <w:rsid w:val="00C5149D"/>
    <w:rsid w:val="00C51BA9"/>
    <w:rsid w:val="00C54242"/>
    <w:rsid w:val="00C5584C"/>
    <w:rsid w:val="00C56787"/>
    <w:rsid w:val="00C56863"/>
    <w:rsid w:val="00C56EE8"/>
    <w:rsid w:val="00C57634"/>
    <w:rsid w:val="00C6119A"/>
    <w:rsid w:val="00C61E2E"/>
    <w:rsid w:val="00C62EE3"/>
    <w:rsid w:val="00C63187"/>
    <w:rsid w:val="00C641D1"/>
    <w:rsid w:val="00C6464D"/>
    <w:rsid w:val="00C654D5"/>
    <w:rsid w:val="00C6624A"/>
    <w:rsid w:val="00C662CE"/>
    <w:rsid w:val="00C71536"/>
    <w:rsid w:val="00C716AE"/>
    <w:rsid w:val="00C717DD"/>
    <w:rsid w:val="00C7226B"/>
    <w:rsid w:val="00C73257"/>
    <w:rsid w:val="00C7490B"/>
    <w:rsid w:val="00C756F3"/>
    <w:rsid w:val="00C76612"/>
    <w:rsid w:val="00C80450"/>
    <w:rsid w:val="00C81158"/>
    <w:rsid w:val="00C8238B"/>
    <w:rsid w:val="00C82C20"/>
    <w:rsid w:val="00C82E2F"/>
    <w:rsid w:val="00C83DEE"/>
    <w:rsid w:val="00C842D6"/>
    <w:rsid w:val="00C86CCE"/>
    <w:rsid w:val="00C87AA5"/>
    <w:rsid w:val="00C9041E"/>
    <w:rsid w:val="00C90F20"/>
    <w:rsid w:val="00C91719"/>
    <w:rsid w:val="00C9507B"/>
    <w:rsid w:val="00C95C69"/>
    <w:rsid w:val="00C95CA5"/>
    <w:rsid w:val="00CA498A"/>
    <w:rsid w:val="00CA4EFC"/>
    <w:rsid w:val="00CA7DED"/>
    <w:rsid w:val="00CB075F"/>
    <w:rsid w:val="00CB13C2"/>
    <w:rsid w:val="00CB195E"/>
    <w:rsid w:val="00CB1E1B"/>
    <w:rsid w:val="00CB21D7"/>
    <w:rsid w:val="00CB2DB0"/>
    <w:rsid w:val="00CB3422"/>
    <w:rsid w:val="00CB3914"/>
    <w:rsid w:val="00CB4217"/>
    <w:rsid w:val="00CB7739"/>
    <w:rsid w:val="00CB78D9"/>
    <w:rsid w:val="00CC03AF"/>
    <w:rsid w:val="00CC1743"/>
    <w:rsid w:val="00CC418D"/>
    <w:rsid w:val="00CC460D"/>
    <w:rsid w:val="00CC6ACA"/>
    <w:rsid w:val="00CC7BE3"/>
    <w:rsid w:val="00CC7D5E"/>
    <w:rsid w:val="00CD0548"/>
    <w:rsid w:val="00CD1478"/>
    <w:rsid w:val="00CD1F23"/>
    <w:rsid w:val="00CD2759"/>
    <w:rsid w:val="00CD37B7"/>
    <w:rsid w:val="00CD4710"/>
    <w:rsid w:val="00CD5E4A"/>
    <w:rsid w:val="00CD6499"/>
    <w:rsid w:val="00CD6DCE"/>
    <w:rsid w:val="00CD7C83"/>
    <w:rsid w:val="00CD7E8C"/>
    <w:rsid w:val="00CE04C8"/>
    <w:rsid w:val="00CE09ED"/>
    <w:rsid w:val="00CE300A"/>
    <w:rsid w:val="00CE451D"/>
    <w:rsid w:val="00CE4E7E"/>
    <w:rsid w:val="00CE512C"/>
    <w:rsid w:val="00CE54BB"/>
    <w:rsid w:val="00CE6322"/>
    <w:rsid w:val="00CF0A12"/>
    <w:rsid w:val="00CF0AD7"/>
    <w:rsid w:val="00CF1CE2"/>
    <w:rsid w:val="00CF2FA7"/>
    <w:rsid w:val="00CF38D0"/>
    <w:rsid w:val="00CF44D9"/>
    <w:rsid w:val="00CF4A42"/>
    <w:rsid w:val="00D0196E"/>
    <w:rsid w:val="00D01CF3"/>
    <w:rsid w:val="00D01F76"/>
    <w:rsid w:val="00D0202E"/>
    <w:rsid w:val="00D02A9D"/>
    <w:rsid w:val="00D037A4"/>
    <w:rsid w:val="00D075B0"/>
    <w:rsid w:val="00D1152F"/>
    <w:rsid w:val="00D1153C"/>
    <w:rsid w:val="00D13A0A"/>
    <w:rsid w:val="00D14B57"/>
    <w:rsid w:val="00D14DAF"/>
    <w:rsid w:val="00D152CC"/>
    <w:rsid w:val="00D17051"/>
    <w:rsid w:val="00D21039"/>
    <w:rsid w:val="00D218EB"/>
    <w:rsid w:val="00D21D68"/>
    <w:rsid w:val="00D21F12"/>
    <w:rsid w:val="00D21FD3"/>
    <w:rsid w:val="00D23AE8"/>
    <w:rsid w:val="00D23FE7"/>
    <w:rsid w:val="00D24CD4"/>
    <w:rsid w:val="00D2739B"/>
    <w:rsid w:val="00D27740"/>
    <w:rsid w:val="00D27DDA"/>
    <w:rsid w:val="00D27EF3"/>
    <w:rsid w:val="00D32ED7"/>
    <w:rsid w:val="00D33CFE"/>
    <w:rsid w:val="00D340F2"/>
    <w:rsid w:val="00D363BC"/>
    <w:rsid w:val="00D368EA"/>
    <w:rsid w:val="00D40071"/>
    <w:rsid w:val="00D40FEA"/>
    <w:rsid w:val="00D42AA8"/>
    <w:rsid w:val="00D457EB"/>
    <w:rsid w:val="00D461DF"/>
    <w:rsid w:val="00D4637E"/>
    <w:rsid w:val="00D46E50"/>
    <w:rsid w:val="00D5201A"/>
    <w:rsid w:val="00D5473B"/>
    <w:rsid w:val="00D5692A"/>
    <w:rsid w:val="00D56F74"/>
    <w:rsid w:val="00D579B9"/>
    <w:rsid w:val="00D61463"/>
    <w:rsid w:val="00D62AE7"/>
    <w:rsid w:val="00D70CEA"/>
    <w:rsid w:val="00D718C8"/>
    <w:rsid w:val="00D72BFA"/>
    <w:rsid w:val="00D772E0"/>
    <w:rsid w:val="00D778CA"/>
    <w:rsid w:val="00D80643"/>
    <w:rsid w:val="00D83142"/>
    <w:rsid w:val="00D83470"/>
    <w:rsid w:val="00D83D87"/>
    <w:rsid w:val="00D85DA0"/>
    <w:rsid w:val="00D865B5"/>
    <w:rsid w:val="00D873FE"/>
    <w:rsid w:val="00D90099"/>
    <w:rsid w:val="00D922B2"/>
    <w:rsid w:val="00D934BA"/>
    <w:rsid w:val="00D95996"/>
    <w:rsid w:val="00D97C2A"/>
    <w:rsid w:val="00DA2494"/>
    <w:rsid w:val="00DA285E"/>
    <w:rsid w:val="00DA2FCE"/>
    <w:rsid w:val="00DA4BD1"/>
    <w:rsid w:val="00DA4DDD"/>
    <w:rsid w:val="00DA5391"/>
    <w:rsid w:val="00DA572D"/>
    <w:rsid w:val="00DA64F4"/>
    <w:rsid w:val="00DA779C"/>
    <w:rsid w:val="00DB0DD1"/>
    <w:rsid w:val="00DB0DDD"/>
    <w:rsid w:val="00DB25A8"/>
    <w:rsid w:val="00DB2D34"/>
    <w:rsid w:val="00DB3B1A"/>
    <w:rsid w:val="00DB5C52"/>
    <w:rsid w:val="00DB5CD5"/>
    <w:rsid w:val="00DB7BEC"/>
    <w:rsid w:val="00DC2AAA"/>
    <w:rsid w:val="00DC2B55"/>
    <w:rsid w:val="00DC3659"/>
    <w:rsid w:val="00DC38F8"/>
    <w:rsid w:val="00DC4869"/>
    <w:rsid w:val="00DC4DA4"/>
    <w:rsid w:val="00DC4F2E"/>
    <w:rsid w:val="00DC61A7"/>
    <w:rsid w:val="00DC6A84"/>
    <w:rsid w:val="00DD1CF6"/>
    <w:rsid w:val="00DD2353"/>
    <w:rsid w:val="00DD3A0D"/>
    <w:rsid w:val="00DD6BAC"/>
    <w:rsid w:val="00DD7987"/>
    <w:rsid w:val="00DD7BAB"/>
    <w:rsid w:val="00DE0065"/>
    <w:rsid w:val="00DE0132"/>
    <w:rsid w:val="00DE04E2"/>
    <w:rsid w:val="00DE06E1"/>
    <w:rsid w:val="00DE0CBD"/>
    <w:rsid w:val="00DE0F62"/>
    <w:rsid w:val="00DE38FD"/>
    <w:rsid w:val="00DE68F4"/>
    <w:rsid w:val="00DF167B"/>
    <w:rsid w:val="00DF4702"/>
    <w:rsid w:val="00DF7623"/>
    <w:rsid w:val="00E014E4"/>
    <w:rsid w:val="00E03677"/>
    <w:rsid w:val="00E0656C"/>
    <w:rsid w:val="00E07330"/>
    <w:rsid w:val="00E11CF7"/>
    <w:rsid w:val="00E11CF9"/>
    <w:rsid w:val="00E128E3"/>
    <w:rsid w:val="00E1563B"/>
    <w:rsid w:val="00E15F82"/>
    <w:rsid w:val="00E167A7"/>
    <w:rsid w:val="00E1690A"/>
    <w:rsid w:val="00E17E58"/>
    <w:rsid w:val="00E2133C"/>
    <w:rsid w:val="00E22203"/>
    <w:rsid w:val="00E225F2"/>
    <w:rsid w:val="00E2260D"/>
    <w:rsid w:val="00E233E0"/>
    <w:rsid w:val="00E24CB1"/>
    <w:rsid w:val="00E254F8"/>
    <w:rsid w:val="00E267CA"/>
    <w:rsid w:val="00E26B68"/>
    <w:rsid w:val="00E2793B"/>
    <w:rsid w:val="00E30BC9"/>
    <w:rsid w:val="00E30EC0"/>
    <w:rsid w:val="00E316C7"/>
    <w:rsid w:val="00E3229F"/>
    <w:rsid w:val="00E324CE"/>
    <w:rsid w:val="00E33005"/>
    <w:rsid w:val="00E33D14"/>
    <w:rsid w:val="00E33FB0"/>
    <w:rsid w:val="00E3475C"/>
    <w:rsid w:val="00E34B57"/>
    <w:rsid w:val="00E35424"/>
    <w:rsid w:val="00E35F90"/>
    <w:rsid w:val="00E37FD4"/>
    <w:rsid w:val="00E417F6"/>
    <w:rsid w:val="00E42AF4"/>
    <w:rsid w:val="00E43127"/>
    <w:rsid w:val="00E43542"/>
    <w:rsid w:val="00E444CA"/>
    <w:rsid w:val="00E45CCC"/>
    <w:rsid w:val="00E474EA"/>
    <w:rsid w:val="00E50135"/>
    <w:rsid w:val="00E506AB"/>
    <w:rsid w:val="00E51486"/>
    <w:rsid w:val="00E51E2D"/>
    <w:rsid w:val="00E536B3"/>
    <w:rsid w:val="00E539B1"/>
    <w:rsid w:val="00E55CA1"/>
    <w:rsid w:val="00E55F9D"/>
    <w:rsid w:val="00E601EC"/>
    <w:rsid w:val="00E6029C"/>
    <w:rsid w:val="00E62969"/>
    <w:rsid w:val="00E634AE"/>
    <w:rsid w:val="00E6518B"/>
    <w:rsid w:val="00E651F4"/>
    <w:rsid w:val="00E65D82"/>
    <w:rsid w:val="00E715F7"/>
    <w:rsid w:val="00E72EF7"/>
    <w:rsid w:val="00E7304B"/>
    <w:rsid w:val="00E73A21"/>
    <w:rsid w:val="00E75908"/>
    <w:rsid w:val="00E7591E"/>
    <w:rsid w:val="00E76716"/>
    <w:rsid w:val="00E7797D"/>
    <w:rsid w:val="00E77CBD"/>
    <w:rsid w:val="00E77EE6"/>
    <w:rsid w:val="00E80579"/>
    <w:rsid w:val="00E8103F"/>
    <w:rsid w:val="00E81193"/>
    <w:rsid w:val="00E813E7"/>
    <w:rsid w:val="00E83D4D"/>
    <w:rsid w:val="00E85225"/>
    <w:rsid w:val="00E85611"/>
    <w:rsid w:val="00E85D58"/>
    <w:rsid w:val="00E864A2"/>
    <w:rsid w:val="00E9013F"/>
    <w:rsid w:val="00E928B6"/>
    <w:rsid w:val="00E93DF2"/>
    <w:rsid w:val="00E947F4"/>
    <w:rsid w:val="00E94EA1"/>
    <w:rsid w:val="00E96DFD"/>
    <w:rsid w:val="00E96E30"/>
    <w:rsid w:val="00EA1772"/>
    <w:rsid w:val="00EA1A50"/>
    <w:rsid w:val="00EA1E7B"/>
    <w:rsid w:val="00EA2A72"/>
    <w:rsid w:val="00EA4B9C"/>
    <w:rsid w:val="00EA52F0"/>
    <w:rsid w:val="00EA55D9"/>
    <w:rsid w:val="00EA6D39"/>
    <w:rsid w:val="00EA6FE2"/>
    <w:rsid w:val="00EA784C"/>
    <w:rsid w:val="00EA7944"/>
    <w:rsid w:val="00EB135F"/>
    <w:rsid w:val="00EB1564"/>
    <w:rsid w:val="00EB1A64"/>
    <w:rsid w:val="00EB2918"/>
    <w:rsid w:val="00EB4C7C"/>
    <w:rsid w:val="00EB5331"/>
    <w:rsid w:val="00EB586B"/>
    <w:rsid w:val="00EB61B4"/>
    <w:rsid w:val="00EB6456"/>
    <w:rsid w:val="00EC0A94"/>
    <w:rsid w:val="00EC351E"/>
    <w:rsid w:val="00EC3A80"/>
    <w:rsid w:val="00EC3F0B"/>
    <w:rsid w:val="00EC4E91"/>
    <w:rsid w:val="00EC704E"/>
    <w:rsid w:val="00ED311C"/>
    <w:rsid w:val="00ED45A7"/>
    <w:rsid w:val="00ED6748"/>
    <w:rsid w:val="00ED6A00"/>
    <w:rsid w:val="00EE0F45"/>
    <w:rsid w:val="00EE270B"/>
    <w:rsid w:val="00EE28A3"/>
    <w:rsid w:val="00EE2D8B"/>
    <w:rsid w:val="00EE3CD1"/>
    <w:rsid w:val="00EE3CE2"/>
    <w:rsid w:val="00EE4315"/>
    <w:rsid w:val="00EE4BC4"/>
    <w:rsid w:val="00EE4BDB"/>
    <w:rsid w:val="00EE5FE9"/>
    <w:rsid w:val="00EE685D"/>
    <w:rsid w:val="00EE6EBD"/>
    <w:rsid w:val="00EF1D57"/>
    <w:rsid w:val="00EF24ED"/>
    <w:rsid w:val="00EF48B3"/>
    <w:rsid w:val="00EF53DD"/>
    <w:rsid w:val="00EF5A6B"/>
    <w:rsid w:val="00EF63D9"/>
    <w:rsid w:val="00F02B58"/>
    <w:rsid w:val="00F02C0B"/>
    <w:rsid w:val="00F07E79"/>
    <w:rsid w:val="00F101BF"/>
    <w:rsid w:val="00F104F0"/>
    <w:rsid w:val="00F11693"/>
    <w:rsid w:val="00F12D94"/>
    <w:rsid w:val="00F12EDF"/>
    <w:rsid w:val="00F15D3A"/>
    <w:rsid w:val="00F17051"/>
    <w:rsid w:val="00F17FA7"/>
    <w:rsid w:val="00F20DA0"/>
    <w:rsid w:val="00F2203F"/>
    <w:rsid w:val="00F22C7C"/>
    <w:rsid w:val="00F23854"/>
    <w:rsid w:val="00F245CB"/>
    <w:rsid w:val="00F276C8"/>
    <w:rsid w:val="00F27AC9"/>
    <w:rsid w:val="00F27C99"/>
    <w:rsid w:val="00F30A5D"/>
    <w:rsid w:val="00F30DA7"/>
    <w:rsid w:val="00F31FE4"/>
    <w:rsid w:val="00F32E2D"/>
    <w:rsid w:val="00F343EF"/>
    <w:rsid w:val="00F3488D"/>
    <w:rsid w:val="00F348DB"/>
    <w:rsid w:val="00F35430"/>
    <w:rsid w:val="00F359BF"/>
    <w:rsid w:val="00F368B9"/>
    <w:rsid w:val="00F36D45"/>
    <w:rsid w:val="00F42240"/>
    <w:rsid w:val="00F42C7B"/>
    <w:rsid w:val="00F4370D"/>
    <w:rsid w:val="00F446CD"/>
    <w:rsid w:val="00F446CE"/>
    <w:rsid w:val="00F449DB"/>
    <w:rsid w:val="00F45376"/>
    <w:rsid w:val="00F45ADC"/>
    <w:rsid w:val="00F45E20"/>
    <w:rsid w:val="00F4793D"/>
    <w:rsid w:val="00F55FF2"/>
    <w:rsid w:val="00F56C80"/>
    <w:rsid w:val="00F57233"/>
    <w:rsid w:val="00F575D4"/>
    <w:rsid w:val="00F61049"/>
    <w:rsid w:val="00F61641"/>
    <w:rsid w:val="00F6173F"/>
    <w:rsid w:val="00F61D72"/>
    <w:rsid w:val="00F62783"/>
    <w:rsid w:val="00F63160"/>
    <w:rsid w:val="00F64EA5"/>
    <w:rsid w:val="00F656F2"/>
    <w:rsid w:val="00F67185"/>
    <w:rsid w:val="00F673C3"/>
    <w:rsid w:val="00F706C2"/>
    <w:rsid w:val="00F706DE"/>
    <w:rsid w:val="00F7299D"/>
    <w:rsid w:val="00F72C87"/>
    <w:rsid w:val="00F73688"/>
    <w:rsid w:val="00F743C0"/>
    <w:rsid w:val="00F7442D"/>
    <w:rsid w:val="00F76AA3"/>
    <w:rsid w:val="00F80EC2"/>
    <w:rsid w:val="00F817EF"/>
    <w:rsid w:val="00F81F91"/>
    <w:rsid w:val="00F82398"/>
    <w:rsid w:val="00F8428D"/>
    <w:rsid w:val="00F918B5"/>
    <w:rsid w:val="00F91DF3"/>
    <w:rsid w:val="00F924F6"/>
    <w:rsid w:val="00F92BDA"/>
    <w:rsid w:val="00F94C08"/>
    <w:rsid w:val="00F94C90"/>
    <w:rsid w:val="00F975D6"/>
    <w:rsid w:val="00F977F8"/>
    <w:rsid w:val="00FA03E8"/>
    <w:rsid w:val="00FA1A62"/>
    <w:rsid w:val="00FA1F5C"/>
    <w:rsid w:val="00FA2AB6"/>
    <w:rsid w:val="00FA375C"/>
    <w:rsid w:val="00FA3827"/>
    <w:rsid w:val="00FA5A63"/>
    <w:rsid w:val="00FA5BEB"/>
    <w:rsid w:val="00FA73CE"/>
    <w:rsid w:val="00FB034A"/>
    <w:rsid w:val="00FB04E8"/>
    <w:rsid w:val="00FB0718"/>
    <w:rsid w:val="00FB107E"/>
    <w:rsid w:val="00FB1274"/>
    <w:rsid w:val="00FB2A9E"/>
    <w:rsid w:val="00FB2AB8"/>
    <w:rsid w:val="00FB3AE2"/>
    <w:rsid w:val="00FB50FE"/>
    <w:rsid w:val="00FB58F5"/>
    <w:rsid w:val="00FB65A5"/>
    <w:rsid w:val="00FB6B0E"/>
    <w:rsid w:val="00FB77CF"/>
    <w:rsid w:val="00FC25B7"/>
    <w:rsid w:val="00FC26DB"/>
    <w:rsid w:val="00FC2A72"/>
    <w:rsid w:val="00FC346F"/>
    <w:rsid w:val="00FC3F09"/>
    <w:rsid w:val="00FC424C"/>
    <w:rsid w:val="00FC676A"/>
    <w:rsid w:val="00FC76BB"/>
    <w:rsid w:val="00FD1532"/>
    <w:rsid w:val="00FD2593"/>
    <w:rsid w:val="00FD266C"/>
    <w:rsid w:val="00FD3B57"/>
    <w:rsid w:val="00FD71CF"/>
    <w:rsid w:val="00FD7EDC"/>
    <w:rsid w:val="00FE1526"/>
    <w:rsid w:val="00FE1CC7"/>
    <w:rsid w:val="00FE6233"/>
    <w:rsid w:val="00FF0978"/>
    <w:rsid w:val="00FF27FA"/>
    <w:rsid w:val="00FF2D41"/>
    <w:rsid w:val="00FF3BB7"/>
    <w:rsid w:val="00FF4383"/>
    <w:rsid w:val="00FF61E9"/>
    <w:rsid w:val="00FF6C16"/>
    <w:rsid w:val="00FF7844"/>
    <w:rsid w:val="00FF7F8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127"/>
    <w:pPr>
      <w:suppressAutoHyphens/>
      <w:spacing w:before="180" w:after="180" w:line="240" w:lineRule="auto"/>
      <w:jc w:val="both"/>
    </w:pPr>
    <w:rPr>
      <w:rFonts w:eastAsia="Droid Sans Fallback" w:cs="Cambria"/>
      <w:kern w:val="1"/>
      <w:sz w:val="24"/>
      <w:szCs w:val="24"/>
      <w:lang w:val="en-US"/>
    </w:rPr>
  </w:style>
  <w:style w:type="paragraph" w:styleId="Heading1">
    <w:name w:val="heading 1"/>
    <w:basedOn w:val="Normal"/>
    <w:link w:val="Heading1Char"/>
    <w:qFormat/>
    <w:rsid w:val="00E43127"/>
    <w:pPr>
      <w:keepNext/>
      <w:keepLines/>
      <w:spacing w:before="480" w:after="0"/>
      <w:outlineLvl w:val="0"/>
    </w:pPr>
    <w:rPr>
      <w:rFonts w:ascii="Calibri" w:hAnsi="Calibri"/>
      <w:b/>
      <w:bCs/>
      <w:sz w:val="40"/>
      <w:szCs w:val="36"/>
    </w:rPr>
  </w:style>
  <w:style w:type="paragraph" w:styleId="Heading2">
    <w:name w:val="heading 2"/>
    <w:basedOn w:val="Normal"/>
    <w:link w:val="Heading2Char"/>
    <w:qFormat/>
    <w:rsid w:val="00E43127"/>
    <w:pPr>
      <w:keepNext/>
      <w:keepLines/>
      <w:spacing w:before="200" w:after="0"/>
      <w:outlineLvl w:val="1"/>
    </w:pPr>
    <w:rPr>
      <w:rFonts w:ascii="Calibri" w:hAnsi="Calibri"/>
      <w:b/>
      <w:bCs/>
      <w:sz w:val="32"/>
      <w:szCs w:val="32"/>
    </w:rPr>
  </w:style>
  <w:style w:type="paragraph" w:styleId="Heading3">
    <w:name w:val="heading 3"/>
    <w:basedOn w:val="Normal"/>
    <w:link w:val="Heading3Char"/>
    <w:qFormat/>
    <w:rsid w:val="00E43127"/>
    <w:pPr>
      <w:keepNext/>
      <w:keepLines/>
      <w:spacing w:before="200" w:after="0"/>
      <w:outlineLvl w:val="2"/>
    </w:pPr>
    <w:rPr>
      <w:rFonts w:ascii="Calibri" w:hAnsi="Calibr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3127"/>
    <w:rPr>
      <w:rFonts w:ascii="Calibri" w:eastAsia="Droid Sans Fallback" w:hAnsi="Calibri" w:cs="Cambria"/>
      <w:b/>
      <w:bCs/>
      <w:kern w:val="1"/>
      <w:sz w:val="40"/>
      <w:szCs w:val="36"/>
      <w:lang w:val="en-US"/>
    </w:rPr>
  </w:style>
  <w:style w:type="character" w:customStyle="1" w:styleId="Heading2Char">
    <w:name w:val="Heading 2 Char"/>
    <w:basedOn w:val="DefaultParagraphFont"/>
    <w:link w:val="Heading2"/>
    <w:rsid w:val="00E43127"/>
    <w:rPr>
      <w:rFonts w:ascii="Calibri" w:eastAsia="Droid Sans Fallback" w:hAnsi="Calibri" w:cs="Cambria"/>
      <w:b/>
      <w:bCs/>
      <w:kern w:val="1"/>
      <w:sz w:val="32"/>
      <w:szCs w:val="32"/>
      <w:lang w:val="en-US"/>
    </w:rPr>
  </w:style>
  <w:style w:type="character" w:customStyle="1" w:styleId="Heading3Char">
    <w:name w:val="Heading 3 Char"/>
    <w:basedOn w:val="DefaultParagraphFont"/>
    <w:link w:val="Heading3"/>
    <w:rsid w:val="00E43127"/>
    <w:rPr>
      <w:rFonts w:ascii="Calibri" w:eastAsia="Droid Sans Fallback" w:hAnsi="Calibri" w:cs="Cambria"/>
      <w:b/>
      <w:bCs/>
      <w:kern w:val="1"/>
      <w:sz w:val="24"/>
      <w:szCs w:val="28"/>
      <w:lang w:val="en-US"/>
    </w:rPr>
  </w:style>
  <w:style w:type="paragraph" w:styleId="BodyText">
    <w:name w:val="Body Text"/>
    <w:basedOn w:val="Normal"/>
    <w:link w:val="BodyTextChar"/>
    <w:rsid w:val="00E43127"/>
    <w:pPr>
      <w:spacing w:after="120"/>
    </w:pPr>
  </w:style>
  <w:style w:type="character" w:customStyle="1" w:styleId="BodyTextChar">
    <w:name w:val="Body Text Char"/>
    <w:basedOn w:val="DefaultParagraphFont"/>
    <w:link w:val="BodyText"/>
    <w:rsid w:val="00E43127"/>
    <w:rPr>
      <w:rFonts w:eastAsia="Droid Sans Fallback" w:cs="Cambria"/>
      <w:kern w:val="1"/>
      <w:sz w:val="24"/>
      <w:szCs w:val="24"/>
      <w:lang w:val="en-US"/>
    </w:rPr>
  </w:style>
  <w:style w:type="paragraph" w:styleId="Footer">
    <w:name w:val="footer"/>
    <w:basedOn w:val="Normal"/>
    <w:link w:val="FooterChar"/>
    <w:rsid w:val="00E43127"/>
  </w:style>
  <w:style w:type="character" w:customStyle="1" w:styleId="FooterChar">
    <w:name w:val="Footer Char"/>
    <w:basedOn w:val="DefaultParagraphFont"/>
    <w:link w:val="Footer"/>
    <w:rsid w:val="00E43127"/>
    <w:rPr>
      <w:rFonts w:eastAsia="Droid Sans Fallback" w:cs="Cambria"/>
      <w:kern w:val="1"/>
      <w:sz w:val="24"/>
      <w:szCs w:val="24"/>
      <w:lang w:val="en-US"/>
    </w:rPr>
  </w:style>
  <w:style w:type="paragraph" w:styleId="BalloonText">
    <w:name w:val="Balloon Text"/>
    <w:basedOn w:val="Normal"/>
    <w:link w:val="BalloonTextChar"/>
    <w:uiPriority w:val="99"/>
    <w:semiHidden/>
    <w:unhideWhenUsed/>
    <w:rsid w:val="00E4312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127"/>
    <w:rPr>
      <w:rFonts w:ascii="Tahoma" w:eastAsia="Droid Sans Fallback" w:hAnsi="Tahoma" w:cs="Tahoma"/>
      <w:kern w:val="1"/>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127"/>
    <w:pPr>
      <w:suppressAutoHyphens/>
      <w:spacing w:before="180" w:after="180" w:line="240" w:lineRule="auto"/>
      <w:jc w:val="both"/>
    </w:pPr>
    <w:rPr>
      <w:rFonts w:eastAsia="Droid Sans Fallback" w:cs="Cambria"/>
      <w:kern w:val="1"/>
      <w:sz w:val="24"/>
      <w:szCs w:val="24"/>
      <w:lang w:val="en-US"/>
    </w:rPr>
  </w:style>
  <w:style w:type="paragraph" w:styleId="Heading1">
    <w:name w:val="heading 1"/>
    <w:basedOn w:val="Normal"/>
    <w:link w:val="Heading1Char"/>
    <w:qFormat/>
    <w:rsid w:val="00E43127"/>
    <w:pPr>
      <w:keepNext/>
      <w:keepLines/>
      <w:spacing w:before="480" w:after="0"/>
      <w:outlineLvl w:val="0"/>
    </w:pPr>
    <w:rPr>
      <w:rFonts w:ascii="Calibri" w:hAnsi="Calibri"/>
      <w:b/>
      <w:bCs/>
      <w:sz w:val="40"/>
      <w:szCs w:val="36"/>
    </w:rPr>
  </w:style>
  <w:style w:type="paragraph" w:styleId="Heading2">
    <w:name w:val="heading 2"/>
    <w:basedOn w:val="Normal"/>
    <w:link w:val="Heading2Char"/>
    <w:qFormat/>
    <w:rsid w:val="00E43127"/>
    <w:pPr>
      <w:keepNext/>
      <w:keepLines/>
      <w:spacing w:before="200" w:after="0"/>
      <w:outlineLvl w:val="1"/>
    </w:pPr>
    <w:rPr>
      <w:rFonts w:ascii="Calibri" w:hAnsi="Calibri"/>
      <w:b/>
      <w:bCs/>
      <w:sz w:val="32"/>
      <w:szCs w:val="32"/>
    </w:rPr>
  </w:style>
  <w:style w:type="paragraph" w:styleId="Heading3">
    <w:name w:val="heading 3"/>
    <w:basedOn w:val="Normal"/>
    <w:link w:val="Heading3Char"/>
    <w:qFormat/>
    <w:rsid w:val="00E43127"/>
    <w:pPr>
      <w:keepNext/>
      <w:keepLines/>
      <w:spacing w:before="200" w:after="0"/>
      <w:outlineLvl w:val="2"/>
    </w:pPr>
    <w:rPr>
      <w:rFonts w:ascii="Calibri" w:hAnsi="Calibr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3127"/>
    <w:rPr>
      <w:rFonts w:ascii="Calibri" w:eastAsia="Droid Sans Fallback" w:hAnsi="Calibri" w:cs="Cambria"/>
      <w:b/>
      <w:bCs/>
      <w:kern w:val="1"/>
      <w:sz w:val="40"/>
      <w:szCs w:val="36"/>
      <w:lang w:val="en-US"/>
    </w:rPr>
  </w:style>
  <w:style w:type="character" w:customStyle="1" w:styleId="Heading2Char">
    <w:name w:val="Heading 2 Char"/>
    <w:basedOn w:val="DefaultParagraphFont"/>
    <w:link w:val="Heading2"/>
    <w:rsid w:val="00E43127"/>
    <w:rPr>
      <w:rFonts w:ascii="Calibri" w:eastAsia="Droid Sans Fallback" w:hAnsi="Calibri" w:cs="Cambria"/>
      <w:b/>
      <w:bCs/>
      <w:kern w:val="1"/>
      <w:sz w:val="32"/>
      <w:szCs w:val="32"/>
      <w:lang w:val="en-US"/>
    </w:rPr>
  </w:style>
  <w:style w:type="character" w:customStyle="1" w:styleId="Heading3Char">
    <w:name w:val="Heading 3 Char"/>
    <w:basedOn w:val="DefaultParagraphFont"/>
    <w:link w:val="Heading3"/>
    <w:rsid w:val="00E43127"/>
    <w:rPr>
      <w:rFonts w:ascii="Calibri" w:eastAsia="Droid Sans Fallback" w:hAnsi="Calibri" w:cs="Cambria"/>
      <w:b/>
      <w:bCs/>
      <w:kern w:val="1"/>
      <w:sz w:val="24"/>
      <w:szCs w:val="28"/>
      <w:lang w:val="en-US"/>
    </w:rPr>
  </w:style>
  <w:style w:type="paragraph" w:styleId="BodyText">
    <w:name w:val="Body Text"/>
    <w:basedOn w:val="Normal"/>
    <w:link w:val="BodyTextChar"/>
    <w:rsid w:val="00E43127"/>
    <w:pPr>
      <w:spacing w:after="120"/>
    </w:pPr>
  </w:style>
  <w:style w:type="character" w:customStyle="1" w:styleId="BodyTextChar">
    <w:name w:val="Body Text Char"/>
    <w:basedOn w:val="DefaultParagraphFont"/>
    <w:link w:val="BodyText"/>
    <w:rsid w:val="00E43127"/>
    <w:rPr>
      <w:rFonts w:eastAsia="Droid Sans Fallback" w:cs="Cambria"/>
      <w:kern w:val="1"/>
      <w:sz w:val="24"/>
      <w:szCs w:val="24"/>
      <w:lang w:val="en-US"/>
    </w:rPr>
  </w:style>
  <w:style w:type="paragraph" w:styleId="Footer">
    <w:name w:val="footer"/>
    <w:basedOn w:val="Normal"/>
    <w:link w:val="FooterChar"/>
    <w:rsid w:val="00E43127"/>
  </w:style>
  <w:style w:type="character" w:customStyle="1" w:styleId="FooterChar">
    <w:name w:val="Footer Char"/>
    <w:basedOn w:val="DefaultParagraphFont"/>
    <w:link w:val="Footer"/>
    <w:rsid w:val="00E43127"/>
    <w:rPr>
      <w:rFonts w:eastAsia="Droid Sans Fallback" w:cs="Cambria"/>
      <w:kern w:val="1"/>
      <w:sz w:val="24"/>
      <w:szCs w:val="24"/>
      <w:lang w:val="en-US"/>
    </w:rPr>
  </w:style>
  <w:style w:type="paragraph" w:styleId="BalloonText">
    <w:name w:val="Balloon Text"/>
    <w:basedOn w:val="Normal"/>
    <w:link w:val="BalloonTextChar"/>
    <w:uiPriority w:val="99"/>
    <w:semiHidden/>
    <w:unhideWhenUsed/>
    <w:rsid w:val="00E4312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127"/>
    <w:rPr>
      <w:rFonts w:ascii="Tahoma" w:eastAsia="Droid Sans Fallback" w:hAnsi="Tahoma" w:cs="Tahoma"/>
      <w:kern w:val="1"/>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961</Words>
  <Characters>7787</Characters>
  <Application>Microsoft Office Word</Application>
  <DocSecurity>0</DocSecurity>
  <Lines>64</Lines>
  <Paragraphs>17</Paragraphs>
  <ScaleCrop>false</ScaleCrop>
  <Company>University of Helsinki</Company>
  <LinksUpToDate>false</LinksUpToDate>
  <CharactersWithSpaces>8731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Joona Lehtomäki</dc:creator>
  <cp:keywords/>
  <dc:description/>
  <cp:lastModifiedBy>Joona Lehtomäki</cp:lastModifiedBy>
  <cp:revision>2</cp:revision>
  <dcterms:created xsi:type="dcterms:W3CDTF">2015-01-29T16:29:00Z</dcterms:created>
  <dcterms:modified xsi:type="dcterms:W3CDTF">2015-01-29T16:30:00Z</dcterms:modified>
</cp:coreProperties>
</file>