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C87C87">
      <w:pPr>
        <w:pStyle w:val="Heading1"/>
        <w:spacing w:line="276" w:lineRule="auto"/>
        <w:rPr>
          <w:rFonts w:cs="Calibri"/>
        </w:rPr>
      </w:pPr>
      <w:bookmarkStart w:id="2"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2"/>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D676D9">
      <w:pPr>
        <w:spacing w:line="276" w:lineRule="auto"/>
        <w:jc w:val="left"/>
        <w:rPr>
          <w:rFonts w:ascii="Calibri" w:hAnsi="Calibri" w:cs="Calibri"/>
          <w:lang w:val="fi-FI"/>
        </w:rPr>
      </w:pPr>
      <w:r w:rsidRPr="00F44A27">
        <w:rPr>
          <w:rFonts w:ascii="Calibri" w:hAnsi="Calibri" w:cs="Calibri"/>
          <w:lang w:val="fi-FI"/>
        </w:rPr>
        <w:t xml:space="preserve">1 Department of Biosciences, University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t>2 Finnish Environment Institute, Natural Environment Centre, Helsinki, Finland</w:t>
      </w:r>
      <w:r w:rsidRPr="00F44A27">
        <w:rPr>
          <w:rFonts w:ascii="Calibri" w:hAnsi="Calibri" w:cs="Calibri"/>
          <w:lang w:val="fi-FI"/>
        </w:rPr>
        <w:br/>
        <w:t xml:space="preserve">3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w:t>
      </w:r>
      <w:proofErr w:type="spellStart"/>
      <w:r w:rsidRPr="00F44A27">
        <w:rPr>
          <w:rFonts w:ascii="Calibri" w:hAnsi="Calibri" w:cs="Calibri"/>
          <w:lang w:val="fi-FI"/>
        </w:rPr>
        <w:t>Research</w:t>
      </w:r>
      <w:proofErr w:type="spellEnd"/>
      <w:r w:rsidRPr="00F44A27">
        <w:rPr>
          <w:rFonts w:ascii="Calibri" w:hAnsi="Calibri" w:cs="Calibri"/>
          <w:lang w:val="fi-FI"/>
        </w:rPr>
        <w:t xml:space="preserve"> In</w:t>
      </w:r>
      <w:r w:rsidR="00E274A7" w:rsidRPr="00F44A27">
        <w:rPr>
          <w:rFonts w:ascii="Calibri" w:hAnsi="Calibri" w:cs="Calibri"/>
          <w:lang w:val="fi-FI"/>
        </w:rPr>
        <w:t xml:space="preserve">stitute (Metsäntutkimuslaitos), </w:t>
      </w:r>
      <w:r w:rsidRPr="00F44A27">
        <w:rPr>
          <w:rFonts w:ascii="Calibri" w:hAnsi="Calibri" w:cs="Calibri"/>
          <w:lang w:val="fi-FI"/>
        </w:rPr>
        <w:t>Vantaa, Finland</w:t>
      </w:r>
      <w:r w:rsidRPr="00F44A27">
        <w:rPr>
          <w:rFonts w:ascii="Calibri" w:hAnsi="Calibri" w:cs="Calibri"/>
          <w:lang w:val="fi-FI"/>
        </w:rPr>
        <w:br/>
        <w:t xml:space="preserve">4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D676D9">
      <w:pPr>
        <w:spacing w:line="276" w:lineRule="auto"/>
        <w:jc w:val="left"/>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3" w:name="abstract"/>
      <w:r w:rsidRPr="00CF0382">
        <w:rPr>
          <w:rFonts w:cs="Calibri"/>
          <w:color w:val="000000"/>
          <w:szCs w:val="40"/>
        </w:rPr>
        <w:t>Abstract</w:t>
      </w:r>
    </w:p>
    <w:bookmarkEnd w:id="3"/>
    <w:p w:rsidR="00C87C87" w:rsidRPr="005E6DD3" w:rsidRDefault="00C87C87" w:rsidP="007B3CCF">
      <w:pPr>
        <w:spacing w:line="276" w:lineRule="auto"/>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planning difficult. Many countries in the region have implemented forest inventory schemes that 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Many </w:t>
      </w:r>
      <w:ins w:id="4" w:author="Joona Lehtomäki" w:date="2015-01-04T15:13:00Z">
        <w:r w:rsidR="000F2970">
          <w:rPr>
            <w:rFonts w:ascii="Calibri" w:hAnsi="Calibri" w:cs="Calibri"/>
          </w:rPr>
          <w:t xml:space="preserve">of the more </w:t>
        </w:r>
      </w:ins>
      <w:r w:rsidRPr="005E6DD3">
        <w:rPr>
          <w:rFonts w:ascii="Calibri" w:hAnsi="Calibri" w:cs="Calibri"/>
        </w:rPr>
        <w:t xml:space="preserve">detailed </w:t>
      </w:r>
      <w:del w:id="5" w:author="Joona Lehtomäki" w:date="2015-01-04T15:13:00Z">
        <w:r w:rsidRPr="005E6DD3" w:rsidDel="000F2970">
          <w:rPr>
            <w:rFonts w:ascii="Calibri" w:hAnsi="Calibri" w:cs="Calibri"/>
          </w:rPr>
          <w:delText xml:space="preserve">regional </w:delText>
        </w:r>
      </w:del>
      <w:r w:rsidRPr="005E6DD3">
        <w:rPr>
          <w:rFonts w:ascii="Calibri" w:hAnsi="Calibri" w:cs="Calibri"/>
        </w:rPr>
        <w:t>inventory databases, however, remain proprietary</w:t>
      </w:r>
      <w:ins w:id="6" w:author="Joona Lehtomäki" w:date="2015-01-04T15:13:00Z">
        <w:r w:rsidR="000F2970">
          <w:rPr>
            <w:rFonts w:ascii="Calibri" w:hAnsi="Calibri" w:cs="Calibri"/>
          </w:rPr>
          <w:t xml:space="preserve"> and hence unavailable for conservation decision-making</w:t>
        </w:r>
      </w:ins>
      <w:r w:rsidRPr="005E6DD3">
        <w:rPr>
          <w:rFonts w:ascii="Calibri" w:hAnsi="Calibri" w:cs="Calibri"/>
        </w:rPr>
        <w:t xml:space="preserve">. </w:t>
      </w:r>
      <w:r>
        <w:rPr>
          <w:rFonts w:ascii="Calibri" w:hAnsi="Calibri" w:cs="Calibri"/>
        </w:rPr>
        <w:t>Here, w</w:t>
      </w:r>
      <w:r w:rsidRPr="005E6DD3">
        <w:rPr>
          <w:rFonts w:ascii="Calibri" w:hAnsi="Calibri" w:cs="Calibri"/>
        </w:rPr>
        <w:t>e investigate how well different types of open and proprietary forest inventory data sets in Finland suit the purpose of conservation prioritization</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w:t>
      </w:r>
      <w:del w:id="7" w:author="Joona Lehtomäki" w:date="2015-01-04T15:13:00Z">
        <w:r w:rsidDel="006F51CF">
          <w:rPr>
            <w:rFonts w:ascii="Calibri" w:hAnsi="Calibri" w:cs="Calibri"/>
          </w:rPr>
          <w:delText>ly</w:delText>
        </w:r>
      </w:del>
      <w:r>
        <w:rPr>
          <w:rFonts w:ascii="Calibri" w:hAnsi="Calibri" w:cs="Calibri"/>
        </w:rPr>
        <w:t>, w</w:t>
      </w:r>
      <w:r w:rsidRPr="005E6DD3">
        <w:rPr>
          <w:rFonts w:ascii="Calibri" w:hAnsi="Calibri" w:cs="Calibri"/>
        </w:rPr>
        <w:t>e constructed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BB467D">
        <w:rPr>
          <w:rFonts w:ascii="Calibri" w:hAnsi="Calibri" w:cs="Calibri"/>
        </w:rPr>
        <w:t>These included</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between forest types, we investigated the patterns in conservation priority</w:t>
      </w:r>
      <w:r>
        <w:rPr>
          <w:rFonts w:ascii="Calibri" w:hAnsi="Calibri" w:cs="Calibri"/>
        </w:rPr>
        <w:t>. We did the prioritization</w:t>
      </w:r>
      <w:r w:rsidRPr="005E6DD3">
        <w:rPr>
          <w:rFonts w:ascii="Calibri" w:hAnsi="Calibri" w:cs="Calibri"/>
        </w:rPr>
        <w:t xml:space="preserve"> using Zonation, a method and software for spatial conservation prioritization</w:t>
      </w:r>
      <w:r>
        <w:rPr>
          <w:rFonts w:ascii="Calibri" w:hAnsi="Calibri" w:cs="Calibri"/>
        </w:rPr>
        <w:t xml:space="preserve"> and </w:t>
      </w:r>
      <w:r w:rsidRPr="005E6DD3">
        <w:rPr>
          <w:rFonts w:ascii="Calibri" w:hAnsi="Calibri" w:cs="Calibri"/>
        </w:rPr>
        <w:t xml:space="preserve">validated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w:t>
      </w:r>
      <w:del w:id="8" w:author="Joona Lehtomäki" w:date="2015-01-04T15:14:00Z">
        <w:r w:rsidR="00974E6C" w:rsidDel="006E1885">
          <w:rPr>
            <w:rFonts w:ascii="Calibri" w:hAnsi="Calibri" w:cs="Calibri"/>
          </w:rPr>
          <w:delText>separate well</w:delText>
        </w:r>
      </w:del>
      <w:ins w:id="9" w:author="Joona Lehtomäki" w:date="2015-01-04T15:14:00Z">
        <w:r w:rsidR="006E1885">
          <w:rPr>
            <w:rFonts w:ascii="Calibri" w:hAnsi="Calibri" w:cs="Calibri"/>
          </w:rPr>
          <w:t>accurately identify</w:t>
        </w:r>
      </w:ins>
      <w:r w:rsidR="00974E6C">
        <w:rPr>
          <w:rFonts w:ascii="Calibri" w:hAnsi="Calibri" w:cs="Calibri"/>
        </w:rPr>
        <w:t xml:space="preserve">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detailed enough </w:t>
      </w:r>
      <w:r>
        <w:rPr>
          <w:rFonts w:ascii="Calibri" w:hAnsi="Calibri" w:cs="Calibri"/>
        </w:rPr>
        <w:t>to be</w:t>
      </w:r>
      <w:r w:rsidRPr="005E6DD3">
        <w:rPr>
          <w:rFonts w:ascii="Calibri" w:hAnsi="Calibri" w:cs="Calibri"/>
        </w:rPr>
        <w:t xml:space="preserve"> able to account for more small-</w:t>
      </w:r>
      <w:proofErr w:type="gramStart"/>
      <w:r w:rsidRPr="005E6DD3">
        <w:rPr>
          <w:rFonts w:ascii="Calibri" w:hAnsi="Calibri" w:cs="Calibri"/>
        </w:rPr>
        <w:lastRenderedPageBreak/>
        <w:t>scaled</w:t>
      </w:r>
      <w:proofErr w:type="gramEnd"/>
      <w:r w:rsidRPr="005E6DD3">
        <w:rPr>
          <w:rFonts w:ascii="Calibri" w:hAnsi="Calibri" w:cs="Calibri"/>
        </w:rPr>
        <w:t xml:space="preserve"> features of </w:t>
      </w:r>
      <w:r w:rsidR="00974E6C">
        <w:rPr>
          <w:rFonts w:ascii="Calibri" w:hAnsi="Calibri" w:cs="Calibri"/>
        </w:rPr>
        <w:t xml:space="preserve">high </w:t>
      </w:r>
      <w:r w:rsidRPr="005E6DD3">
        <w:rPr>
          <w:rFonts w:ascii="Calibri" w:hAnsi="Calibri" w:cs="Calibri"/>
        </w:rPr>
        <w:t>conservation value. These results underline the importance of making detailed inventory data publicly available</w:t>
      </w:r>
      <w:r w:rsidR="00974E6C">
        <w:rPr>
          <w:rFonts w:ascii="Calibri" w:hAnsi="Calibri" w:cs="Calibri"/>
        </w:rPr>
        <w:t>. B</w:t>
      </w:r>
      <w:r w:rsidRPr="005E6DD3">
        <w:rPr>
          <w:rFonts w:ascii="Calibri" w:hAnsi="Calibri" w:cs="Calibri"/>
        </w:rPr>
        <w:t xml:space="preserve">asing conservation land-use decisions on too coarse data may entail serious risk of omission and commission errors. </w:t>
      </w:r>
      <w:r>
        <w:rPr>
          <w:rFonts w:ascii="Calibri" w:hAnsi="Calibri" w:cs="Calibri"/>
        </w:rPr>
        <w:t>Finally, we</w:t>
      </w:r>
      <w:r w:rsidRPr="005E6DD3">
        <w:rPr>
          <w:rFonts w:ascii="Calibri" w:hAnsi="Calibri" w:cs="Calibri"/>
        </w:rPr>
        <w:t xml:space="preserve"> discuss how the prioritization methodology we used </w:t>
      </w:r>
      <w:proofErr w:type="gramStart"/>
      <w:r w:rsidRPr="005E6DD3">
        <w:rPr>
          <w:rFonts w:ascii="Calibri" w:hAnsi="Calibri" w:cs="Calibri"/>
        </w:rPr>
        <w:t>could be integrated</w:t>
      </w:r>
      <w:proofErr w:type="gramEnd"/>
      <w:r w:rsidRPr="005E6DD3">
        <w:rPr>
          <w:rFonts w:ascii="Calibri" w:hAnsi="Calibri" w:cs="Calibri"/>
        </w:rPr>
        <w:t xml:space="preserve">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DF6F01">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Pr="001138B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transdisciplinary research and decision-making </w:t>
      </w:r>
      <w:r>
        <w:rPr>
          <w:rFonts w:ascii="Calibri" w:hAnsi="Calibri" w:cs="Calibri"/>
        </w:rPr>
        <w:fldChar w:fldCharType="begin" w:fldLock="1"/>
      </w:r>
      <w:r w:rsidR="00DF6F01">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DF6F01">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DF6F01">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DF6F01">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DF6F01">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DF6F01">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"e53315",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DF6F01">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7839F2" w:rsidRPr="007839F2">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460F84" w:rsidRPr="00460F84">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        From Duplicate 2 (                           The Zonation framework and software for conservation prioritization                         - Moilanen, Atte; Kujala, Heini; Leathwick, John R )\n                \n        \n        \n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        From Duplicate 2 (                   Mathematical methods for identifying representative reserve networks                 - Possingham, Hugh P; Ball, Ian R; Andelman, Sandy J )\n                \n        \n        \n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826CA9" w:rsidRPr="00826CA9">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DF6F01">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5D07B8" w:rsidRPr="005D07B8">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DF6F01">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FB50E2" w:rsidRPr="00FB50E2">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DF6F01">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8A4123" w:rsidRPr="008A4123">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DF6F01">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8A4123" w:rsidRPr="008A4123">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DF6F01">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3A43F1" w:rsidRPr="003A43F1">
        <w:rPr>
          <w:rFonts w:ascii="Calibri" w:hAnsi="Calibri" w:cs="Calibri"/>
          <w:noProof/>
        </w:rPr>
        <w:t>[23,26]</w:t>
      </w:r>
      <w:r w:rsidR="003A43F1">
        <w:rPr>
          <w:rFonts w:ascii="Calibri" w:hAnsi="Calibri" w:cs="Calibri"/>
        </w:rPr>
        <w:fldChar w:fldCharType="end"/>
      </w:r>
      <w:r w:rsidRPr="0005278B">
        <w:rPr>
          <w:rFonts w:ascii="Calibri" w:hAnsi="Calibri" w:cs="Calibri"/>
        </w:rPr>
        <w:t xml:space="preserve"> and even when we do, it is not necessarily accessible. Sharing data is especially desirable from the </w:t>
      </w:r>
      <w:r w:rsidRPr="0005278B">
        <w:rPr>
          <w:rFonts w:ascii="Calibri" w:hAnsi="Calibri" w:cs="Calibri"/>
        </w:rPr>
        <w:lastRenderedPageBreak/>
        <w:t xml:space="preserve">decision-making point of view because of the many benefits it entails, such as enabling integrative and synthesizing science </w:t>
      </w:r>
      <w:r w:rsidR="00A73AD1">
        <w:rPr>
          <w:rFonts w:ascii="Calibri" w:hAnsi="Calibri" w:cs="Calibri"/>
        </w:rPr>
        <w:fldChar w:fldCharType="begin" w:fldLock="1"/>
      </w:r>
      <w:r w:rsidR="00DF6F01">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A73AD1" w:rsidRPr="00A73AD1">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originators </w:t>
      </w:r>
      <w:r w:rsidR="009E02E2">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9E02E2" w:rsidRPr="009E02E2">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DF6F01">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9E02E2" w:rsidRPr="009E02E2">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1642EE" w:rsidRPr="001642E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w:t>
      </w:r>
      <w:ins w:id="10" w:author="Joona Lehtomäki" w:date="2015-01-04T15:15:00Z">
        <w:r w:rsidR="00777187">
          <w:rPr>
            <w:rFonts w:ascii="Calibri" w:hAnsi="Calibri" w:cs="Calibri"/>
          </w:rPr>
          <w:t xml:space="preserve">conservation </w:t>
        </w:r>
      </w:ins>
      <w:r w:rsidRPr="0005278B">
        <w:rPr>
          <w:rFonts w:ascii="Calibri" w:hAnsi="Calibri" w:cs="Calibri"/>
        </w:rPr>
        <w:t xml:space="preserve">decisions still have to be made </w:t>
      </w:r>
      <w:r w:rsidR="002219CD">
        <w:rPr>
          <w:rFonts w:ascii="Calibri" w:hAnsi="Calibri" w:cs="Calibri"/>
        </w:rPr>
        <w:fldChar w:fldCharType="begin" w:fldLock="1"/>
      </w:r>
      <w:r w:rsidR="00DF6F01">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219CD" w:rsidRPr="002219CD">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DF6F01">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B87745" w:rsidRPr="00B87745">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DF6F01">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B76CBB" w:rsidRPr="00B76CBB">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DF6F01">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FE1D6C" w:rsidRPr="00FE1D6C">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6434A0">
      <w:pPr>
        <w:pStyle w:val="Heading2"/>
        <w:rPr>
          <w:szCs w:val="28"/>
        </w:rPr>
      </w:pPr>
      <w:r w:rsidRPr="006434A0">
        <w:rPr>
          <w:szCs w:val="28"/>
        </w:rPr>
        <w:t>Forest inventory data in spatial conservation prioritization and validation</w:t>
      </w:r>
    </w:p>
    <w:p w:rsidR="006434A0" w:rsidRPr="006434A0" w:rsidRDefault="006434A0" w:rsidP="00127A62">
      <w:pPr>
        <w:spacing w:line="276" w:lineRule="auto"/>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DF6F01">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Pr="006434A0">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DD4E5A" w:rsidRPr="00DD4E5A">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DD4E5A" w:rsidRPr="00DD4E5A">
        <w:rPr>
          <w:rFonts w:ascii="Calibri" w:hAnsi="Calibri" w:cs="Calibri"/>
          <w:noProof/>
        </w:rPr>
        <w:t>[39]</w:t>
      </w:r>
      <w:r w:rsidR="00DD4E5A">
        <w:rPr>
          <w:rFonts w:ascii="Calibri" w:hAnsi="Calibri" w:cs="Calibri"/>
        </w:rPr>
        <w:fldChar w:fldCharType="end"/>
      </w:r>
      <w:r w:rsidRPr="006434A0">
        <w:rPr>
          <w:rFonts w:ascii="Calibri" w:hAnsi="Calibri" w:cs="Calibri"/>
        </w:rPr>
        <w:t xml:space="preserve">, biodiversity indicators estimated from forest inventory data can be classified into two categories: (i)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3F54F6" w:rsidRPr="003F54F6">
        <w:rPr>
          <w:rFonts w:ascii="Calibri" w:hAnsi="Calibri" w:cs="Calibri"/>
          <w:noProof/>
        </w:rPr>
        <w:t>[39]</w:t>
      </w:r>
      <w:r w:rsidR="003F54F6">
        <w:rPr>
          <w:rFonts w:ascii="Calibri" w:hAnsi="Calibri" w:cs="Calibri"/>
        </w:rPr>
        <w:fldChar w:fldCharType="end"/>
      </w:r>
      <w:r w:rsidRPr="006434A0">
        <w:rPr>
          <w:rFonts w:ascii="Calibri" w:hAnsi="Calibri" w:cs="Calibri"/>
        </w:rPr>
        <w:t>. The latter approach largely relies on the assumption that broad structural and tree species diversity 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7C48D2" w:rsidRPr="007C48D2">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DF6F01">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"title" : "National Forest Inventories Pathways for Common Reporting", "type" : "article-journal"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9D0833" w:rsidRPr="009D0833">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w:t>
      </w:r>
      <w:r w:rsidRPr="006434A0">
        <w:rPr>
          <w:rFonts w:ascii="Calibri" w:hAnsi="Calibri" w:cs="Calibri"/>
        </w:rPr>
        <w:lastRenderedPageBreak/>
        <w:t xml:space="preserve">also has many desirable qualities from the perspective of spatial conservation prioritization. First, as structural components are comparatively easy to measure, data about them are commonly included in forest inventories </w:t>
      </w:r>
      <w:r w:rsidR="00B915F5">
        <w:rPr>
          <w:rFonts w:ascii="Calibri" w:hAnsi="Calibri" w:cs="Calibri"/>
        </w:rPr>
        <w:fldChar w:fldCharType="begin" w:fldLock="1"/>
      </w:r>
      <w:r w:rsidR="00DF6F01">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B915F5" w:rsidRPr="00B915F5">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DF6F01">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C37E24" w:rsidRPr="00C37E24">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F8097C" w:rsidRPr="00F8097C">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rPr>
          <w:rFonts w:ascii="Calibri" w:hAnsi="Calibri" w:cs="Calibri"/>
        </w:rPr>
      </w:pPr>
      <w:r w:rsidRPr="006434A0">
        <w:rPr>
          <w:rFonts w:ascii="Calibri" w:hAnsi="Calibri" w:cs="Calibri"/>
        </w:rPr>
        <w:t xml:space="preserve">Validating the results of a conservation prioritization analysis is an important, but often </w:t>
      </w:r>
      <w:del w:id="11" w:author="Joona Lehtomäki" w:date="2015-01-04T15:16:00Z">
        <w:r w:rsidRPr="006434A0" w:rsidDel="00972F2E">
          <w:rPr>
            <w:rFonts w:ascii="Calibri" w:hAnsi="Calibri" w:cs="Calibri"/>
          </w:rPr>
          <w:delText>overlooked  part</w:delText>
        </w:r>
      </w:del>
      <w:ins w:id="12" w:author="Joona Lehtomäki" w:date="2015-01-04T15:16:00Z">
        <w:r w:rsidR="00972F2E" w:rsidRPr="006434A0">
          <w:rPr>
            <w:rFonts w:ascii="Calibri" w:hAnsi="Calibri" w:cs="Calibri"/>
          </w:rPr>
          <w:t>overlooked part</w:t>
        </w:r>
      </w:ins>
      <w:r w:rsidRPr="006434A0">
        <w:rPr>
          <w:rFonts w:ascii="Calibri" w:hAnsi="Calibri" w:cs="Calibri"/>
        </w:rPr>
        <w:t xml:space="preserve"> of the whole prioritization process. In other words, maps and other results of prioritization assessments are often produced assuming that the input data is </w:t>
      </w:r>
      <w:ins w:id="13" w:author="Joona Lehtomäki" w:date="2015-01-04T15:16:00Z">
        <w:r w:rsidR="00972F2E">
          <w:rPr>
            <w:rFonts w:ascii="Calibri" w:hAnsi="Calibri" w:cs="Calibri"/>
          </w:rPr>
          <w:t xml:space="preserve">of </w:t>
        </w:r>
      </w:ins>
      <w:r w:rsidRPr="006434A0">
        <w:rPr>
          <w:rFonts w:ascii="Calibri" w:hAnsi="Calibri" w:cs="Calibri"/>
        </w:rPr>
        <w:t>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DF6F01">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62576A" w:rsidRPr="0062576A">
        <w:rPr>
          <w:rFonts w:ascii="Calibri" w:hAnsi="Calibri" w:cs="Calibri"/>
          <w:noProof/>
        </w:rPr>
        <w:t>[44]</w:t>
      </w:r>
      <w:r w:rsidR="0062576A">
        <w:rPr>
          <w:rFonts w:ascii="Calibri" w:hAnsi="Calibri" w:cs="Calibri"/>
        </w:rPr>
        <w:fldChar w:fldCharType="end"/>
      </w:r>
      <w:r w:rsidRPr="006434A0">
        <w:rPr>
          <w:rFonts w:ascii="Calibri" w:hAnsi="Calibri" w:cs="Calibri"/>
        </w:rPr>
        <w:t xml:space="preserve">. </w:t>
      </w:r>
      <w:del w:id="14" w:author="Joona Lehtomäki" w:date="2015-01-04T15:16:00Z">
        <w:r w:rsidRPr="006434A0" w:rsidDel="00972F2E">
          <w:rPr>
            <w:rFonts w:ascii="Calibri" w:hAnsi="Calibri" w:cs="Calibri"/>
          </w:rPr>
          <w:delText xml:space="preserve">VA </w:delText>
        </w:r>
      </w:del>
      <w:ins w:id="15" w:author="Joona Lehtomäki" w:date="2015-01-04T15:16:00Z">
        <w:r w:rsidR="00972F2E">
          <w:rPr>
            <w:rFonts w:ascii="Calibri" w:hAnsi="Calibri" w:cs="Calibri"/>
          </w:rPr>
          <w:t>Conservation</w:t>
        </w:r>
        <w:r w:rsidR="00972F2E" w:rsidRPr="006434A0">
          <w:rPr>
            <w:rFonts w:ascii="Calibri" w:hAnsi="Calibri" w:cs="Calibri"/>
          </w:rPr>
          <w:t xml:space="preserve"> </w:t>
        </w:r>
      </w:ins>
      <w:r w:rsidRPr="006434A0">
        <w:rPr>
          <w:rFonts w:ascii="Calibri" w:hAnsi="Calibri" w:cs="Calibri"/>
        </w:rPr>
        <w:t xml:space="preserve">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w:t>
      </w:r>
      <w:del w:id="16" w:author="Joona Lehtomäki" w:date="2015-01-04T15:17:00Z">
        <w:r w:rsidRPr="006434A0" w:rsidDel="00C94A2D">
          <w:rPr>
            <w:rFonts w:ascii="Calibri" w:hAnsi="Calibri" w:cs="Calibri"/>
          </w:rPr>
          <w:delText xml:space="preserve">about </w:delText>
        </w:r>
      </w:del>
      <w:ins w:id="17" w:author="Joona Lehtomäki" w:date="2015-01-04T15:17:00Z">
        <w:r w:rsidR="00C94A2D">
          <w:rPr>
            <w:rFonts w:ascii="Calibri" w:hAnsi="Calibri" w:cs="Calibri"/>
          </w:rPr>
          <w:t>on</w:t>
        </w:r>
        <w:r w:rsidR="00C94A2D" w:rsidRPr="006434A0">
          <w:rPr>
            <w:rFonts w:ascii="Calibri" w:hAnsi="Calibri" w:cs="Calibri"/>
          </w:rPr>
          <w:t xml:space="preserve"> </w:t>
        </w:r>
      </w:ins>
      <w:r w:rsidRPr="006434A0">
        <w:rPr>
          <w:rFonts w:ascii="Calibri" w:hAnsi="Calibri" w:cs="Calibri"/>
        </w:rPr>
        <w:t>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5C6041" w:rsidP="00127A62">
      <w:pPr>
        <w:spacing w:line="276" w:lineRule="auto"/>
        <w:rPr>
          <w:rFonts w:ascii="Calibri" w:hAnsi="Calibri" w:cs="Calibri"/>
        </w:rPr>
      </w:pPr>
      <w:ins w:id="18" w:author="Joona Lehtomäki" w:date="2015-01-04T15:17:00Z">
        <w:r>
          <w:rPr>
            <w:rFonts w:ascii="Calibri" w:hAnsi="Calibri" w:cs="Calibri"/>
          </w:rPr>
          <w:t xml:space="preserve">Furthermore, </w:t>
        </w:r>
      </w:ins>
      <w:del w:id="19" w:author="Joona Lehtomäki" w:date="2015-01-04T15:17:00Z">
        <w:r w:rsidR="00CD3EDB" w:rsidRPr="00CD3EDB" w:rsidDel="005C6041">
          <w:rPr>
            <w:rFonts w:ascii="Calibri" w:hAnsi="Calibri" w:cs="Calibri"/>
          </w:rPr>
          <w:delText xml:space="preserve">3) </w:delText>
        </w:r>
      </w:del>
      <w:ins w:id="20" w:author="Joona Lehtomäki" w:date="2015-01-04T15:18:00Z">
        <w:r>
          <w:rPr>
            <w:rFonts w:ascii="Calibri" w:hAnsi="Calibri" w:cs="Calibri"/>
          </w:rPr>
          <w:t>g</w:t>
        </w:r>
      </w:ins>
      <w:del w:id="21" w:author="Joona Lehtomäki" w:date="2015-01-04T15:18:00Z">
        <w:r w:rsidR="00CD3EDB" w:rsidRPr="00CD3EDB" w:rsidDel="005C6041">
          <w:rPr>
            <w:rFonts w:ascii="Calibri" w:hAnsi="Calibri" w:cs="Calibri"/>
          </w:rPr>
          <w:delText>G</w:delText>
        </w:r>
      </w:del>
      <w:r w:rsidR="00CD3EDB" w:rsidRPr="00CD3EDB">
        <w:rPr>
          <w:rFonts w:ascii="Calibri" w:hAnsi="Calibri" w:cs="Calibri"/>
        </w:rPr>
        <w:t xml:space="preserve">iven the differences in the data reliability and prioritization results, </w:t>
      </w:r>
      <w:ins w:id="22" w:author="Joona Lehtomäki" w:date="2015-01-04T15:18:00Z">
        <w:r w:rsidR="00023103">
          <w:rPr>
            <w:rFonts w:ascii="Calibri" w:hAnsi="Calibri" w:cs="Calibri"/>
          </w:rPr>
          <w:t xml:space="preserve">we discuss </w:t>
        </w:r>
      </w:ins>
      <w:r w:rsidR="00CD3EDB" w:rsidRPr="00CD3EDB">
        <w:rPr>
          <w:rFonts w:ascii="Calibri" w:hAnsi="Calibri" w:cs="Calibri"/>
        </w:rPr>
        <w:t>under what kind of planning circumstances is open but coarse inventory data sufficient for informative conservation decision-making?</w:t>
      </w:r>
    </w:p>
    <w:p w:rsidR="00CD3EDB" w:rsidRPr="00CD3EDB" w:rsidRDefault="00CD3EDB" w:rsidP="00127A62">
      <w:pPr>
        <w:spacing w:line="276" w:lineRule="auto"/>
        <w:rPr>
          <w:rFonts w:ascii="Calibri" w:hAnsi="Calibri" w:cs="Calibri"/>
        </w:rPr>
      </w:pPr>
      <w:r w:rsidRPr="00CD3EDB">
        <w:rPr>
          <w:rFonts w:ascii="Calibri" w:hAnsi="Calibri" w:cs="Calibri"/>
        </w:rPr>
        <w:lastRenderedPageBreak/>
        <w:t>We limit our attention to the effects that different data sources have on the quality of spatial prioritization, and we acknowledge that the computational analysis described here is just one part of a full conservation planning process</w:t>
      </w:r>
      <w:r w:rsidR="004B0D17">
        <w:rPr>
          <w:rFonts w:ascii="Calibri" w:hAnsi="Calibri" w:cs="Calibri"/>
        </w:rPr>
        <w:t xml:space="preserve"> </w:t>
      </w:r>
      <w:r w:rsidR="004B0D17">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4B0D17" w:rsidRPr="004B0D17">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degree, the procedure itself is applicable to other countries that have similar forest inventory data available. The results should also be applicable to countries with a similar forest management history and current forest and conservation management needs. </w:t>
      </w:r>
      <w:del w:id="23" w:author="Joona Lehtomäki" w:date="2015-01-04T15:18:00Z">
        <w:r w:rsidR="00E150D3" w:rsidDel="0045755D">
          <w:rPr>
            <w:rFonts w:ascii="Calibri" w:hAnsi="Calibri" w:cs="Calibri"/>
          </w:rPr>
          <w:delText>We have done t</w:delText>
        </w:r>
        <w:r w:rsidRPr="00CD3EDB" w:rsidDel="0045755D">
          <w:rPr>
            <w:rFonts w:ascii="Calibri" w:hAnsi="Calibri" w:cs="Calibri"/>
          </w:rPr>
          <w:delText>he work in collaboration with the Finnish Forest Center and the results have already been utilized in the implementation of the METSO forest biodiversity programme.</w:delText>
        </w:r>
      </w:del>
    </w:p>
    <w:p w:rsidR="00CD3EDB" w:rsidRDefault="00CD3EDB" w:rsidP="00127A62">
      <w:pPr>
        <w:spacing w:line="276" w:lineRule="auto"/>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w:t>
      </w:r>
      <w:del w:id="24" w:author="Joona Lehtomäki" w:date="2015-01-04T15:19:00Z">
        <w:r w:rsidR="00D811F6" w:rsidRPr="009C0AEC" w:rsidDel="0045755D">
          <w:rPr>
            <w:rFonts w:ascii="Calibri" w:hAnsi="Calibri" w:cs="Calibri"/>
          </w:rPr>
          <w:delText>1.1</w:delText>
        </w:r>
      </w:del>
      <w:ins w:id="25" w:author="Joona Lehtomäki" w:date="2015-01-04T15:19:00Z">
        <w:r w:rsidR="0045755D">
          <w:rPr>
            <w:rFonts w:ascii="Calibri" w:hAnsi="Calibri" w:cs="Calibri"/>
          </w:rPr>
          <w:t>upporting Information</w:t>
        </w:r>
      </w:ins>
      <w:r w:rsidRPr="00CD3EDB">
        <w:rPr>
          <w:rFonts w:ascii="Calibri" w:hAnsi="Calibri" w:cs="Calibri"/>
        </w:rPr>
        <w:t>) and the code necessary to produce the results from the prioritization analyses. While the proprietary data we have used cannot be shared because of privacy issues</w:t>
      </w:r>
      <w:del w:id="26" w:author="Joona Lehtomäki" w:date="2015-01-04T15:20:00Z">
        <w:r w:rsidRPr="00CD3EDB" w:rsidDel="00450025">
          <w:rPr>
            <w:rFonts w:ascii="Calibri" w:hAnsi="Calibri" w:cs="Calibri"/>
          </w:rPr>
          <w:delText xml:space="preserve"> (however, see section </w:delText>
        </w:r>
        <w:r w:rsidRPr="00D811F6" w:rsidDel="00450025">
          <w:rPr>
            <w:rFonts w:ascii="Calibri" w:hAnsi="Calibri" w:cs="Calibri"/>
          </w:rPr>
          <w:delText>2.3.2</w:delText>
        </w:r>
        <w:r w:rsidRPr="00CD3EDB" w:rsidDel="00450025">
          <w:rPr>
            <w:rFonts w:ascii="Calibri" w:hAnsi="Calibri" w:cs="Calibri"/>
          </w:rPr>
          <w:delText>)</w:delText>
        </w:r>
      </w:del>
      <w:r w:rsidRPr="00CD3EDB">
        <w:rPr>
          <w:rFonts w:ascii="Calibri" w:hAnsi="Calibri" w:cs="Calibri"/>
        </w:rPr>
        <w:t>,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DF6F01">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"article-journal"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1F4559" w:rsidRPr="001F4559">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t>
      </w:r>
      <w:del w:id="27" w:author="Joona Lehtomäki" w:date="2015-01-04T15:22:00Z">
        <w:r w:rsidRPr="000C5DC8" w:rsidDel="00F0544D">
          <w:rPr>
            <w:rFonts w:ascii="Calibri" w:hAnsi="Calibri" w:cs="Calibri"/>
          </w:rPr>
          <w:delText xml:space="preserve">with </w:delText>
        </w:r>
      </w:del>
      <w:ins w:id="28" w:author="Joona Lehtomäki" w:date="2015-01-04T15:22:00Z">
        <w:r w:rsidR="00F0544D">
          <w:rPr>
            <w:rFonts w:ascii="Calibri" w:hAnsi="Calibri" w:cs="Calibri"/>
          </w:rPr>
          <w:t>and</w:t>
        </w:r>
        <w:r w:rsidR="00F0544D" w:rsidRPr="000C5DC8">
          <w:rPr>
            <w:rFonts w:ascii="Calibri" w:hAnsi="Calibri" w:cs="Calibri"/>
          </w:rPr>
          <w:t xml:space="preserve"> </w:t>
        </w:r>
      </w:ins>
      <w:r w:rsidRPr="000C5DC8">
        <w:rPr>
          <w:rFonts w:ascii="Calibri" w:hAnsi="Calibri" w:cs="Calibri"/>
        </w:rPr>
        <w:t>only 2.5% strictly protected</w:t>
      </w:r>
      <w:del w:id="29" w:author="Joona Lehtomäki" w:date="2015-01-04T15:21:00Z">
        <w:r w:rsidRPr="000C5DC8" w:rsidDel="00F0544D">
          <w:rPr>
            <w:rFonts w:ascii="Calibri" w:hAnsi="Calibri" w:cs="Calibri"/>
          </w:rPr>
          <w:delText xml:space="preserve">. This number </w:delText>
        </w:r>
      </w:del>
      <w:ins w:id="30" w:author="Joona Lehtomäki" w:date="2015-01-04T15:21:00Z">
        <w:r w:rsidR="00F0544D">
          <w:rPr>
            <w:rFonts w:ascii="Calibri" w:hAnsi="Calibri" w:cs="Calibri"/>
          </w:rPr>
          <w:t xml:space="preserve">, which </w:t>
        </w:r>
      </w:ins>
      <w:r w:rsidRPr="000C5DC8">
        <w:rPr>
          <w:rFonts w:ascii="Calibri" w:hAnsi="Calibri" w:cs="Calibri"/>
        </w:rPr>
        <w:t xml:space="preserve">is </w:t>
      </w:r>
      <w:del w:id="31" w:author="Joona Lehtomäki" w:date="2015-01-04T15:23:00Z">
        <w:r w:rsidRPr="000C5DC8" w:rsidDel="00751773">
          <w:rPr>
            <w:rFonts w:ascii="Calibri" w:hAnsi="Calibri" w:cs="Calibri"/>
          </w:rPr>
          <w:delText>the</w:delText>
        </w:r>
      </w:del>
      <w:ins w:id="32" w:author="Joona Lehtomäki" w:date="2015-01-04T15:23:00Z">
        <w:r w:rsidR="00751773">
          <w:rPr>
            <w:rFonts w:ascii="Calibri" w:hAnsi="Calibri" w:cs="Calibri"/>
          </w:rPr>
          <w:t>the</w:t>
        </w:r>
      </w:ins>
      <w:r w:rsidRPr="000C5DC8">
        <w:rPr>
          <w:rFonts w:ascii="Calibri" w:hAnsi="Calibri" w:cs="Calibri"/>
        </w:rPr>
        <w:t xml:space="preserve"> same as the average for forestry land in </w:t>
      </w:r>
      <w:r w:rsidR="00DF03BE">
        <w:rPr>
          <w:rFonts w:ascii="Calibri" w:hAnsi="Calibri" w:cs="Calibri"/>
        </w:rPr>
        <w:t>s</w:t>
      </w:r>
      <w:r w:rsidRPr="000C5DC8">
        <w:rPr>
          <w:rFonts w:ascii="Calibri" w:hAnsi="Calibri" w:cs="Calibri"/>
        </w:rPr>
        <w:t>outhern Finland</w:t>
      </w:r>
      <w:del w:id="33" w:author="Joona Lehtomäki" w:date="2015-01-04T15:23:00Z">
        <w:r w:rsidRPr="000C5DC8" w:rsidDel="00226291">
          <w:rPr>
            <w:rFonts w:ascii="Calibri" w:hAnsi="Calibri" w:cs="Calibri"/>
          </w:rPr>
          <w:delText xml:space="preserve"> (2.5%)</w:delText>
        </w:r>
      </w:del>
      <w:r w:rsidRPr="000C5DC8">
        <w:rPr>
          <w:rFonts w:ascii="Calibri" w:hAnsi="Calibri" w:cs="Calibri"/>
        </w:rPr>
        <w:t>.</w:t>
      </w:r>
    </w:p>
    <w:p w:rsidR="007405B8" w:rsidRDefault="007405B8" w:rsidP="000C5DC8">
      <w:pPr>
        <w:spacing w:line="276" w:lineRule="auto"/>
        <w:rPr>
          <w:rFonts w:ascii="Calibri" w:hAnsi="Calibri" w:cs="Calibri"/>
          <w:b/>
        </w:rPr>
      </w:pPr>
    </w:p>
    <w:p w:rsidR="00C8540F" w:rsidRPr="000C5DC8" w:rsidRDefault="00C8540F" w:rsidP="00C90A9F">
      <w:pPr>
        <w:spacing w:line="276" w:lineRule="auto"/>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del w:id="34" w:author="Joona Lehtomäki" w:date="2015-01-04T15:23:00Z">
        <w:r w:rsidRPr="00C8540F" w:rsidDel="003D1BF1">
          <w:rPr>
            <w:rFonts w:ascii="Calibri" w:hAnsi="Calibri" w:cs="Calibri"/>
          </w:rPr>
          <w:delText xml:space="preserve"> Map in ETRS89 / ETRS-LAEA coordinate reference system.</w:delText>
        </w:r>
      </w:del>
    </w:p>
    <w:p w:rsidR="007405B8" w:rsidRDefault="007405B8" w:rsidP="000C5DC8">
      <w:pPr>
        <w:spacing w:line="276" w:lineRule="auto"/>
        <w:rPr>
          <w:rFonts w:ascii="Calibri" w:hAnsi="Calibri" w:cs="Calibri"/>
        </w:rPr>
      </w:pPr>
    </w:p>
    <w:p w:rsidR="000C5DC8" w:rsidRPr="000C5DC8" w:rsidRDefault="000C5DC8" w:rsidP="008303E3">
      <w:pPr>
        <w:spacing w:line="276" w:lineRule="auto"/>
        <w:rPr>
          <w:rFonts w:ascii="Calibri" w:hAnsi="Calibri" w:cs="Calibri"/>
        </w:rPr>
      </w:pPr>
      <w:r w:rsidRPr="000C5DC8">
        <w:rPr>
          <w:rFonts w:ascii="Calibri" w:hAnsi="Calibri" w:cs="Calibri"/>
        </w:rPr>
        <w:t xml:space="preserve">Whereas private forest land has several operators working </w:t>
      </w:r>
      <w:del w:id="35" w:author="Joona Lehtomäki" w:date="2015-01-04T15:23:00Z">
        <w:r w:rsidRPr="000C5DC8" w:rsidDel="009D00BE">
          <w:rPr>
            <w:rFonts w:ascii="Calibri" w:hAnsi="Calibri" w:cs="Calibri"/>
          </w:rPr>
          <w:delText xml:space="preserve">there </w:delText>
        </w:r>
      </w:del>
      <w:ins w:id="36" w:author="Joona Lehtomäki" w:date="2015-01-04T15:23:00Z">
        <w:r w:rsidR="009D00BE">
          <w:rPr>
            <w:rFonts w:ascii="Calibri" w:hAnsi="Calibri" w:cs="Calibri"/>
          </w:rPr>
          <w:t>on it</w:t>
        </w:r>
        <w:r w:rsidR="009D00BE" w:rsidRPr="000C5DC8">
          <w:rPr>
            <w:rFonts w:ascii="Calibri" w:hAnsi="Calibri" w:cs="Calibri"/>
          </w:rPr>
          <w:t xml:space="preserve"> </w:t>
        </w:r>
      </w:ins>
      <w:r w:rsidRPr="000C5DC8">
        <w:rPr>
          <w:rFonts w:ascii="Calibri" w:hAnsi="Calibri" w:cs="Calibri"/>
        </w:rPr>
        <w:t xml:space="preserve">(including </w:t>
      </w:r>
      <w:ins w:id="37" w:author="Joona Lehtomäki" w:date="2015-01-04T15:23:00Z">
        <w:r w:rsidR="009D00BE">
          <w:rPr>
            <w:rFonts w:ascii="Calibri" w:hAnsi="Calibri" w:cs="Calibri"/>
          </w:rPr>
          <w:t xml:space="preserve">the </w:t>
        </w:r>
      </w:ins>
      <w:r w:rsidRPr="000C5DC8">
        <w:rPr>
          <w:rFonts w:ascii="Calibri" w:hAnsi="Calibri" w:cs="Calibri"/>
        </w:rPr>
        <w:t xml:space="preserve">Finnish Forest Centre), the state-owned land is managed by a single organization, Metsähallitus, which is further </w:t>
      </w:r>
      <w:r w:rsidRPr="000C5DC8">
        <w:rPr>
          <w:rFonts w:ascii="Calibri" w:hAnsi="Calibri" w:cs="Calibri"/>
        </w:rPr>
        <w:lastRenderedPageBreak/>
        <w:t>divided into two independent departments: the Forestry Department manages the Finnish state production forests and the Natural Heritage Services manage</w:t>
      </w:r>
      <w:ins w:id="38" w:author="Joona Lehtomäki" w:date="2015-01-04T15:24:00Z">
        <w:r w:rsidR="003D0025">
          <w:rPr>
            <w:rFonts w:ascii="Calibri" w:hAnsi="Calibri" w:cs="Calibri"/>
          </w:rPr>
          <w:t>s</w:t>
        </w:r>
      </w:ins>
      <w:r w:rsidRPr="000C5DC8">
        <w:rPr>
          <w:rFonts w:ascii="Calibri" w:hAnsi="Calibri" w:cs="Calibri"/>
        </w:rPr>
        <w:t xml:space="preserve"> forests outside of commercial operation</w:t>
      </w:r>
      <w:ins w:id="39" w:author="Joona Lehtomäki" w:date="2015-01-04T15:24:00Z">
        <w:r w:rsidR="005C3708">
          <w:rPr>
            <w:rFonts w:ascii="Calibri" w:hAnsi="Calibri" w:cs="Calibri"/>
          </w:rPr>
          <w:t>s</w:t>
        </w:r>
      </w:ins>
      <w:r w:rsidRPr="000C5DC8">
        <w:rPr>
          <w:rFonts w:ascii="Calibri" w:hAnsi="Calibri" w:cs="Calibri"/>
        </w:rPr>
        <w:t>, including protected areas.</w:t>
      </w:r>
    </w:p>
    <w:p w:rsidR="00FF295B" w:rsidRDefault="00FF295B" w:rsidP="00361BE7"/>
    <w:p w:rsidR="000C5DC8" w:rsidRPr="000C5DC8" w:rsidRDefault="000C5DC8" w:rsidP="004F6D3A">
      <w:pPr>
        <w:pStyle w:val="Heading2"/>
      </w:pPr>
      <w:r w:rsidRPr="000C5DC8">
        <w:t>Study design</w:t>
      </w:r>
    </w:p>
    <w:p w:rsidR="000C5DC8" w:rsidRPr="000C5DC8" w:rsidRDefault="000C5DC8" w:rsidP="008303E3">
      <w:pPr>
        <w:spacing w:line="276" w:lineRule="auto"/>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pPr>
      <w:proofErr w:type="gramStart"/>
      <w:r w:rsidRPr="00C90A9F">
        <w:rPr>
          <w:b/>
        </w:rPr>
        <w:t>Fig. 2.</w:t>
      </w:r>
      <w:proofErr w:type="gramEnd"/>
      <w:r w:rsidRPr="00C90A9F">
        <w:rPr>
          <w:b/>
        </w:rPr>
        <w:t xml:space="preserve"> </w:t>
      </w:r>
      <w:proofErr w:type="gramStart"/>
      <w:r w:rsidRPr="00C90A9F">
        <w:rPr>
          <w:b/>
        </w:rPr>
        <w:t>Schematic of the flow of analysis.</w:t>
      </w:r>
      <w:proofErr w:type="gramEnd"/>
      <w:r w:rsidRPr="00C90A9F">
        <w:t xml:space="preserve"> The figure </w:t>
      </w:r>
      <w:proofErr w:type="gramStart"/>
      <w:r w:rsidRPr="00C90A9F">
        <w:t>is divided</w:t>
      </w:r>
      <w:proofErr w:type="gramEnd"/>
      <w:r w:rsidRPr="00C90A9F">
        <w:t xml:space="preserve"> into three sections. The first describes how the index </w:t>
      </w:r>
      <w:proofErr w:type="spellStart"/>
      <w:r w:rsidRPr="00C90A9F">
        <w:t>rasters</w:t>
      </w:r>
      <w:proofErr w:type="spellEnd"/>
      <w:r w:rsidRPr="00C90A9F">
        <w:t xml:space="preserve"> </w:t>
      </w:r>
      <w:del w:id="40" w:author="Joona Lehtomäki" w:date="2015-01-04T15:25:00Z">
        <w:r w:rsidRPr="00C90A9F" w:rsidDel="00ED6437">
          <w:delText>(see 2.5 for description)</w:delText>
        </w:r>
        <w:r w:rsidRPr="00C90A9F" w:rsidDel="006A4CBF">
          <w:delText xml:space="preserve"> </w:delText>
        </w:r>
      </w:del>
      <w:proofErr w:type="gramStart"/>
      <w:r w:rsidRPr="00C90A9F">
        <w:t>were combined</w:t>
      </w:r>
      <w:proofErr w:type="gramEnd"/>
      <w:r w:rsidRPr="00C90A9F">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t>were analyzed</w:t>
      </w:r>
      <w:proofErr w:type="gramEnd"/>
      <w:r w:rsidRPr="00C90A9F">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5C604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METSO-deals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lastRenderedPageBreak/>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DF6F01">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C4443A" w:rsidRPr="00C4443A">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DF6F01">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1331D6" w:rsidRPr="001331D6">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1331D6" w:rsidRPr="001331D6">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DF6F01">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B142F2" w:rsidRPr="00B142F2">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w:t>
      </w:r>
      <w:del w:id="41" w:author="Joona Lehtomäki" w:date="2015-01-04T15:25:00Z">
        <w:r w:rsidRPr="000C5DC8" w:rsidDel="00052B3F">
          <w:rPr>
            <w:rFonts w:ascii="Calibri" w:hAnsi="Calibri" w:cs="Calibri"/>
          </w:rPr>
          <w:delText xml:space="preserve">(see 2.4) </w:delText>
        </w:r>
      </w:del>
      <w:r w:rsidRPr="000C5DC8">
        <w:rPr>
          <w:rFonts w:ascii="Calibri" w:hAnsi="Calibri" w:cs="Calibri"/>
        </w:rPr>
        <w:t xml:space="preserve">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w:t>
      </w:r>
      <w:del w:id="42" w:author="Joona Lehtomäki" w:date="2015-01-04T15:25:00Z">
        <w:r w:rsidR="005C4DA1" w:rsidDel="00B44178">
          <w:rPr>
            <w:rFonts w:ascii="Calibri" w:hAnsi="Calibri" w:cs="Calibri"/>
          </w:rPr>
          <w:delText>S1.2.1</w:delText>
        </w:r>
      </w:del>
      <w:ins w:id="43" w:author="Joona Lehtomäki" w:date="2015-01-04T15:25:00Z">
        <w:r w:rsidR="00B44178">
          <w:rPr>
            <w:rFonts w:ascii="Calibri" w:hAnsi="Calibri" w:cs="Calibri"/>
          </w:rPr>
          <w:t>Supporting Information</w:t>
        </w:r>
      </w:ins>
      <w:r w:rsidR="005C4DA1">
        <w:rPr>
          <w:rFonts w:ascii="Calibri" w:hAnsi="Calibri" w:cs="Calibri"/>
        </w:rPr>
        <w:t>)</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DF6F01">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B458B8" w:rsidRPr="00B458B8">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DF6F01">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0B4DD9" w:rsidRPr="000B4DD9">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lastRenderedPageBreak/>
        <w:t>Detailed data</w:t>
      </w:r>
    </w:p>
    <w:p w:rsidR="000C5DC8" w:rsidRPr="000C5DC8" w:rsidRDefault="000C5DC8" w:rsidP="008303E3">
      <w:pPr>
        <w:spacing w:line="276" w:lineRule="auto"/>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DF6F01">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81185B" w:rsidRPr="0081185B">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A82810" w:rsidP="008303E3">
      <w:pPr>
        <w:spacing w:line="276" w:lineRule="auto"/>
        <w:rPr>
          <w:rFonts w:ascii="Calibri" w:hAnsi="Calibri" w:cs="Calibri"/>
        </w:rPr>
      </w:pPr>
      <w:ins w:id="44" w:author="Joona Lehtomäki" w:date="2015-01-04T15:26:00Z">
        <w:r>
          <w:rPr>
            <w:rFonts w:ascii="Calibri" w:hAnsi="Calibri" w:cs="Calibri"/>
          </w:rPr>
          <w:t xml:space="preserve">The </w:t>
        </w:r>
      </w:ins>
      <w:r w:rsidR="000C5DC8"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w:t>
      </w:r>
      <w:ins w:id="45" w:author="Joona Lehtomäki" w:date="2015-01-04T15:26:00Z">
        <w:r w:rsidR="00CA28CE">
          <w:rPr>
            <w:rFonts w:ascii="Calibri" w:hAnsi="Calibri" w:cs="Calibri"/>
          </w:rPr>
          <w:t xml:space="preserve">the </w:t>
        </w:r>
      </w:ins>
      <w:r w:rsidR="000C5DC8" w:rsidRPr="000C5DC8">
        <w:rPr>
          <w:rFonts w:ascii="Calibri" w:hAnsi="Calibri" w:cs="Calibri"/>
        </w:rPr>
        <w:t xml:space="preserve">FFC covered ~44% of the land area. Another additional source of information we used was spatial data on the planned forestry operations that contain information on planned operations such as </w:t>
      </w:r>
      <w:proofErr w:type="spellStart"/>
      <w:r w:rsidR="000C5DC8" w:rsidRPr="000C5DC8">
        <w:rPr>
          <w:rFonts w:ascii="Calibri" w:hAnsi="Calibri" w:cs="Calibri"/>
        </w:rPr>
        <w:t>thinnings</w:t>
      </w:r>
      <w:proofErr w:type="spellEnd"/>
      <w:r w:rsidR="000C5DC8" w:rsidRPr="000C5DC8">
        <w:rPr>
          <w:rFonts w:ascii="Calibri" w:hAnsi="Calibri" w:cs="Calibri"/>
        </w:rPr>
        <w:t xml:space="preserve"> and clear-cuts. We used these data to discount the value of forest areas that </w:t>
      </w:r>
      <w:proofErr w:type="gramStart"/>
      <w:r w:rsidR="000C5DC8" w:rsidRPr="000C5DC8">
        <w:rPr>
          <w:rFonts w:ascii="Calibri" w:hAnsi="Calibri" w:cs="Calibri"/>
        </w:rPr>
        <w:t>are planned</w:t>
      </w:r>
      <w:proofErr w:type="gramEnd"/>
      <w:r w:rsidR="000C5DC8" w:rsidRPr="000C5DC8">
        <w:rPr>
          <w:rFonts w:ascii="Calibri" w:hAnsi="Calibri" w:cs="Calibri"/>
        </w:rPr>
        <w:t xml:space="preserve"> to go through forest operations of varying degree</w:t>
      </w:r>
      <w:del w:id="46" w:author="Joona Lehtomäki" w:date="2015-01-04T15:26:00Z">
        <w:r w:rsidR="000C5DC8" w:rsidRPr="000C5DC8" w:rsidDel="00031982">
          <w:rPr>
            <w:rFonts w:ascii="Calibri" w:hAnsi="Calibri" w:cs="Calibri"/>
          </w:rPr>
          <w:delText xml:space="preserve"> (SI 1.3)</w:delText>
        </w:r>
      </w:del>
      <w:r w:rsidR="000C5DC8" w:rsidRPr="000C5DC8">
        <w:rPr>
          <w:rFonts w:ascii="Calibri" w:hAnsi="Calibri" w:cs="Calibri"/>
        </w:rPr>
        <w:t xml:space="preserve">. The forest inventory data gathered and managed by </w:t>
      </w:r>
      <w:ins w:id="47" w:author="Joona Lehtomäki" w:date="2015-01-04T15:26:00Z">
        <w:r w:rsidR="00031982">
          <w:rPr>
            <w:rFonts w:ascii="Calibri" w:hAnsi="Calibri" w:cs="Calibri"/>
          </w:rPr>
          <w:t xml:space="preserve">the </w:t>
        </w:r>
      </w:ins>
      <w:r w:rsidR="000C5DC8" w:rsidRPr="000C5DC8">
        <w:rPr>
          <w:rFonts w:ascii="Calibri" w:hAnsi="Calibri" w:cs="Calibri"/>
        </w:rPr>
        <w:t>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DF6F01">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942F2F" w:rsidRPr="00942F2F">
        <w:rPr>
          <w:rFonts w:ascii="Calibri" w:hAnsi="Calibri" w:cs="Calibri"/>
          <w:noProof/>
        </w:rPr>
        <w:t>[54]</w:t>
      </w:r>
      <w:r w:rsidR="00942F2F">
        <w:rPr>
          <w:rFonts w:ascii="Calibri" w:hAnsi="Calibri" w:cs="Calibri"/>
        </w:rPr>
        <w:fldChar w:fldCharType="end"/>
      </w:r>
      <w:r w:rsidR="000C5DC8" w:rsidRPr="000C5DC8">
        <w:rPr>
          <w:rFonts w:ascii="Calibri" w:hAnsi="Calibri" w:cs="Calibri"/>
        </w:rPr>
        <w:t>.</w:t>
      </w:r>
    </w:p>
    <w:p w:rsidR="000C5DC8" w:rsidRPr="000C5DC8" w:rsidRDefault="00882DB0" w:rsidP="008303E3">
      <w:pPr>
        <w:spacing w:line="276" w:lineRule="auto"/>
        <w:rPr>
          <w:rFonts w:ascii="Calibri" w:hAnsi="Calibri" w:cs="Calibri"/>
        </w:rPr>
      </w:pPr>
      <w:ins w:id="48" w:author="Joona Lehtomäki" w:date="2015-01-04T15:27:00Z">
        <w:r>
          <w:rPr>
            <w:rFonts w:ascii="Calibri" w:hAnsi="Calibri" w:cs="Calibri"/>
          </w:rPr>
          <w:t xml:space="preserve">Metsähallitus </w:t>
        </w:r>
      </w:ins>
      <w:r w:rsidR="000C5DC8"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000C5DC8" w:rsidRPr="000C5DC8">
        <w:rPr>
          <w:rFonts w:ascii="Calibri" w:hAnsi="Calibri" w:cs="Calibri"/>
        </w:rPr>
        <w:t>was needed</w:t>
      </w:r>
      <w:proofErr w:type="gramEnd"/>
      <w:r w:rsidR="000C5DC8" w:rsidRPr="000C5DC8">
        <w:rPr>
          <w:rFonts w:ascii="Calibri" w:hAnsi="Calibri" w:cs="Calibri"/>
        </w:rPr>
        <w:t>. We received detailed stand-based data from NHS after signing a research collaboration agreement</w:t>
      </w:r>
      <w:del w:id="49" w:author="Joona Lehtomäki" w:date="2015-01-04T15:27:00Z">
        <w:r w:rsidR="000C5DC8" w:rsidRPr="000C5DC8" w:rsidDel="008D19A4">
          <w:rPr>
            <w:rFonts w:ascii="Calibri" w:hAnsi="Calibri" w:cs="Calibri"/>
          </w:rPr>
          <w:delText>, as these data are not freely available for public use</w:delText>
        </w:r>
      </w:del>
      <w:r w:rsidR="000C5DC8" w:rsidRPr="000C5DC8">
        <w:rPr>
          <w:rFonts w:ascii="Calibri" w:hAnsi="Calibri" w:cs="Calibri"/>
        </w:rPr>
        <w:t>.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E51291" w:rsidP="008303E3">
      <w:pPr>
        <w:spacing w:line="276" w:lineRule="auto"/>
        <w:rPr>
          <w:rFonts w:ascii="Calibri" w:hAnsi="Calibri" w:cs="Calibri"/>
        </w:rPr>
      </w:pPr>
      <w:proofErr w:type="spellStart"/>
      <w:ins w:id="50" w:author="Joona Lehtomäki" w:date="2015-01-04T15:27:00Z">
        <w:r>
          <w:rPr>
            <w:rFonts w:ascii="Calibri" w:hAnsi="Calibri" w:cs="Calibri"/>
          </w:rPr>
          <w:t>Metsäallitus</w:t>
        </w:r>
        <w:proofErr w:type="spellEnd"/>
        <w:r>
          <w:rPr>
            <w:rFonts w:ascii="Calibri" w:hAnsi="Calibri" w:cs="Calibri"/>
          </w:rPr>
          <w:t xml:space="preserve"> </w:t>
        </w:r>
      </w:ins>
      <w:r w:rsidR="000C5DC8"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A86C40" w:rsidRPr="00A86C40">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w:t>
      </w:r>
      <w:r w:rsidRPr="000C5DC8">
        <w:rPr>
          <w:rFonts w:ascii="Calibri" w:hAnsi="Calibri" w:cs="Calibri"/>
        </w:rPr>
        <w:lastRenderedPageBreak/>
        <w:t>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092E5F" w:rsidRPr="00092E5F">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0C47FD" w:rsidRPr="000C47FD">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rPr>
          <w:rFonts w:ascii="Calibri" w:hAnsi="Calibri" w:cs="Calibri"/>
        </w:rPr>
      </w:pPr>
      <w:r w:rsidRPr="000C5DC8">
        <w:rPr>
          <w:rFonts w:ascii="Calibri" w:hAnsi="Calibri" w:cs="Calibri"/>
        </w:rPr>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DF6F01">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56437" w:rsidRPr="00256437">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DF6F01">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1409EA" w:rsidRPr="001409EA">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DF6F01">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00436C" w:rsidRPr="0000436C">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DF6F01">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1409EA" w:rsidRPr="001409EA">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w:t>
      </w:r>
      <w:del w:id="51" w:author="Joona Lehtomäki" w:date="2015-01-04T15:28:00Z">
        <w:r w:rsidRPr="000C5DC8" w:rsidDel="00FB4405">
          <w:rPr>
            <w:rFonts w:ascii="Calibri" w:hAnsi="Calibri" w:cs="Calibri"/>
          </w:rPr>
          <w:delText>SI 1.2</w:delText>
        </w:r>
        <w:r w:rsidR="005C4DA1" w:rsidDel="00FB4405">
          <w:rPr>
            <w:rFonts w:ascii="Calibri" w:hAnsi="Calibri" w:cs="Calibri"/>
          </w:rPr>
          <w:delText>.2</w:delText>
        </w:r>
        <w:r w:rsidRPr="000C5DC8" w:rsidDel="00FB4405">
          <w:rPr>
            <w:rFonts w:ascii="Calibri" w:hAnsi="Calibri" w:cs="Calibri"/>
          </w:rPr>
          <w:delText xml:space="preserve"> and </w:delText>
        </w:r>
        <w:r w:rsidR="0034649A" w:rsidDel="00FB4405">
          <w:rPr>
            <w:rFonts w:ascii="Calibri" w:hAnsi="Calibri" w:cs="Calibri"/>
          </w:rPr>
          <w:delText>S1 Fig.</w:delText>
        </w:r>
      </w:del>
      <w:ins w:id="52" w:author="Joona Lehtomäki" w:date="2015-01-04T15:28:00Z">
        <w:r w:rsidR="00FB4405">
          <w:rPr>
            <w:rFonts w:ascii="Calibri" w:hAnsi="Calibri" w:cs="Calibri"/>
          </w:rPr>
          <w:t>Supporting Information and SI Fig.</w:t>
        </w:r>
      </w:ins>
      <w:ins w:id="53" w:author="Joona Lehtomäki" w:date="2015-01-04T15:29:00Z">
        <w:r w:rsidR="00FB4405">
          <w:rPr>
            <w:rFonts w:ascii="Calibri" w:hAnsi="Calibri" w:cs="Calibri"/>
          </w:rPr>
          <w:t xml:space="preserve"> 1</w:t>
        </w:r>
      </w:ins>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8D6CDA" w:rsidRPr="008D6CDA">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DF6F01">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96755D" w:rsidRPr="0096755D">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w:t>
      </w:r>
      <w:ins w:id="54" w:author="Joona Lehtomäki" w:date="2015-01-04T15:29:00Z">
        <w:r w:rsidR="00916A5F">
          <w:rPr>
            <w:rFonts w:ascii="Calibri" w:hAnsi="Calibri" w:cs="Calibri"/>
          </w:rPr>
          <w:t xml:space="preserve"> classes</w:t>
        </w:r>
      </w:ins>
      <w:r w:rsidRPr="000C5DC8">
        <w:rPr>
          <w:rFonts w:ascii="Calibri" w:hAnsi="Calibri" w:cs="Calibri"/>
        </w:rPr>
        <w:t xml:space="preserve">”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rPr>
          <w:rFonts w:ascii="Calibri" w:hAnsi="Calibri" w:cs="Calibri"/>
        </w:rPr>
      </w:pPr>
      <w:r w:rsidRPr="000C5DC8">
        <w:rPr>
          <w:rFonts w:ascii="Calibri" w:hAnsi="Calibri" w:cs="Calibri"/>
        </w:rPr>
        <w:lastRenderedPageBreak/>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ins w:id="55" w:author="Joona Lehtomäki" w:date="2015-01-04T15:58:00Z">
        <w:r w:rsidR="001127C1">
          <w:rPr>
            <w:rFonts w:ascii="Calibri" w:hAnsi="Calibri" w:cs="Calibri"/>
          </w:rPr>
          <w:t xml:space="preserve">(version </w:t>
        </w:r>
      </w:ins>
      <w:ins w:id="56" w:author="Joona Lehtomäki" w:date="2015-01-04T15:29:00Z">
        <w:r w:rsidR="000755AE">
          <w:rPr>
            <w:rFonts w:ascii="Calibri" w:hAnsi="Calibri" w:cs="Calibri"/>
          </w:rPr>
          <w:t>10.2</w:t>
        </w:r>
      </w:ins>
      <w:ins w:id="57" w:author="Joona Lehtomäki" w:date="2015-01-04T15:59:00Z">
        <w:r w:rsidR="00BE7767">
          <w:rPr>
            <w:rFonts w:ascii="Calibri" w:hAnsi="Calibri" w:cs="Calibri"/>
          </w:rPr>
          <w:t>.1</w:t>
        </w:r>
      </w:ins>
      <w:ins w:id="58" w:author="Joona Lehtomäki" w:date="2015-01-04T15:58:00Z">
        <w:r w:rsidR="001127C1">
          <w:rPr>
            <w:rFonts w:ascii="Calibri" w:hAnsi="Calibri" w:cs="Calibri"/>
          </w:rPr>
          <w:t>)</w:t>
        </w:r>
      </w:ins>
      <w:ins w:id="59" w:author="Joona Lehtomäki" w:date="2015-01-04T15:29:00Z">
        <w:r w:rsidR="000755AE">
          <w:rPr>
            <w:rFonts w:ascii="Calibri" w:hAnsi="Calibri" w:cs="Calibri"/>
          </w:rPr>
          <w:t xml:space="preserve"> </w:t>
        </w:r>
      </w:ins>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the scale of operative planning</w:t>
      </w:r>
      <w:r w:rsidR="00980C97">
        <w:rPr>
          <w:rFonts w:ascii="Calibri" w:hAnsi="Calibri" w:cs="Calibri"/>
        </w:rPr>
        <w:t xml:space="preserve"> </w:t>
      </w:r>
      <w:r w:rsidR="00980C97">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[62]</w:t>
      </w:r>
      <w:r w:rsidR="00980C97">
        <w:rPr>
          <w:rFonts w:ascii="Calibri" w:hAnsi="Calibri" w:cs="Calibri"/>
        </w:rPr>
        <w:fldChar w:fldCharType="end"/>
      </w:r>
      <w:r w:rsidRPr="000C5DC8">
        <w:rPr>
          <w:rFonts w:ascii="Calibri" w:hAnsi="Calibri" w:cs="Calibri"/>
        </w:rPr>
        <w:t xml:space="preserve"> </w:t>
      </w:r>
      <w:ins w:id="60" w:author="Joona Lehtomäki" w:date="2015-01-04T15:58:00Z">
        <w:r w:rsidR="001127C1">
          <w:rPr>
            <w:rFonts w:ascii="Calibri" w:hAnsi="Calibri" w:cs="Calibri"/>
          </w:rPr>
          <w:t xml:space="preserve">(version 2.7.2) </w:t>
        </w:r>
      </w:ins>
      <w:r w:rsidRPr="000C5DC8">
        <w:rPr>
          <w:rFonts w:ascii="Calibri" w:hAnsi="Calibri" w:cs="Calibri"/>
        </w:rPr>
        <w:t>bindings to GDAL</w:t>
      </w:r>
      <w:r w:rsidR="00980C97">
        <w:rPr>
          <w:rFonts w:ascii="Calibri" w:hAnsi="Calibri" w:cs="Calibri"/>
        </w:rPr>
        <w:t xml:space="preserve"> </w:t>
      </w:r>
      <w:r w:rsidR="00980C97">
        <w:rPr>
          <w:rFonts w:ascii="Calibri" w:hAnsi="Calibri" w:cs="Calibri"/>
        </w:rPr>
        <w:fldChar w:fldCharType="begin" w:fldLock="1"/>
      </w:r>
      <w:r w:rsidR="00DF6F01">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980C97" w:rsidRPr="00980C97">
        <w:rPr>
          <w:rFonts w:ascii="Calibri" w:hAnsi="Calibri" w:cs="Calibri"/>
          <w:noProof/>
        </w:rPr>
        <w:t>[63]</w:t>
      </w:r>
      <w:r w:rsidR="00980C97">
        <w:rPr>
          <w:rFonts w:ascii="Calibri" w:hAnsi="Calibri" w:cs="Calibri"/>
        </w:rPr>
        <w:fldChar w:fldCharType="end"/>
      </w:r>
      <w:ins w:id="61" w:author="Joona Lehtomäki" w:date="2015-01-04T15:58:00Z">
        <w:r w:rsidR="001127C1">
          <w:rPr>
            <w:rFonts w:ascii="Calibri" w:hAnsi="Calibri" w:cs="Calibri"/>
          </w:rPr>
          <w:t xml:space="preserve"> (version 1.10</w:t>
        </w:r>
      </w:ins>
      <w:ins w:id="62" w:author="Joona Lehtomäki" w:date="2015-01-04T15:59:00Z">
        <w:r w:rsidR="00BE7767">
          <w:rPr>
            <w:rFonts w:ascii="Calibri" w:hAnsi="Calibri" w:cs="Calibri"/>
          </w:rPr>
          <w:t>.1</w:t>
        </w:r>
      </w:ins>
      <w:ins w:id="63" w:author="Joona Lehtomäki" w:date="2015-01-04T15:58:00Z">
        <w:r w:rsidR="001127C1">
          <w:rPr>
            <w:rFonts w:ascii="Calibri" w:hAnsi="Calibri" w:cs="Calibri"/>
          </w:rPr>
          <w:t>)</w:t>
        </w:r>
      </w:ins>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        From Duplicate 2 (                           The Zonation framework and software for conservation prioritization                         - Moilanen, Atte; Kujala, Heini; Leathwick, John R )\n                \n        \n        \n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753E88" w:rsidRPr="00753E88">
        <w:rPr>
          <w:rFonts w:ascii="Calibri" w:hAnsi="Calibri" w:cs="Calibri"/>
          <w:noProof/>
        </w:rPr>
        <w:t>[16,64]</w:t>
      </w:r>
      <w:r w:rsidR="00753E88">
        <w:rPr>
          <w:rFonts w:ascii="Calibri" w:hAnsi="Calibri" w:cs="Calibri"/>
        </w:rPr>
        <w:fldChar w:fldCharType="end"/>
      </w:r>
      <w:r w:rsidRPr="000C5DC8">
        <w:rPr>
          <w:rFonts w:ascii="Calibri" w:hAnsi="Calibri" w:cs="Calibri"/>
        </w:rPr>
        <w:t xml:space="preserve"> </w:t>
      </w:r>
      <w:ins w:id="64" w:author="Joona Lehtomäki" w:date="2015-01-04T16:00:00Z">
        <w:r w:rsidR="003F6482">
          <w:rPr>
            <w:rFonts w:ascii="Calibri" w:hAnsi="Calibri" w:cs="Calibri"/>
          </w:rPr>
          <w:t>(</w:t>
        </w:r>
      </w:ins>
      <w:r w:rsidRPr="000C5DC8">
        <w:rPr>
          <w:rFonts w:ascii="Calibri" w:hAnsi="Calibri" w:cs="Calibri"/>
        </w:rPr>
        <w:t>version 4.0</w:t>
      </w:r>
      <w:r w:rsidR="001B2C75">
        <w:rPr>
          <w:rFonts w:ascii="Calibri" w:hAnsi="Calibri" w:cs="Calibri"/>
        </w:rPr>
        <w:t xml:space="preserve"> </w:t>
      </w:r>
      <w:r w:rsidR="001B2C75">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1B2C75" w:rsidRPr="001B2C75">
        <w:rPr>
          <w:rFonts w:ascii="Calibri" w:hAnsi="Calibri" w:cs="Calibri"/>
          <w:noProof/>
        </w:rPr>
        <w:t>[65]</w:t>
      </w:r>
      <w:r w:rsidR="001B2C75">
        <w:rPr>
          <w:rFonts w:ascii="Calibri" w:hAnsi="Calibri" w:cs="Calibri"/>
        </w:rPr>
        <w:fldChar w:fldCharType="end"/>
      </w:r>
      <w:ins w:id="65" w:author="Joona Lehtomäki" w:date="2015-01-04T16:00:00Z">
        <w:r w:rsidR="003F6482">
          <w:rPr>
            <w:rFonts w:ascii="Calibri" w:hAnsi="Calibri" w:cs="Calibri"/>
          </w:rPr>
          <w:t>)</w:t>
        </w:r>
      </w:ins>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w:t>
      </w:r>
      <w:proofErr w:type="gramStart"/>
      <w:r w:rsidRPr="000C5DC8">
        <w:rPr>
          <w:rFonts w:ascii="Calibri" w:hAnsi="Calibri" w:cs="Calibri"/>
        </w:rPr>
        <w:t>case</w:t>
      </w:r>
      <w:proofErr w:type="gramEnd"/>
      <w:r w:rsidRPr="000C5DC8">
        <w:rPr>
          <w:rFonts w:ascii="Calibri" w:hAnsi="Calibri" w:cs="Calibri"/>
        </w:rPr>
        <w:t xml:space="preserv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w:t>
      </w:r>
      <w:del w:id="66" w:author="Joona Lehtomäki" w:date="2015-01-04T15:43:00Z">
        <w:r w:rsidRPr="000C5DC8" w:rsidDel="005E7F01">
          <w:rPr>
            <w:rFonts w:ascii="Calibri" w:hAnsi="Calibri" w:cs="Calibri"/>
          </w:rPr>
          <w:delText xml:space="preserve"> (see 2.4)</w:delText>
        </w:r>
      </w:del>
      <w:r w:rsidRPr="000C5DC8">
        <w:rPr>
          <w:rFonts w:ascii="Calibri" w:hAnsi="Calibri" w:cs="Calibri"/>
        </w:rPr>
        <w:t xml:space="preserve">. </w:t>
      </w:r>
      <w:ins w:id="67" w:author="Joona Lehtomäki" w:date="2015-01-04T15:43:00Z">
        <w:r w:rsidR="005E7F01">
          <w:rPr>
            <w:rFonts w:ascii="Calibri" w:hAnsi="Calibri" w:cs="Calibri"/>
          </w:rPr>
          <w:t xml:space="preserve">Initially </w:t>
        </w:r>
      </w:ins>
      <w:r w:rsidRPr="000C5DC8">
        <w:rPr>
          <w:rFonts w:ascii="Calibri" w:hAnsi="Calibri" w:cs="Calibri"/>
        </w:rPr>
        <w:t xml:space="preserve">Zonation </w:t>
      </w:r>
      <w:ins w:id="68" w:author="Joona Lehtomäki" w:date="2015-01-04T15:43:00Z">
        <w:r w:rsidR="005E7F01">
          <w:rPr>
            <w:rFonts w:ascii="Calibri" w:hAnsi="Calibri" w:cs="Calibri"/>
          </w:rPr>
          <w:t xml:space="preserve">considers the values of all input </w:t>
        </w:r>
        <w:proofErr w:type="spellStart"/>
        <w:r w:rsidR="005E7F01">
          <w:rPr>
            <w:rFonts w:ascii="Calibri" w:hAnsi="Calibri" w:cs="Calibri"/>
          </w:rPr>
          <w:t>rasters</w:t>
        </w:r>
        <w:proofErr w:type="spellEnd"/>
        <w:r w:rsidR="005E7F01">
          <w:rPr>
            <w:rFonts w:ascii="Calibri" w:hAnsi="Calibri" w:cs="Calibri"/>
          </w:rPr>
          <w:t xml:space="preserve"> in each pixel</w:t>
        </w:r>
      </w:ins>
      <w:ins w:id="69" w:author="Joona Lehtomäki" w:date="2015-01-04T15:45:00Z">
        <w:r w:rsidR="005E7F01">
          <w:rPr>
            <w:rFonts w:ascii="Calibri" w:hAnsi="Calibri" w:cs="Calibri"/>
          </w:rPr>
          <w:t xml:space="preserve"> in the landscape. </w:t>
        </w:r>
      </w:ins>
      <w:del w:id="70" w:author="Joona Lehtomäki" w:date="2015-01-04T15:45:00Z">
        <w:r w:rsidRPr="000C5DC8" w:rsidDel="005E7F01">
          <w:rPr>
            <w:rFonts w:ascii="Calibri" w:hAnsi="Calibri" w:cs="Calibri"/>
          </w:rPr>
          <w:delText>starts with looking at the study area and the</w:delText>
        </w:r>
      </w:del>
      <w:ins w:id="71" w:author="Joona Lehtomäki" w:date="2015-01-04T15:45:00Z">
        <w:r w:rsidR="005E7F01">
          <w:rPr>
            <w:rFonts w:ascii="Calibri" w:hAnsi="Calibri" w:cs="Calibri"/>
          </w:rPr>
          <w:t>It then</w:t>
        </w:r>
      </w:ins>
      <w:r w:rsidRPr="000C5DC8">
        <w:rPr>
          <w:rFonts w:ascii="Calibri" w:hAnsi="Calibri" w:cs="Calibri"/>
        </w:rPr>
        <w:t xml:space="preserv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F0EF3" w:rsidRPr="002F0EF3">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F0EF3" w:rsidRPr="002F0EF3">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 "properties" : { "noteIndex" : 0 }, "schema" : "https://github.com/citation-style-language/schema/raw/master/csl-citation.json" }</w:instrText>
      </w:r>
      <w:r w:rsidR="002F0EF3">
        <w:rPr>
          <w:rFonts w:ascii="Calibri" w:hAnsi="Calibri" w:cs="Calibri"/>
        </w:rPr>
        <w:fldChar w:fldCharType="separate"/>
      </w:r>
      <w:r w:rsidR="00DF6F01" w:rsidRPr="00DF6F01">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876EFD" w:rsidRPr="00876EFD">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"[72]" }, "properties" : { "noteIndex" : 0 }, "schema" : "https://github.com/citation-style-language/schema/raw/master/csl-citation.json" }</w:instrText>
      </w:r>
      <w:r w:rsidR="005115A8">
        <w:rPr>
          <w:rFonts w:ascii="Calibri" w:hAnsi="Calibri" w:cs="Calibri"/>
        </w:rPr>
        <w:fldChar w:fldCharType="separate"/>
      </w:r>
      <w:r w:rsidR="00DF6F01" w:rsidRPr="00DF6F01">
        <w:rPr>
          <w:rFonts w:ascii="Calibri" w:hAnsi="Calibri" w:cs="Calibri"/>
          <w:noProof/>
        </w:rPr>
        <w:t>[70]</w:t>
      </w:r>
      <w:r w:rsidR="005115A8">
        <w:rPr>
          <w:rFonts w:ascii="Calibri" w:hAnsi="Calibri" w:cs="Calibri"/>
        </w:rPr>
        <w:fldChar w:fldCharType="end"/>
      </w:r>
      <w:r w:rsidRPr="000C5DC8">
        <w:rPr>
          <w:rFonts w:ascii="Calibri" w:hAnsi="Calibri" w:cs="Calibri"/>
        </w:rPr>
        <w:t>, because it is appropriate when dealing with habitat data that acts as surrogate for biodiversity at large</w:t>
      </w:r>
      <w:r w:rsidR="005115A8">
        <w:rPr>
          <w:rFonts w:ascii="Calibri" w:hAnsi="Calibri" w:cs="Calibri"/>
        </w:rPr>
        <w:t xml:space="preserve"> </w:t>
      </w:r>
      <w:r w:rsidR="005115A8">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5115A8" w:rsidRPr="005115A8">
        <w:rPr>
          <w:rFonts w:ascii="Calibri" w:hAnsi="Calibri" w:cs="Calibri"/>
          <w:noProof/>
        </w:rPr>
        <w:t>[49]</w:t>
      </w:r>
      <w:r w:rsidR="005115A8">
        <w:rPr>
          <w:rFonts w:ascii="Calibri" w:hAnsi="Calibri" w:cs="Calibri"/>
        </w:rPr>
        <w:fldChar w:fldCharType="end"/>
      </w:r>
      <w:r w:rsidRPr="000C5DC8">
        <w:rPr>
          <w:rFonts w:ascii="Calibri" w:hAnsi="Calibri" w:cs="Calibri"/>
        </w:rPr>
        <w:t>. The weight that each individual feature received (</w:t>
      </w:r>
      <w:ins w:id="72" w:author="Joona Lehtomäki" w:date="2015-01-04T15:48:00Z">
        <w:r w:rsidR="000D1B04" w:rsidRPr="000D1B04">
          <w:rPr>
            <w:rFonts w:ascii="Calibri" w:hAnsi="Calibri" w:cs="Calibri"/>
          </w:rPr>
          <w:t>S2</w:t>
        </w:r>
        <w:r w:rsidR="000D1B04">
          <w:rPr>
            <w:rFonts w:ascii="Calibri" w:hAnsi="Calibri" w:cs="Calibri"/>
          </w:rPr>
          <w:t xml:space="preserve"> </w:t>
        </w:r>
      </w:ins>
      <w:r w:rsidRPr="000C5DC8">
        <w:rPr>
          <w:rFonts w:ascii="Calibri" w:hAnsi="Calibri" w:cs="Calibri"/>
        </w:rPr>
        <w:t>Table</w:t>
      </w:r>
      <w:del w:id="73" w:author="Joona Lehtomäki" w:date="2015-01-04T15:48:00Z">
        <w:r w:rsidRPr="000C5DC8" w:rsidDel="000D1B04">
          <w:rPr>
            <w:rFonts w:ascii="Calibri" w:hAnsi="Calibri" w:cs="Calibri"/>
          </w:rPr>
          <w:delText xml:space="preserve"> S2</w:delText>
        </w:r>
      </w:del>
      <w:r w:rsidRPr="000C5DC8">
        <w:rPr>
          <w:rFonts w:ascii="Calibri" w:hAnsi="Calibri" w:cs="Calibri"/>
        </w:rPr>
        <w:t xml:space="preserve">)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w:t>
      </w:r>
      <w:del w:id="74" w:author="Joona Lehtomäki" w:date="2015-01-04T15:47:00Z">
        <w:r w:rsidRPr="000C5DC8" w:rsidDel="00E853B3">
          <w:rPr>
            <w:rFonts w:ascii="Calibri" w:hAnsi="Calibri" w:cs="Calibri"/>
          </w:rPr>
          <w:delText xml:space="preserve"> (see SI 1.3)</w:delText>
        </w:r>
      </w:del>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varied from four in R1 and R2 to twenty in R3-R6. Runs based on the detailed data (R5 and R6) used additional information about planned forestry operations</w:t>
      </w:r>
      <w:del w:id="75" w:author="Joona Lehtomäki" w:date="2015-01-04T15:54:00Z">
        <w:r w:rsidRPr="000C5DC8" w:rsidDel="006A6C09">
          <w:rPr>
            <w:rFonts w:ascii="Calibri" w:hAnsi="Calibri" w:cs="Calibri"/>
          </w:rPr>
          <w:delText xml:space="preserve"> (see 2.3.2)</w:delText>
        </w:r>
      </w:del>
      <w:r w:rsidRPr="000C5DC8">
        <w:rPr>
          <w:rFonts w:ascii="Calibri" w:hAnsi="Calibri" w:cs="Calibri"/>
        </w:rPr>
        <w:t xml:space="preserve">. Technically, we implemented this in Zonation using the data as a condition layer, where local quality (as measured </w:t>
      </w:r>
      <w:r w:rsidRPr="000C5DC8">
        <w:rPr>
          <w:rFonts w:ascii="Calibri" w:hAnsi="Calibri" w:cs="Calibri"/>
        </w:rPr>
        <w:lastRenderedPageBreak/>
        <w:t xml:space="preserve">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DF6F01">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526D77" w:rsidRPr="00526D77">
        <w:rPr>
          <w:rFonts w:ascii="Calibri" w:hAnsi="Calibri" w:cs="Calibri"/>
          <w:noProof/>
        </w:rPr>
        <w:t>[65]</w:t>
      </w:r>
      <w:r w:rsidR="00526D77">
        <w:rPr>
          <w:rFonts w:ascii="Calibri" w:hAnsi="Calibri" w:cs="Calibri"/>
        </w:rPr>
        <w:fldChar w:fldCharType="end"/>
      </w:r>
      <w:r w:rsidRPr="000C5DC8">
        <w:rPr>
          <w:rFonts w:ascii="Calibri" w:hAnsi="Calibri" w:cs="Calibri"/>
        </w:rPr>
        <w:t>. Runs R1, R3, and R5 are so called “local” variants in the sense that they do not include any connectivity transformations. Runs R2, R4, and R6 on the other hand account for connectivity between different forest types (</w:t>
      </w:r>
      <w:del w:id="76" w:author="Joona Lehtomäki" w:date="2015-01-04T15:55:00Z">
        <w:r w:rsidRPr="000C5DC8" w:rsidDel="0063272F">
          <w:rPr>
            <w:rFonts w:ascii="Calibri" w:hAnsi="Calibri" w:cs="Calibri"/>
          </w:rPr>
          <w:delText>see SI 1.2 and Table S3</w:delText>
        </w:r>
      </w:del>
      <w:ins w:id="77" w:author="Joona Lehtomäki" w:date="2015-01-04T15:55:00Z">
        <w:r w:rsidR="0063272F">
          <w:rPr>
            <w:rFonts w:ascii="Calibri" w:hAnsi="Calibri" w:cs="Calibri"/>
          </w:rPr>
          <w:t>S3 Table</w:t>
        </w:r>
      </w:ins>
      <w:r w:rsidRPr="000C5DC8">
        <w:rPr>
          <w:rFonts w:ascii="Calibri" w:hAnsi="Calibri" w:cs="Calibri"/>
        </w:rPr>
        <w:t xml:space="preserve">). We used the so-called matrix-connectivity feature of Zonation </w:t>
      </w:r>
      <w:r w:rsidR="007F3109">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7F3109" w:rsidRPr="007F3109">
        <w:rPr>
          <w:rFonts w:ascii="Calibri" w:hAnsi="Calibri" w:cs="Calibri"/>
          <w:noProof/>
        </w:rPr>
        <w:t>[49,65]</w:t>
      </w:r>
      <w:r w:rsidR="007F3109">
        <w:rPr>
          <w:rFonts w:ascii="Calibri" w:hAnsi="Calibri" w:cs="Calibri"/>
        </w:rPr>
        <w:fldChar w:fldCharType="end"/>
      </w:r>
      <w:r w:rsidRPr="000C5DC8">
        <w:rPr>
          <w:rFonts w:ascii="Calibri" w:hAnsi="Calibri" w:cs="Calibri"/>
        </w:rPr>
        <w:t>, in which connectivity is shared between multiple partially similar environments</w:t>
      </w:r>
      <w:del w:id="78" w:author="Joona Lehtomäki" w:date="2015-01-04T15:55:00Z">
        <w:r w:rsidRPr="000C5DC8" w:rsidDel="00F15C82">
          <w:rPr>
            <w:rFonts w:ascii="Calibri" w:hAnsi="Calibri" w:cs="Calibri"/>
          </w:rPr>
          <w:delText xml:space="preserve"> (SI 1.3)</w:delText>
        </w:r>
      </w:del>
      <w:r w:rsidRPr="000C5DC8">
        <w:rPr>
          <w:rFonts w:ascii="Calibri" w:hAnsi="Calibri" w:cs="Calibri"/>
        </w:rPr>
        <w:t xml:space="preserve">. The spatial scale of the connectivity 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9C155C" w:rsidRPr="009C155C">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74598" w:rsidRPr="00274598">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DF6F01">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74598" w:rsidRPr="00274598">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130CAC" w:rsidRPr="00130CAC">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(i) runs based on the same input dataset but different analysis settings (i.e. the effect of connectivity) and (ii) between different input datasets analyzed using the same settings (i.e. the effect of the input data). We performed all comparisons using the standard Zonation outputs and data</w:t>
      </w:r>
      <w:del w:id="79" w:author="Joona Lehtomäki" w:date="2015-01-04T15:57:00Z">
        <w:r w:rsidRPr="000C5DC8" w:rsidDel="00377572">
          <w:rPr>
            <w:rFonts w:ascii="Calibri" w:hAnsi="Calibri" w:cs="Calibri"/>
          </w:rPr>
          <w:delText xml:space="preserve"> described in section 2.4</w:delText>
        </w:r>
      </w:del>
      <w:r w:rsidRPr="000C5DC8">
        <w:rPr>
          <w:rFonts w:ascii="Calibri" w:hAnsi="Calibri" w:cs="Calibri"/>
        </w:rPr>
        <w:t xml:space="preserve">. We used R (version 3.1.0) statistical language </w:t>
      </w:r>
      <w:r w:rsidR="001F6E8C">
        <w:rPr>
          <w:rFonts w:ascii="Calibri" w:hAnsi="Calibri" w:cs="Calibri"/>
        </w:rPr>
        <w:fldChar w:fldCharType="begin" w:fldLock="1"/>
      </w:r>
      <w:r w:rsidR="00DF6F01">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"[73]" }, "properties" : { "noteIndex" : 0 }, "schema" : "https://github.com/citation-style-language/schema/raw/master/csl-citation.json" }</w:instrText>
      </w:r>
      <w:r w:rsidR="001F6E8C">
        <w:rPr>
          <w:rFonts w:ascii="Calibri" w:hAnsi="Calibri" w:cs="Calibri"/>
        </w:rPr>
        <w:fldChar w:fldCharType="separate"/>
      </w:r>
      <w:r w:rsidR="00DF6F01" w:rsidRPr="00DF6F01">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DF6F01">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"[74]" }, "properties" : { "noteIndex" : 0 }, "schema" : "https://github.com/citation-style-language/schema/raw/master/csl-citation.json" }</w:instrText>
      </w:r>
      <w:r w:rsidR="001F6E8C">
        <w:rPr>
          <w:rFonts w:ascii="Calibri" w:hAnsi="Calibri" w:cs="Calibri"/>
        </w:rPr>
        <w:fldChar w:fldCharType="separate"/>
      </w:r>
      <w:r w:rsidR="00DF6F01" w:rsidRPr="00DF6F01">
        <w:rPr>
          <w:rFonts w:ascii="Calibri" w:hAnsi="Calibri" w:cs="Calibri"/>
          <w:noProof/>
        </w:rPr>
        <w:t>[72]</w:t>
      </w:r>
      <w:r w:rsidR="001F6E8C">
        <w:rPr>
          <w:rFonts w:ascii="Calibri" w:hAnsi="Calibri" w:cs="Calibri"/>
        </w:rPr>
        <w:fldChar w:fldCharType="end"/>
      </w:r>
      <w:ins w:id="80" w:author="Joona Lehtomäki" w:date="2015-01-04T15:59:00Z">
        <w:r w:rsidR="00584BE5">
          <w:rPr>
            <w:rFonts w:ascii="Calibri" w:hAnsi="Calibri" w:cs="Calibri"/>
          </w:rPr>
          <w:t xml:space="preserve"> (version 0.3.10)</w:t>
        </w:r>
      </w:ins>
      <w:r w:rsidRPr="000C5DC8">
        <w:rPr>
          <w:rFonts w:ascii="Calibri" w:hAnsi="Calibri" w:cs="Calibri"/>
        </w:rPr>
        <w:t>.</w:t>
      </w:r>
    </w:p>
    <w:p w:rsidR="000C5DC8" w:rsidRDefault="000C5DC8" w:rsidP="008F140E">
      <w:pPr>
        <w:spacing w:line="276" w:lineRule="auto"/>
        <w:rPr>
          <w:ins w:id="81" w:author="Joona Lehtomäki" w:date="2015-01-04T16:06:00Z"/>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F03643" w:rsidRPr="000C5DC8" w:rsidRDefault="00F03643" w:rsidP="008F140E">
      <w:pPr>
        <w:spacing w:line="276" w:lineRule="auto"/>
        <w:rPr>
          <w:rFonts w:ascii="Calibri" w:hAnsi="Calibri" w:cs="Calibri"/>
        </w:rPr>
      </w:pPr>
      <w:moveToRangeStart w:id="82" w:author="Joona Lehtomäki" w:date="2015-01-04T16:06:00Z" w:name="move408150919"/>
      <w:r w:rsidRPr="00F03643">
        <w:rPr>
          <w:rFonts w:ascii="Calibri" w:hAnsi="Calibri" w:cs="Calibri"/>
        </w:rPr>
        <w:t xml:space="preserve">We </w:t>
      </w:r>
      <w:ins w:id="83" w:author="Joona Lehtomäki" w:date="2015-01-04T16:06:00Z">
        <w:r>
          <w:rPr>
            <w:rFonts w:ascii="Calibri" w:hAnsi="Calibri" w:cs="Calibri"/>
          </w:rPr>
          <w:t xml:space="preserve">also </w:t>
        </w:r>
      </w:ins>
      <w:r w:rsidRPr="00F03643">
        <w:rPr>
          <w:rFonts w:ascii="Calibri" w:hAnsi="Calibri" w:cs="Calibri"/>
        </w:rPr>
        <w:t>examined how well different prioritization runs were able to identify forest regions with high conservation value. We did this by simply examining the priority distributions within areas covered by each of the validation data sets</w:t>
      </w:r>
      <w:del w:id="84" w:author="Joona Lehtomäki" w:date="2015-01-04T16:06:00Z">
        <w:r w:rsidRPr="00F03643" w:rsidDel="007A79E9">
          <w:rPr>
            <w:rFonts w:ascii="Calibri" w:hAnsi="Calibri" w:cs="Calibri"/>
          </w:rPr>
          <w:delText xml:space="preserve"> (see 2.3.3)</w:delText>
        </w:r>
      </w:del>
      <w:r w:rsidRPr="00F03643">
        <w:rPr>
          <w:rFonts w:ascii="Calibri" w:hAnsi="Calibri" w:cs="Calibri"/>
        </w:rPr>
        <w:t>.</w:t>
      </w:r>
      <w:moveToRangeEnd w:id="82"/>
    </w:p>
    <w:p w:rsidR="000C5DC8" w:rsidRPr="000C5DC8" w:rsidRDefault="000C5DC8" w:rsidP="008F140E">
      <w:pPr>
        <w:spacing w:line="276" w:lineRule="auto"/>
        <w:rPr>
          <w:rFonts w:ascii="Calibri" w:hAnsi="Calibri" w:cs="Calibri"/>
        </w:rPr>
      </w:pPr>
      <w:del w:id="85" w:author="Joona Lehtomäki" w:date="2015-01-04T16:02:00Z">
        <w:r w:rsidRPr="000C5DC8" w:rsidDel="00AB233C">
          <w:rPr>
            <w:rFonts w:ascii="Calibri" w:hAnsi="Calibri" w:cs="Calibri"/>
          </w:rPr>
          <w:delText>It is possible to load the priority rank map of a</w:delText>
        </w:r>
      </w:del>
      <w:ins w:id="86" w:author="Joona Lehtomäki" w:date="2015-01-04T16:02:00Z">
        <w:r w:rsidR="00AB233C">
          <w:rPr>
            <w:rFonts w:ascii="Calibri" w:hAnsi="Calibri" w:cs="Calibri"/>
          </w:rPr>
          <w:t>Using</w:t>
        </w:r>
      </w:ins>
      <w:r w:rsidRPr="000C5DC8">
        <w:rPr>
          <w:rFonts w:ascii="Calibri" w:hAnsi="Calibri" w:cs="Calibri"/>
        </w:rPr>
        <w:t xml:space="preserve"> Zonation</w:t>
      </w:r>
      <w:ins w:id="87" w:author="Joona Lehtomäki" w:date="2015-01-04T16:02:00Z">
        <w:r w:rsidR="00AB233C">
          <w:rPr>
            <w:rFonts w:ascii="Calibri" w:hAnsi="Calibri" w:cs="Calibri"/>
          </w:rPr>
          <w:t xml:space="preserve">, it is possible to load the rank order of </w:t>
        </w:r>
      </w:ins>
      <w:del w:id="88" w:author="Joona Lehtomäki" w:date="2015-01-04T16:02:00Z">
        <w:r w:rsidRPr="000C5DC8" w:rsidDel="00AB233C">
          <w:rPr>
            <w:rFonts w:ascii="Calibri" w:hAnsi="Calibri" w:cs="Calibri"/>
          </w:rPr>
          <w:delText xml:space="preserve"> </w:delText>
        </w:r>
      </w:del>
      <w:r w:rsidRPr="000C5DC8">
        <w:rPr>
          <w:rFonts w:ascii="Calibri" w:hAnsi="Calibri" w:cs="Calibri"/>
        </w:rPr>
        <w:t xml:space="preserve">solution </w:t>
      </w:r>
      <w:ins w:id="89" w:author="Joona Lehtomäki" w:date="2015-01-04T16:02:00Z">
        <w:r w:rsidR="00AB233C">
          <w:rPr>
            <w:rFonts w:ascii="Calibri" w:hAnsi="Calibri" w:cs="Calibri"/>
          </w:rPr>
          <w:t>(i.e. t</w:t>
        </w:r>
      </w:ins>
      <w:ins w:id="90" w:author="Joona Lehtomäki" w:date="2015-01-04T16:03:00Z">
        <w:r w:rsidR="00AB233C">
          <w:rPr>
            <w:rFonts w:ascii="Calibri" w:hAnsi="Calibri" w:cs="Calibri"/>
          </w:rPr>
          <w:t>he inverse removal order of the pixels</w:t>
        </w:r>
      </w:ins>
      <w:ins w:id="91" w:author="Joona Lehtomäki" w:date="2015-01-04T16:02:00Z">
        <w:r w:rsidR="00AB233C">
          <w:rPr>
            <w:rFonts w:ascii="Calibri" w:hAnsi="Calibri" w:cs="Calibri"/>
          </w:rPr>
          <w:t xml:space="preserve">) </w:t>
        </w:r>
      </w:ins>
      <w:del w:id="92" w:author="Joona Lehtomäki" w:date="2015-01-04T16:03:00Z">
        <w:r w:rsidRPr="000C5DC8" w:rsidDel="0098116F">
          <w:rPr>
            <w:rFonts w:ascii="Calibri" w:hAnsi="Calibri" w:cs="Calibri"/>
          </w:rPr>
          <w:delText>and evaluate the same prioritization</w:delText>
        </w:r>
      </w:del>
      <w:ins w:id="93" w:author="Joona Lehtomäki" w:date="2015-01-04T16:03:00Z">
        <w:r w:rsidR="0098116F">
          <w:rPr>
            <w:rFonts w:ascii="Calibri" w:hAnsi="Calibri" w:cs="Calibri"/>
          </w:rPr>
          <w:t>while</w:t>
        </w:r>
      </w:ins>
      <w:r w:rsidRPr="000C5DC8">
        <w:rPr>
          <w:rFonts w:ascii="Calibri" w:hAnsi="Calibri" w:cs="Calibri"/>
        </w:rPr>
        <w:t xml:space="preserve"> using different input features or Zonation options. This procedure allows </w:t>
      </w:r>
      <w:ins w:id="94" w:author="Joona Lehtomäki" w:date="2015-01-04T16:03:00Z">
        <w:r w:rsidR="00333C36">
          <w:rPr>
            <w:rFonts w:ascii="Calibri" w:hAnsi="Calibri" w:cs="Calibri"/>
          </w:rPr>
          <w:t xml:space="preserve">the </w:t>
        </w:r>
      </w:ins>
      <w:r w:rsidRPr="000C5DC8">
        <w:rPr>
          <w:rFonts w:ascii="Calibri" w:hAnsi="Calibri" w:cs="Calibri"/>
        </w:rPr>
        <w:t xml:space="preserve">examination of how much performance is lost when the analysis criteria and evaluation criteria differ </w:t>
      </w:r>
      <w:r w:rsidR="00C5578B">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C5578B" w:rsidRPr="00C5578B">
        <w:rPr>
          <w:rFonts w:ascii="Calibri" w:hAnsi="Calibri" w:cs="Calibri"/>
          <w:noProof/>
        </w:rPr>
        <w:t>[15,65]</w:t>
      </w:r>
      <w:r w:rsidR="00C5578B">
        <w:rPr>
          <w:rFonts w:ascii="Calibri" w:hAnsi="Calibri" w:cs="Calibri"/>
        </w:rPr>
        <w:fldChar w:fldCharType="end"/>
      </w:r>
      <w:r w:rsidRPr="000C5DC8">
        <w:rPr>
          <w:rFonts w:ascii="Calibri" w:hAnsi="Calibri" w:cs="Calibri"/>
        </w:rPr>
        <w:t xml:space="preserve">. We </w:t>
      </w:r>
      <w:del w:id="95" w:author="Joona Lehtomäki" w:date="2015-01-05T13:33:00Z">
        <w:r w:rsidRPr="000C5DC8" w:rsidDel="0085797F">
          <w:rPr>
            <w:rFonts w:ascii="Calibri" w:hAnsi="Calibri" w:cs="Calibri"/>
          </w:rPr>
          <w:delText xml:space="preserve">used this technique to </w:delText>
        </w:r>
      </w:del>
      <w:r w:rsidRPr="000C5DC8">
        <w:rPr>
          <w:rFonts w:ascii="Calibri" w:hAnsi="Calibri" w:cs="Calibri"/>
        </w:rPr>
        <w:t>evaluate</w:t>
      </w:r>
      <w:ins w:id="96" w:author="Joona Lehtomäki" w:date="2015-01-05T13:33:00Z">
        <w:r w:rsidR="0085797F">
          <w:rPr>
            <w:rFonts w:ascii="Calibri" w:hAnsi="Calibri" w:cs="Calibri"/>
          </w:rPr>
          <w:t>d</w:t>
        </w:r>
      </w:ins>
      <w:r w:rsidRPr="000C5DC8">
        <w:rPr>
          <w:rFonts w:ascii="Calibri" w:hAnsi="Calibri" w:cs="Calibri"/>
        </w:rPr>
        <w:t xml:space="preserve"> how much </w:t>
      </w:r>
      <w:del w:id="97" w:author="Joona Lehtomäki" w:date="2015-01-04T16:04:00Z">
        <w:r w:rsidRPr="000C5DC8" w:rsidDel="00333C36">
          <w:rPr>
            <w:rFonts w:ascii="Calibri" w:hAnsi="Calibri" w:cs="Calibri"/>
          </w:rPr>
          <w:delText xml:space="preserve">lower </w:delText>
        </w:r>
      </w:del>
      <w:r w:rsidRPr="000C5DC8">
        <w:rPr>
          <w:rFonts w:ascii="Calibri" w:hAnsi="Calibri" w:cs="Calibri"/>
        </w:rPr>
        <w:t xml:space="preserve">the representation levels </w:t>
      </w:r>
      <w:ins w:id="98" w:author="Joona Lehtomäki" w:date="2015-01-04T16:04:00Z">
        <w:r w:rsidR="00333C36">
          <w:rPr>
            <w:rFonts w:ascii="Calibri" w:hAnsi="Calibri" w:cs="Calibri"/>
          </w:rPr>
          <w:t xml:space="preserve">differ </w:t>
        </w:r>
      </w:ins>
      <w:del w:id="99" w:author="Joona Lehtomäki" w:date="2015-01-04T16:04:00Z">
        <w:r w:rsidRPr="000C5DC8" w:rsidDel="00333C36">
          <w:rPr>
            <w:rFonts w:ascii="Calibri" w:hAnsi="Calibri" w:cs="Calibri"/>
          </w:rPr>
          <w:delText xml:space="preserve">are </w:delText>
        </w:r>
      </w:del>
      <w:del w:id="100" w:author="Joona Lehtomäki" w:date="2015-01-04T16:05:00Z">
        <w:r w:rsidRPr="000C5DC8" w:rsidDel="001940F3">
          <w:rPr>
            <w:rFonts w:ascii="Calibri" w:hAnsi="Calibri" w:cs="Calibri"/>
          </w:rPr>
          <w:delText xml:space="preserve">for </w:delText>
        </w:r>
      </w:del>
      <w:ins w:id="101" w:author="Joona Lehtomäki" w:date="2015-01-04T16:05:00Z">
        <w:r w:rsidR="001940F3">
          <w:rPr>
            <w:rFonts w:ascii="Calibri" w:hAnsi="Calibri" w:cs="Calibri"/>
          </w:rPr>
          <w:t xml:space="preserve">when </w:t>
        </w:r>
      </w:ins>
      <w:r w:rsidRPr="000C5DC8">
        <w:rPr>
          <w:rFonts w:ascii="Calibri" w:hAnsi="Calibri" w:cs="Calibri"/>
        </w:rPr>
        <w:t xml:space="preserve">the </w:t>
      </w:r>
      <w:r w:rsidRPr="000C5DC8">
        <w:rPr>
          <w:rFonts w:ascii="Calibri" w:hAnsi="Calibri" w:cs="Calibri"/>
        </w:rPr>
        <w:lastRenderedPageBreak/>
        <w:t xml:space="preserve">input features </w:t>
      </w:r>
      <w:proofErr w:type="gramStart"/>
      <w:ins w:id="102" w:author="Joona Lehtomäki" w:date="2015-01-04T16:05:00Z">
        <w:r w:rsidR="00F40BF3">
          <w:rPr>
            <w:rFonts w:ascii="Calibri" w:hAnsi="Calibri" w:cs="Calibri"/>
          </w:rPr>
          <w:t xml:space="preserve">are </w:t>
        </w:r>
      </w:ins>
      <w:r w:rsidRPr="000C5DC8">
        <w:rPr>
          <w:rFonts w:ascii="Calibri" w:hAnsi="Calibri" w:cs="Calibri"/>
        </w:rPr>
        <w:t>based</w:t>
      </w:r>
      <w:proofErr w:type="gramEnd"/>
      <w:r w:rsidRPr="000C5DC8">
        <w:rPr>
          <w:rFonts w:ascii="Calibri" w:hAnsi="Calibri" w:cs="Calibri"/>
        </w:rPr>
        <w:t xml:space="preserve"> on the detailed data (R5) </w:t>
      </w:r>
      <w:del w:id="103" w:author="Joona Lehtomäki" w:date="2015-01-04T16:05:00Z">
        <w:r w:rsidRPr="000C5DC8" w:rsidDel="00F40BF3">
          <w:rPr>
            <w:rFonts w:ascii="Calibri" w:hAnsi="Calibri" w:cs="Calibri"/>
          </w:rPr>
          <w:delText xml:space="preserve">when </w:delText>
        </w:r>
      </w:del>
      <w:ins w:id="104" w:author="Joona Lehtomäki" w:date="2015-01-04T16:05:00Z">
        <w:r w:rsidR="00F40BF3">
          <w:rPr>
            <w:rFonts w:ascii="Calibri" w:hAnsi="Calibri" w:cs="Calibri"/>
          </w:rPr>
          <w:t xml:space="preserve">but </w:t>
        </w:r>
      </w:ins>
      <w:r w:rsidRPr="000C5DC8">
        <w:rPr>
          <w:rFonts w:ascii="Calibri" w:hAnsi="Calibri" w:cs="Calibri"/>
        </w:rPr>
        <w:t xml:space="preserve">the priority ranking is taken from analyses based on the coarser data. Assuming that the detailed data also is more </w:t>
      </w:r>
      <w:del w:id="105" w:author="Joona Lehtomäki" w:date="2015-01-04T16:05:00Z">
        <w:r w:rsidRPr="000C5DC8" w:rsidDel="0071449A">
          <w:rPr>
            <w:rFonts w:ascii="Calibri" w:hAnsi="Calibri" w:cs="Calibri"/>
          </w:rPr>
          <w:delText>precise</w:delText>
        </w:r>
      </w:del>
      <w:ins w:id="106" w:author="Joona Lehtomäki" w:date="2015-01-04T16:05:00Z">
        <w:r w:rsidR="0071449A">
          <w:rPr>
            <w:rFonts w:ascii="Calibri" w:hAnsi="Calibri" w:cs="Calibri"/>
          </w:rPr>
          <w:t>correct</w:t>
        </w:r>
      </w:ins>
      <w:r w:rsidRPr="000C5DC8">
        <w:rPr>
          <w:rFonts w:ascii="Calibri" w:hAnsi="Calibri" w:cs="Calibri"/>
        </w:rPr>
        <w:t xml:space="preserve">, we can then answer the question of how much feature representation do we risk losing if </w:t>
      </w:r>
      <w:del w:id="107" w:author="Joona Lehtomäki" w:date="2015-01-05T13:35:00Z">
        <w:r w:rsidRPr="000C5DC8" w:rsidDel="0085797F">
          <w:rPr>
            <w:rFonts w:ascii="Calibri" w:hAnsi="Calibri" w:cs="Calibri"/>
          </w:rPr>
          <w:delText>forced to rely</w:delText>
        </w:r>
      </w:del>
      <w:ins w:id="108" w:author="Joona Lehtomäki" w:date="2015-01-05T13:35:00Z">
        <w:r w:rsidR="0085797F">
          <w:rPr>
            <w:rFonts w:ascii="Calibri" w:hAnsi="Calibri" w:cs="Calibri"/>
          </w:rPr>
          <w:t>relying</w:t>
        </w:r>
      </w:ins>
      <w:r w:rsidRPr="000C5DC8">
        <w:rPr>
          <w:rFonts w:ascii="Calibri" w:hAnsi="Calibri" w:cs="Calibri"/>
        </w:rPr>
        <w:t xml:space="preserve"> </w:t>
      </w:r>
      <w:ins w:id="109" w:author="Joona Lehtomäki" w:date="2015-01-05T13:35:00Z">
        <w:r w:rsidR="0085797F">
          <w:rPr>
            <w:rFonts w:ascii="Calibri" w:hAnsi="Calibri" w:cs="Calibri"/>
          </w:rPr>
          <w:t xml:space="preserve">only </w:t>
        </w:r>
      </w:ins>
      <w:r w:rsidRPr="000C5DC8">
        <w:rPr>
          <w:rFonts w:ascii="Calibri" w:hAnsi="Calibri" w:cs="Calibri"/>
        </w:rPr>
        <w:t xml:space="preserve">on the coarser </w:t>
      </w:r>
      <w:proofErr w:type="gramStart"/>
      <w:r w:rsidRPr="000C5DC8">
        <w:rPr>
          <w:rFonts w:ascii="Calibri" w:hAnsi="Calibri" w:cs="Calibri"/>
        </w:rPr>
        <w:t>data.</w:t>
      </w:r>
      <w:proofErr w:type="gramEnd"/>
    </w:p>
    <w:p w:rsidR="000C5DC8" w:rsidDel="00F03643" w:rsidRDefault="000C5DC8" w:rsidP="008F140E">
      <w:pPr>
        <w:spacing w:line="276" w:lineRule="auto"/>
        <w:rPr>
          <w:rFonts w:ascii="Calibri" w:hAnsi="Calibri" w:cs="Calibri"/>
        </w:rPr>
      </w:pPr>
      <w:moveFromRangeStart w:id="110" w:author="Joona Lehtomäki" w:date="2015-01-04T16:06:00Z" w:name="move408150919"/>
      <w:moveFrom w:id="111" w:author="Joona Lehtomäki" w:date="2015-01-04T16:06:00Z">
        <w:r w:rsidRPr="000C5DC8" w:rsidDel="00F03643">
          <w:rPr>
            <w:rFonts w:ascii="Calibri" w:hAnsi="Calibri" w:cs="Calibri"/>
          </w:rPr>
          <w:t>We examined how well different prioritization runs were able to identify forest regions with high conservation value. We did this by simply examining the priority distributions within areas covered by each of the val</w:t>
        </w:r>
        <w:r w:rsidR="008B75F4" w:rsidDel="00F03643">
          <w:rPr>
            <w:rFonts w:ascii="Calibri" w:hAnsi="Calibri" w:cs="Calibri"/>
          </w:rPr>
          <w:t>idation data sets (see 2.3.3</w:t>
        </w:r>
        <w:r w:rsidRPr="000C5DC8" w:rsidDel="00F03643">
          <w:rPr>
            <w:rFonts w:ascii="Calibri" w:hAnsi="Calibri" w:cs="Calibri"/>
          </w:rPr>
          <w:t>).</w:t>
        </w:r>
      </w:moveFrom>
    </w:p>
    <w:moveFromRangeEnd w:id="110"/>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112" w:name="results"/>
      <w:r w:rsidRPr="005E6DD3">
        <w:rPr>
          <w:rFonts w:cs="Calibri"/>
          <w:szCs w:val="32"/>
        </w:rPr>
        <w:t>Results</w:t>
      </w:r>
    </w:p>
    <w:p w:rsidR="00E26339" w:rsidRPr="005E6DD3" w:rsidRDefault="00E26339" w:rsidP="00E26339">
      <w:pPr>
        <w:pStyle w:val="Heading2"/>
        <w:spacing w:line="276" w:lineRule="auto"/>
        <w:rPr>
          <w:rFonts w:cs="Calibri"/>
        </w:rPr>
      </w:pPr>
      <w:bookmarkStart w:id="113" w:name="spatial-patterns-of-rank-priorities"/>
      <w:bookmarkEnd w:id="112"/>
      <w:r w:rsidRPr="005E6DD3">
        <w:rPr>
          <w:rFonts w:cs="Calibri"/>
          <w:szCs w:val="28"/>
        </w:rPr>
        <w:t>Spatial patterns of rank priority</w:t>
      </w:r>
    </w:p>
    <w:bookmarkEnd w:id="113"/>
    <w:p w:rsidR="00E26339" w:rsidRDefault="00E26339" w:rsidP="008F140E">
      <w:pPr>
        <w:spacing w:line="276" w:lineRule="auto"/>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 xml:space="preserve">fication (R3, see </w:t>
      </w:r>
      <w:del w:id="114" w:author="Joona Lehtomäki" w:date="2015-01-04T16:07:00Z">
        <w:r w:rsidR="00CE0A4D" w:rsidDel="00E42582">
          <w:rPr>
            <w:rFonts w:ascii="Calibri" w:hAnsi="Calibri" w:cs="Calibri"/>
          </w:rPr>
          <w:delText xml:space="preserve">2.1 and </w:delText>
        </w:r>
      </w:del>
      <w:r w:rsidR="00CE0A4D">
        <w:rPr>
          <w:rFonts w:ascii="Calibri" w:hAnsi="Calibri" w:cs="Calibri"/>
        </w:rPr>
        <w:t>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rPr>
          <w:rFonts w:ascii="Calibri" w:hAnsi="Calibri" w:cs="Calibri"/>
        </w:rPr>
      </w:pPr>
    </w:p>
    <w:p w:rsidR="006E5F9E" w:rsidRPr="005E6DD3" w:rsidRDefault="006E5F9E" w:rsidP="00B4502E">
      <w:pPr>
        <w:spacing w:line="276" w:lineRule="auto"/>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rPr>
          <w:rFonts w:ascii="Calibri" w:hAnsi="Calibri" w:cs="Calibri"/>
        </w:rPr>
      </w:pPr>
    </w:p>
    <w:p w:rsidR="00E26339" w:rsidRPr="005E6DD3" w:rsidRDefault="00E26339" w:rsidP="008F140E">
      <w:pPr>
        <w:spacing w:line="276" w:lineRule="auto"/>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 xml:space="preserve">priority </w:t>
      </w:r>
      <w:r w:rsidR="00FA12C3">
        <w:rPr>
          <w:rFonts w:ascii="Calibri" w:hAnsi="Calibri" w:cs="Calibri"/>
        </w:rPr>
        <w:lastRenderedPageBreak/>
        <w:t>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E26339" w:rsidRPr="005E6DD3" w:rsidRDefault="00E26339" w:rsidP="00E26339">
      <w:pPr>
        <w:pStyle w:val="Heading2"/>
        <w:spacing w:line="276" w:lineRule="auto"/>
        <w:rPr>
          <w:rFonts w:cs="Calibri"/>
        </w:rPr>
      </w:pPr>
      <w:bookmarkStart w:id="115" w:name="spatial-overlap-of-priority-fractions"/>
      <w:r w:rsidRPr="005E6DD3">
        <w:rPr>
          <w:rFonts w:cs="Calibri"/>
          <w:szCs w:val="28"/>
        </w:rPr>
        <w:t xml:space="preserve">Spatial overlap of priority </w:t>
      </w:r>
      <w:r w:rsidR="0072326B">
        <w:rPr>
          <w:rFonts w:cs="Calibri"/>
          <w:szCs w:val="28"/>
        </w:rPr>
        <w:t>ranges</w:t>
      </w:r>
    </w:p>
    <w:bookmarkEnd w:id="115"/>
    <w:p w:rsidR="009B67AB" w:rsidRDefault="00E26339" w:rsidP="008F140E">
      <w:pPr>
        <w:spacing w:line="276" w:lineRule="auto"/>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different</w:t>
      </w:r>
      <w:r w:rsidRPr="005E6DD3">
        <w:rPr>
          <w:rFonts w:ascii="Calibri" w:hAnsi="Calibri" w:cs="Calibri"/>
        </w:rPr>
        <w:t xml:space="preserve">: there is some overlap with relatively high priorities in R3 and low priorities in R1 (lower-right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rPr>
          <w:rFonts w:ascii="Calibri" w:hAnsi="Calibri" w:cs="Calibri"/>
        </w:rPr>
      </w:pPr>
    </w:p>
    <w:p w:rsidR="0075136C" w:rsidRDefault="0075136C" w:rsidP="008F140E">
      <w:pPr>
        <w:spacing w:line="276" w:lineRule="auto"/>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rPr>
          <w:rFonts w:ascii="Calibri" w:hAnsi="Calibri" w:cs="Calibri"/>
        </w:rPr>
      </w:pPr>
    </w:p>
    <w:p w:rsidR="008B623E" w:rsidRDefault="00E26339" w:rsidP="008F140E">
      <w:pPr>
        <w:spacing w:line="276" w:lineRule="auto"/>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27167A" w:rsidRPr="0027167A" w:rsidRDefault="0027167A" w:rsidP="0027167A">
      <w:pPr>
        <w:pStyle w:val="Heading2"/>
        <w:spacing w:line="276" w:lineRule="auto"/>
        <w:rPr>
          <w:ins w:id="116" w:author="Joona Lehtomäki" w:date="2015-01-04T16:24:00Z"/>
          <w:rFonts w:cs="Calibri"/>
          <w:szCs w:val="28"/>
        </w:rPr>
      </w:pPr>
      <w:bookmarkStart w:id="117" w:name="feature-representation"/>
      <w:ins w:id="118" w:author="Joona Lehtomäki" w:date="2015-01-04T16:24:00Z">
        <w:r w:rsidRPr="0027167A">
          <w:rPr>
            <w:rFonts w:cs="Calibri"/>
            <w:szCs w:val="28"/>
          </w:rPr>
          <w:lastRenderedPageBreak/>
          <w:t>Comparison to spatial validation data</w:t>
        </w:r>
      </w:ins>
    </w:p>
    <w:p w:rsidR="0027167A" w:rsidRPr="0027167A" w:rsidRDefault="0027167A" w:rsidP="0027167A">
      <w:pPr>
        <w:pStyle w:val="Heading2"/>
        <w:spacing w:line="276" w:lineRule="auto"/>
        <w:rPr>
          <w:ins w:id="119" w:author="Joona Lehtomäki" w:date="2015-01-04T16:24:00Z"/>
          <w:rFonts w:cs="Calibri"/>
          <w:b w:val="0"/>
          <w:sz w:val="24"/>
          <w:szCs w:val="24"/>
        </w:rPr>
      </w:pPr>
      <w:ins w:id="120" w:author="Joona Lehtomäki" w:date="2015-01-04T16:24:00Z">
        <w:r w:rsidRPr="0027167A">
          <w:rPr>
            <w:rFonts w:cs="Calibri"/>
            <w:b w:val="0"/>
            <w:sz w:val="24"/>
            <w:szCs w:val="24"/>
          </w:rPr>
          <w:t>Protected areas have relatively high median prioriti</w:t>
        </w:r>
        <w:r w:rsidR="00044243">
          <w:rPr>
            <w:rFonts w:cs="Calibri"/>
            <w:b w:val="0"/>
            <w:sz w:val="24"/>
            <w:szCs w:val="24"/>
          </w:rPr>
          <w:t xml:space="preserve">es in all runs R1-R6 (Fig. </w:t>
        </w:r>
      </w:ins>
      <w:ins w:id="121" w:author="Joona Lehtomäki" w:date="2015-01-04T16:26:00Z">
        <w:r w:rsidR="00044243">
          <w:rPr>
            <w:rFonts w:cs="Calibri"/>
            <w:b w:val="0"/>
            <w:sz w:val="24"/>
            <w:szCs w:val="24"/>
          </w:rPr>
          <w:t>5</w:t>
        </w:r>
      </w:ins>
      <w:ins w:id="122" w:author="Joona Lehtomäki" w:date="2015-01-04T16:24:00Z">
        <w:r w:rsidRPr="0027167A">
          <w:rPr>
            <w:rFonts w:cs="Calibri"/>
            <w:b w:val="0"/>
            <w:sz w:val="24"/>
            <w:szCs w:val="24"/>
          </w:rPr>
          <w:t>). R5 and R6 have the highest median priorities (~0.85 and ~0.90), followed by R</w:t>
        </w:r>
        <w:r w:rsidR="00044243">
          <w:rPr>
            <w:rFonts w:cs="Calibri"/>
            <w:b w:val="0"/>
            <w:sz w:val="24"/>
            <w:szCs w:val="24"/>
          </w:rPr>
          <w:t>1 and R2 (~0.71 and ~0.69)</w:t>
        </w:r>
        <w:r w:rsidRPr="0027167A">
          <w:rPr>
            <w:rFonts w:cs="Calibri"/>
            <w:b w:val="0"/>
            <w:sz w:val="24"/>
            <w:szCs w:val="24"/>
          </w:rPr>
          <w:t xml:space="preserve">.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runs with and without connectivity is small, except for in the case of protected areas. Overall solutions R5 and R6 perform better </w:t>
        </w:r>
        <w:proofErr w:type="gramStart"/>
        <w:r w:rsidRPr="0027167A">
          <w:rPr>
            <w:rFonts w:cs="Calibri"/>
            <w:b w:val="0"/>
            <w:sz w:val="24"/>
            <w:szCs w:val="24"/>
          </w:rPr>
          <w:t>than the others</w:t>
        </w:r>
        <w:proofErr w:type="gramEnd"/>
        <w:r w:rsidRPr="0027167A">
          <w:rPr>
            <w:rFonts w:cs="Calibri"/>
            <w:b w:val="0"/>
            <w:sz w:val="24"/>
            <w:szCs w:val="24"/>
          </w:rPr>
          <w:t xml:space="preserve">, </w:t>
        </w:r>
      </w:ins>
      <w:ins w:id="123" w:author="Joona Lehtomäki" w:date="2015-01-04T16:27:00Z">
        <w:r w:rsidR="00044243" w:rsidRPr="00044243">
          <w:rPr>
            <w:rFonts w:cs="Calibri"/>
            <w:b w:val="0"/>
            <w:sz w:val="24"/>
            <w:szCs w:val="24"/>
          </w:rPr>
          <w:t xml:space="preserve">potentially indicating higher accuracy </w:t>
        </w:r>
        <w:r w:rsidR="00044243">
          <w:rPr>
            <w:rFonts w:cs="Calibri"/>
            <w:b w:val="0"/>
            <w:sz w:val="24"/>
            <w:szCs w:val="24"/>
          </w:rPr>
          <w:t xml:space="preserve">of the more </w:t>
        </w:r>
      </w:ins>
      <w:ins w:id="124" w:author="Joona Lehtomäki" w:date="2015-01-04T16:28:00Z">
        <w:r w:rsidR="00044243">
          <w:rPr>
            <w:rFonts w:cs="Calibri"/>
            <w:b w:val="0"/>
            <w:sz w:val="24"/>
            <w:szCs w:val="24"/>
          </w:rPr>
          <w:t xml:space="preserve">detailed data and </w:t>
        </w:r>
      </w:ins>
      <w:ins w:id="125" w:author="Joona Lehtomäki" w:date="2015-01-04T16:24:00Z">
        <w:r w:rsidRPr="0027167A">
          <w:rPr>
            <w:rFonts w:cs="Calibri"/>
            <w:b w:val="0"/>
            <w:sz w:val="24"/>
            <w:szCs w:val="24"/>
          </w:rPr>
          <w:t>demonstrating the utility of using detailed data from on-the-ground forest inventories.</w:t>
        </w:r>
      </w:ins>
    </w:p>
    <w:p w:rsidR="0027167A" w:rsidRPr="0027167A" w:rsidRDefault="0027167A" w:rsidP="00AE3EC7">
      <w:pPr>
        <w:rPr>
          <w:ins w:id="126" w:author="Joona Lehtomäki" w:date="2015-01-04T16:24:00Z"/>
        </w:rPr>
      </w:pPr>
    </w:p>
    <w:p w:rsidR="0027167A" w:rsidRPr="00967566" w:rsidRDefault="00585ECC" w:rsidP="00967566">
      <w:pPr>
        <w:spacing w:line="276" w:lineRule="auto"/>
        <w:rPr>
          <w:ins w:id="127" w:author="Joona Lehtomäki" w:date="2015-01-04T16:25:00Z"/>
          <w:b/>
        </w:rPr>
      </w:pPr>
      <w:proofErr w:type="gramStart"/>
      <w:ins w:id="128" w:author="Joona Lehtomäki" w:date="2015-01-04T16:24:00Z">
        <w:r w:rsidRPr="00967566">
          <w:t xml:space="preserve">Fig. </w:t>
        </w:r>
      </w:ins>
      <w:ins w:id="129" w:author="Joona Lehtomäki" w:date="2015-01-04T16:28:00Z">
        <w:r w:rsidRPr="00967566">
          <w:t>5</w:t>
        </w:r>
      </w:ins>
      <w:ins w:id="130" w:author="Joona Lehtomäki" w:date="2015-01-04T16:24:00Z">
        <w:r w:rsidR="0027167A" w:rsidRPr="00967566">
          <w:t>.</w:t>
        </w:r>
        <w:proofErr w:type="gramEnd"/>
        <w:r w:rsidR="0027167A" w:rsidRPr="00967566">
          <w:t xml:space="preserve"> Priority rank maps evaluated against independent spatial validation data. The first row corresponds to protected areas, the second to woodland key habitats, and the third to made METSO-deals (Table 1). The columns in each panel show the difference between variants with (left) and without connectivity (right). All spatial validation data </w:t>
        </w:r>
        <w:proofErr w:type="gramStart"/>
        <w:r w:rsidR="0027167A" w:rsidRPr="00967566">
          <w:t>should on average have</w:t>
        </w:r>
        <w:proofErr w:type="gramEnd"/>
        <w:r w:rsidR="0027167A" w:rsidRPr="00967566">
          <w:t xml:space="preserve"> higher conservation value than the surrounding forests, which mostly have a history of economically motivated management. Red vertical line corresponds to the median value.</w:t>
        </w:r>
      </w:ins>
    </w:p>
    <w:p w:rsidR="0027167A" w:rsidRPr="0027167A" w:rsidRDefault="0027167A" w:rsidP="00AE3EC7">
      <w:pPr>
        <w:rPr>
          <w:ins w:id="131" w:author="Joona Lehtomäki" w:date="2015-01-04T16:24:00Z"/>
        </w:rPr>
      </w:pPr>
    </w:p>
    <w:p w:rsidR="00E26339" w:rsidRPr="005E6DD3" w:rsidRDefault="00E26339" w:rsidP="00E26339">
      <w:pPr>
        <w:pStyle w:val="Heading2"/>
        <w:spacing w:line="276" w:lineRule="auto"/>
        <w:rPr>
          <w:rFonts w:cs="Calibri"/>
        </w:rPr>
      </w:pPr>
      <w:r w:rsidRPr="005E6DD3">
        <w:rPr>
          <w:rFonts w:cs="Calibri"/>
          <w:szCs w:val="28"/>
        </w:rPr>
        <w:t>Feature representation</w:t>
      </w:r>
    </w:p>
    <w:bookmarkEnd w:id="117"/>
    <w:p w:rsidR="00E26339" w:rsidRDefault="00E26339" w:rsidP="008F140E">
      <w:pPr>
        <w:spacing w:line="276" w:lineRule="auto"/>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w:t>
      </w:r>
      <w:ins w:id="132" w:author="Joona Lehtomäki" w:date="2015-01-04T16:28:00Z">
        <w:r w:rsidR="00585ECC">
          <w:rPr>
            <w:rFonts w:ascii="Calibri" w:hAnsi="Calibri" w:cs="Calibri"/>
          </w:rPr>
          <w:t>6</w:t>
        </w:r>
      </w:ins>
      <w:del w:id="133" w:author="Joona Lehtomäki" w:date="2015-01-04T16:28:00Z">
        <w:r w:rsidRPr="005E6DD3" w:rsidDel="00585ECC">
          <w:rPr>
            <w:rFonts w:ascii="Calibri" w:hAnsi="Calibri" w:cs="Calibri"/>
          </w:rPr>
          <w:delText>5</w:delText>
        </w:r>
      </w:del>
      <w:r w:rsidRPr="005E6DD3">
        <w:rPr>
          <w:rFonts w:ascii="Calibri" w:hAnsi="Calibri" w:cs="Calibri"/>
        </w:rPr>
        <w:t xml:space="preserve">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w:t>
      </w:r>
      <w:ins w:id="134" w:author="Joona Lehtomäki" w:date="2015-01-04T16:29:00Z">
        <w:r w:rsidR="00585ECC">
          <w:rPr>
            <w:rFonts w:ascii="Calibri" w:hAnsi="Calibri" w:cs="Calibri"/>
          </w:rPr>
          <w:t>6</w:t>
        </w:r>
      </w:ins>
      <w:del w:id="135" w:author="Joona Lehtomäki" w:date="2015-01-04T16:29:00Z">
        <w:r w:rsidR="00642191" w:rsidDel="00585ECC">
          <w:rPr>
            <w:rFonts w:ascii="Calibri" w:hAnsi="Calibri" w:cs="Calibri"/>
          </w:rPr>
          <w:delText>5</w:delText>
        </w:r>
      </w:del>
      <w:r w:rsidRPr="005E6DD3">
        <w:rPr>
          <w:rFonts w:ascii="Calibri" w:hAnsi="Calibri" w:cs="Calibri"/>
        </w:rPr>
        <w:t>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features in the det</w:t>
      </w:r>
      <w:r w:rsidR="0044601A">
        <w:rPr>
          <w:rFonts w:ascii="Calibri" w:hAnsi="Calibri" w:cs="Calibri"/>
        </w:rPr>
        <w:t>ailed data, respectively (Fig.</w:t>
      </w:r>
      <w:r w:rsidRPr="005E6DD3">
        <w:rPr>
          <w:rFonts w:ascii="Calibri" w:hAnsi="Calibri" w:cs="Calibri"/>
        </w:rPr>
        <w:t xml:space="preserve"> </w:t>
      </w:r>
      <w:ins w:id="136" w:author="Joona Lehtomäki" w:date="2015-01-04T16:29:00Z">
        <w:r w:rsidR="00585ECC">
          <w:rPr>
            <w:rFonts w:ascii="Calibri" w:hAnsi="Calibri" w:cs="Calibri"/>
          </w:rPr>
          <w:t>6</w:t>
        </w:r>
      </w:ins>
      <w:del w:id="137" w:author="Joona Lehtomäki" w:date="2015-01-04T16:29:00Z">
        <w:r w:rsidRPr="005E6DD3" w:rsidDel="00585ECC">
          <w:rPr>
            <w:rFonts w:ascii="Calibri" w:hAnsi="Calibri" w:cs="Calibri"/>
          </w:rPr>
          <w:delText>5</w:delText>
        </w:r>
      </w:del>
      <w:r w:rsidRPr="005E6DD3">
        <w:rPr>
          <w:rFonts w:ascii="Calibri" w:hAnsi="Calibri" w:cs="Calibri"/>
        </w:rPr>
        <w:t xml:space="preserve">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w:t>
      </w:r>
      <w:ins w:id="138" w:author="Joona Lehtomäki" w:date="2015-01-04T16:29:00Z">
        <w:r w:rsidR="00585ECC">
          <w:rPr>
            <w:rFonts w:ascii="Calibri" w:hAnsi="Calibri" w:cs="Calibri"/>
          </w:rPr>
          <w:t>6</w:t>
        </w:r>
      </w:ins>
      <w:del w:id="139" w:author="Joona Lehtomäki" w:date="2015-01-04T16:29:00Z">
        <w:r w:rsidRPr="005E6DD3" w:rsidDel="00585ECC">
          <w:rPr>
            <w:rFonts w:ascii="Calibri" w:hAnsi="Calibri" w:cs="Calibri"/>
          </w:rPr>
          <w:delText>5</w:delText>
        </w:r>
      </w:del>
      <w:r w:rsidRPr="005E6DD3">
        <w:rPr>
          <w:rFonts w:ascii="Calibri" w:hAnsi="Calibri" w:cs="Calibri"/>
        </w:rPr>
        <w:t xml:space="preserve">B). For every other site fertility class except for mesic, the performance of R5 is superior to that of R1 and R3. The performance levels of runs that </w:t>
      </w:r>
      <w:r w:rsidRPr="005E6DD3">
        <w:rPr>
          <w:rFonts w:ascii="Calibri" w:hAnsi="Calibri" w:cs="Calibri"/>
        </w:rPr>
        <w:lastRenderedPageBreak/>
        <w:t xml:space="preserve">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rPr>
          <w:rFonts w:ascii="Calibri" w:hAnsi="Calibri" w:cs="Calibri"/>
          <w:sz w:val="28"/>
          <w:szCs w:val="28"/>
        </w:rPr>
      </w:pPr>
    </w:p>
    <w:p w:rsidR="00435E71" w:rsidRPr="00435E71" w:rsidRDefault="00435E71" w:rsidP="008F140E">
      <w:pPr>
        <w:spacing w:line="276" w:lineRule="auto"/>
        <w:rPr>
          <w:rFonts w:ascii="Calibri" w:hAnsi="Calibri" w:cs="Calibri"/>
        </w:rPr>
      </w:pPr>
      <w:proofErr w:type="gramStart"/>
      <w:r w:rsidRPr="00435E71">
        <w:rPr>
          <w:rFonts w:ascii="Calibri" w:hAnsi="Calibri" w:cs="Calibri"/>
          <w:b/>
        </w:rPr>
        <w:t xml:space="preserve">Fig. </w:t>
      </w:r>
      <w:ins w:id="140" w:author="Joona Lehtomäki" w:date="2015-01-04T16:30:00Z">
        <w:r w:rsidR="001D50EB">
          <w:rPr>
            <w:rFonts w:ascii="Calibri" w:hAnsi="Calibri" w:cs="Calibri"/>
            <w:b/>
          </w:rPr>
          <w:t>6</w:t>
        </w:r>
      </w:ins>
      <w:del w:id="141" w:author="Joona Lehtomäki" w:date="2015-01-04T16:30:00Z">
        <w:r w:rsidRPr="00435E71" w:rsidDel="001D50EB">
          <w:rPr>
            <w:rFonts w:ascii="Calibri" w:hAnsi="Calibri" w:cs="Calibri"/>
            <w:b/>
          </w:rPr>
          <w:delText>5</w:delText>
        </w:r>
      </w:del>
      <w:r w:rsidRPr="00435E71">
        <w:rPr>
          <w:rFonts w:ascii="Calibri" w:hAnsi="Calibri" w:cs="Calibri"/>
          <w:b/>
        </w:rPr>
        <w:t>.</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435E71" w:rsidRPr="005E6DD3" w:rsidRDefault="00435E71" w:rsidP="008F140E">
      <w:pPr>
        <w:spacing w:line="276" w:lineRule="auto"/>
        <w:rPr>
          <w:rFonts w:ascii="Calibri" w:hAnsi="Calibri" w:cs="Calibri"/>
          <w:sz w:val="28"/>
          <w:szCs w:val="28"/>
        </w:rPr>
      </w:pPr>
    </w:p>
    <w:p w:rsidR="00E26339" w:rsidRPr="005E6DD3" w:rsidDel="0027167A" w:rsidRDefault="00E26339" w:rsidP="00E26339">
      <w:pPr>
        <w:pStyle w:val="Heading2"/>
        <w:spacing w:line="276" w:lineRule="auto"/>
        <w:rPr>
          <w:del w:id="142" w:author="Joona Lehtomäki" w:date="2015-01-04T16:24:00Z"/>
          <w:rFonts w:cs="Calibri"/>
        </w:rPr>
      </w:pPr>
      <w:bookmarkStart w:id="143" w:name="comparison-to-spatial-validation-data"/>
      <w:del w:id="144" w:author="Joona Lehtomäki" w:date="2015-01-04T16:24:00Z">
        <w:r w:rsidRPr="005E6DD3" w:rsidDel="0027167A">
          <w:rPr>
            <w:rFonts w:cs="Calibri"/>
            <w:szCs w:val="28"/>
          </w:rPr>
          <w:delText>Comparison to spatial validation data</w:delText>
        </w:r>
      </w:del>
    </w:p>
    <w:p w:rsidR="00E26339" w:rsidRPr="005E6DD3" w:rsidDel="0027167A" w:rsidRDefault="00E26339" w:rsidP="008F140E">
      <w:pPr>
        <w:spacing w:line="276" w:lineRule="auto"/>
        <w:rPr>
          <w:del w:id="145" w:author="Joona Lehtomäki" w:date="2015-01-04T16:24:00Z"/>
          <w:rFonts w:ascii="Calibri" w:hAnsi="Calibri" w:cs="Calibri"/>
        </w:rPr>
      </w:pPr>
      <w:del w:id="146" w:author="Joona Lehtomäki" w:date="2015-01-04T16:24:00Z">
        <w:r w:rsidRPr="005E6DD3" w:rsidDel="0027167A">
          <w:rPr>
            <w:rFonts w:ascii="Calibri" w:hAnsi="Calibri" w:cs="Calibri"/>
          </w:rPr>
          <w:delText>Protected areas have relatively high median prio</w:delText>
        </w:r>
        <w:r w:rsidR="008D47AF" w:rsidDel="0027167A">
          <w:rPr>
            <w:rFonts w:ascii="Calibri" w:hAnsi="Calibri" w:cs="Calibri"/>
          </w:rPr>
          <w:delText>rities in all runs R1-R6 (Fig.</w:delText>
        </w:r>
        <w:r w:rsidRPr="005E6DD3" w:rsidDel="0027167A">
          <w:rPr>
            <w:rFonts w:ascii="Calibri" w:hAnsi="Calibri" w:cs="Calibri"/>
          </w:rPr>
          <w:delText xml:space="preserve"> 6). R5 and R6 have the highest median priorities (~0.85 and ~0.90), followed by R1 and R2 (~0.71 and ~0.69) (REF).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w:delText>
        </w:r>
        <w:r w:rsidR="005F46DF" w:rsidDel="0027167A">
          <w:rPr>
            <w:rFonts w:ascii="Calibri" w:hAnsi="Calibri" w:cs="Calibri"/>
          </w:rPr>
          <w:delText>s</w:delText>
        </w:r>
        <w:r w:rsidRPr="005E6DD3" w:rsidDel="0027167A">
          <w:rPr>
            <w:rFonts w:ascii="Calibri" w:hAnsi="Calibri" w:cs="Calibri"/>
          </w:rPr>
          <w:delText xml:space="preserve"> with and without connectivity is small, except for in the case of protected areas. Overall solutions R5 and R6 perform better than the others, demonstrating the utility of using detailed data from proprietary on-the-ground forest inventories.</w:delText>
        </w:r>
        <w:bookmarkEnd w:id="143"/>
      </w:del>
    </w:p>
    <w:p w:rsidR="009A4D2F" w:rsidDel="0027167A" w:rsidRDefault="009A4D2F" w:rsidP="006434A0">
      <w:pPr>
        <w:spacing w:line="276" w:lineRule="auto"/>
        <w:rPr>
          <w:del w:id="147" w:author="Joona Lehtomäki" w:date="2015-01-04T16:24:00Z"/>
          <w:rFonts w:ascii="Calibri" w:hAnsi="Calibri" w:cs="Calibri"/>
        </w:rPr>
      </w:pPr>
    </w:p>
    <w:p w:rsidR="006310B2" w:rsidDel="0027167A" w:rsidRDefault="006310B2" w:rsidP="00FA5E90">
      <w:pPr>
        <w:spacing w:line="276" w:lineRule="auto"/>
        <w:rPr>
          <w:del w:id="148" w:author="Joona Lehtomäki" w:date="2015-01-04T16:24:00Z"/>
          <w:rFonts w:ascii="Calibri" w:hAnsi="Calibri" w:cs="Calibri"/>
        </w:rPr>
      </w:pPr>
      <w:del w:id="149" w:author="Joona Lehtomäki" w:date="2015-01-04T16:24:00Z">
        <w:r w:rsidDel="0027167A">
          <w:rPr>
            <w:rFonts w:ascii="Calibri" w:hAnsi="Calibri" w:cs="Calibri"/>
            <w:b/>
          </w:rPr>
          <w:delText>Fig.</w:delText>
        </w:r>
        <w:r w:rsidRPr="005E6DD3" w:rsidDel="0027167A">
          <w:rPr>
            <w:rFonts w:ascii="Calibri" w:hAnsi="Calibri" w:cs="Calibri"/>
            <w:b/>
          </w:rPr>
          <w:delText xml:space="preserve"> 6.</w:delText>
        </w:r>
        <w:r w:rsidRPr="005E6DD3" w:rsidDel="0027167A">
          <w:rPr>
            <w:rFonts w:ascii="Calibri" w:hAnsi="Calibri" w:cs="Calibri"/>
          </w:rPr>
          <w:delText xml:space="preserve"> </w:delText>
        </w:r>
        <w:r w:rsidRPr="00173CD6" w:rsidDel="0027167A">
          <w:rPr>
            <w:rFonts w:ascii="Calibri" w:hAnsi="Calibri" w:cs="Calibri"/>
            <w:b/>
          </w:rPr>
          <w:delText>Priority rank maps evaluated against independent spatial validation data.</w:delText>
        </w:r>
        <w:r w:rsidRPr="005E6DD3" w:rsidDel="0027167A">
          <w:rPr>
            <w:rFonts w:ascii="Calibri" w:hAnsi="Calibri" w:cs="Calibri"/>
          </w:rPr>
          <w:delText xml:space="preserve"> The first row corresponds to protected areas, the second to woodland key habitats, and the third to made METSO-deals</w:delText>
        </w:r>
        <w:r w:rsidDel="0027167A">
          <w:rPr>
            <w:rFonts w:ascii="Calibri" w:hAnsi="Calibri" w:cs="Calibri"/>
          </w:rPr>
          <w:delText xml:space="preserve"> (Table 1)</w:delText>
        </w:r>
        <w:r w:rsidRPr="005E6DD3" w:rsidDel="0027167A">
          <w:rPr>
            <w:rFonts w:ascii="Calibri" w:hAnsi="Calibri" w:cs="Calibri"/>
          </w:rPr>
          <w:delText>. The columns in each panel show the difference between variants with (left) and without connectivity (right). All spatial validation data should on average have higher conservation value than the surrounding forests, which mostly have a history of economically motivated management.</w:delText>
        </w:r>
        <w:r w:rsidDel="0027167A">
          <w:rPr>
            <w:rFonts w:ascii="Calibri" w:hAnsi="Calibri" w:cs="Calibri"/>
          </w:rPr>
          <w:delText xml:space="preserve"> Red vertical line corresponds to the median value.</w:delText>
        </w:r>
      </w:del>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lastRenderedPageBreak/>
        <w:t>Discussion</w:t>
      </w:r>
    </w:p>
    <w:p w:rsidR="002062D4" w:rsidRPr="005E6DD3" w:rsidRDefault="002062D4" w:rsidP="002062D4">
      <w:pPr>
        <w:pStyle w:val="Heading2"/>
        <w:spacing w:line="276" w:lineRule="auto"/>
        <w:rPr>
          <w:rFonts w:cs="Calibri"/>
        </w:rPr>
      </w:pPr>
      <w:bookmarkStart w:id="150"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150"/>
    <w:p w:rsidR="000A4E2F" w:rsidRPr="000A4E2F" w:rsidRDefault="000A4E2F" w:rsidP="008F140E">
      <w:pPr>
        <w:spacing w:line="276" w:lineRule="auto"/>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w:t>
      </w:r>
      <w:del w:id="151" w:author="Joona Lehtomäki" w:date="2015-01-04T16:50:00Z">
        <w:r w:rsidRPr="000A4E2F" w:rsidDel="00200C2A">
          <w:rPr>
            <w:rFonts w:ascii="Calibri" w:hAnsi="Calibri" w:cs="Calibri"/>
          </w:rPr>
          <w:delText>see S1.2 for further explanation</w:delText>
        </w:r>
      </w:del>
      <w:ins w:id="152" w:author="Joona Lehtomäki" w:date="2015-01-04T16:50:00Z">
        <w:r w:rsidR="00200C2A">
          <w:rPr>
            <w:rFonts w:ascii="Calibri" w:hAnsi="Calibri" w:cs="Calibri"/>
          </w:rPr>
          <w:t>s</w:t>
        </w:r>
      </w:ins>
      <w:ins w:id="153" w:author="Joona Lehtomäki" w:date="2015-01-04T16:51:00Z">
        <w:r w:rsidR="00200C2A">
          <w:rPr>
            <w:rFonts w:ascii="Calibri" w:hAnsi="Calibri" w:cs="Calibri"/>
          </w:rPr>
          <w:t>ee also Supporting Information</w:t>
        </w:r>
      </w:ins>
      <w:r w:rsidRPr="000A4E2F">
        <w:rPr>
          <w:rFonts w:ascii="Calibri" w:hAnsi="Calibri" w:cs="Calibri"/>
        </w:rPr>
        <w:t xml:space="preserve">). Second, analyses based on the more detailed data give existing large 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mature deciduous trees) that is not correctly 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rPr>
          <w:rFonts w:ascii="Calibri" w:hAnsi="Calibri" w:cs="Calibri"/>
        </w:rPr>
      </w:pPr>
      <w:r w:rsidRPr="000A4E2F">
        <w:rPr>
          <w:rFonts w:ascii="Calibri" w:hAnsi="Calibri" w:cs="Calibri"/>
        </w:rPr>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DF6F01">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"[39,75]" }, "properties" : { "noteIndex" : 0 }, "schema" : "https://github.com/citation-style-language/schema/raw/master/csl-citation.json" }</w:instrText>
      </w:r>
      <w:r w:rsidR="005E67A1">
        <w:rPr>
          <w:rFonts w:ascii="Calibri" w:hAnsi="Calibri" w:cs="Calibri"/>
        </w:rPr>
        <w:fldChar w:fldCharType="separate"/>
      </w:r>
      <w:r w:rsidR="00DF6F01" w:rsidRPr="00DF6F01">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w:t>
      </w:r>
      <w:r w:rsidR="000A4E2F" w:rsidRPr="000A4E2F">
        <w:rPr>
          <w:rFonts w:ascii="Calibri" w:hAnsi="Calibri" w:cs="Calibri"/>
        </w:rPr>
        <w:lastRenderedPageBreak/>
        <w:t xml:space="preserve">connectivity actually decreases the median priority for all other validation data sets except the PAs, which are larger and thus by definition better connected internally. </w:t>
      </w:r>
    </w:p>
    <w:p w:rsidR="000A4E2F" w:rsidRDefault="000A4E2F" w:rsidP="008F140E">
      <w:pPr>
        <w:spacing w:line="276" w:lineRule="auto"/>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DF6F01">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8529D3" w:rsidRPr="008529D3">
        <w:rPr>
          <w:rFonts w:ascii="Calibri" w:hAnsi="Calibri" w:cs="Calibri"/>
          <w:noProof/>
        </w:rPr>
        <w:t>[49,50]</w:t>
      </w:r>
      <w:r w:rsidR="008529D3">
        <w:rPr>
          <w:rFonts w:ascii="Calibri" w:hAnsi="Calibri" w:cs="Calibri"/>
        </w:rPr>
        <w:fldChar w:fldCharType="end"/>
      </w:r>
      <w:del w:id="154" w:author="Joona Lehtomäki" w:date="2015-01-04T16:52:00Z">
        <w:r w:rsidRPr="000A4E2F" w:rsidDel="00B6167D">
          <w:rPr>
            <w:rFonts w:ascii="Calibri" w:hAnsi="Calibri" w:cs="Calibri"/>
          </w:rPr>
          <w:delText>, S1.2, and S1.3</w:delText>
        </w:r>
      </w:del>
      <w:r w:rsidRPr="000A4E2F">
        <w:rPr>
          <w:rFonts w:ascii="Calibri" w:hAnsi="Calibri"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DF6F01">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"[76,77]" }, "properties" : { "noteIndex" : 0 }, "schema" : "https://github.com/citation-style-language/schema/raw/master/csl-citation.json" }</w:instrText>
      </w:r>
      <w:r w:rsidR="007938D2">
        <w:rPr>
          <w:rFonts w:ascii="Calibri" w:hAnsi="Calibri" w:cs="Calibri"/>
        </w:rPr>
        <w:fldChar w:fldCharType="separate"/>
      </w:r>
      <w:r w:rsidR="00DF6F01" w:rsidRPr="00DF6F01">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DF6F01">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"[78]" }, "properties" : { "noteIndex" : 0 }, "schema" : "https://github.com/citation-style-language/schema/raw/master/csl-citation.json" }</w:instrText>
      </w:r>
      <w:r w:rsidR="00CA7913">
        <w:rPr>
          <w:rFonts w:ascii="Calibri" w:hAnsi="Calibri" w:cs="Calibri"/>
        </w:rPr>
        <w:fldChar w:fldCharType="separate"/>
      </w:r>
      <w:r w:rsidR="00DF6F01" w:rsidRPr="00DF6F01">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DF6F01">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"[79]" }, "properties" : { "noteIndex" : 0 }, "schema" : "https://github.com/citation-style-language/schema/raw/master/csl-citation.json" }</w:instrText>
      </w:r>
      <w:r w:rsidR="00CA7913">
        <w:rPr>
          <w:rFonts w:ascii="Calibri" w:hAnsi="Calibri" w:cs="Calibri"/>
        </w:rPr>
        <w:fldChar w:fldCharType="separate"/>
      </w:r>
      <w:r w:rsidR="00DF6F01" w:rsidRPr="00DF6F01">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DF6F01" w:rsidRPr="000E68E6">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BA39F6" w:rsidRPr="000E68E6">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DF6F01">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447491" w:rsidRPr="00447491">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DF6F01">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"[80]" }, "properties" : { "noteIndex" : 0 }, "schema" : "https://github.com/citation-style-language/schema/raw/master/csl-citation.json" }</w:instrText>
      </w:r>
      <w:r w:rsidR="00A13BD4">
        <w:rPr>
          <w:rFonts w:ascii="Calibri" w:hAnsi="Calibri" w:cs="Calibri"/>
        </w:rPr>
        <w:fldChar w:fldCharType="separate"/>
      </w:r>
      <w:r w:rsidR="00DF6F01" w:rsidRPr="00DF6F01">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t>Trade-offs between different data and prioritization objectives</w:t>
      </w:r>
    </w:p>
    <w:p w:rsidR="000A4E2F" w:rsidRPr="000A4E2F" w:rsidRDefault="000A4E2F" w:rsidP="008F140E">
      <w:pPr>
        <w:spacing w:line="276" w:lineRule="auto"/>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more data </w:t>
      </w:r>
      <w:r w:rsidR="000C003F">
        <w:rPr>
          <w:rFonts w:ascii="Calibri" w:hAnsi="Calibri" w:cs="Calibri"/>
        </w:rPr>
        <w:fldChar w:fldCharType="begin" w:fldLock="1"/>
      </w:r>
      <w:r w:rsidR="00DF6F01">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"[81,82]" }, "properties" : { "noteIndex" : 0 }, "schema" : "https://github.com/citation-style-language/schema/raw/master/csl-citation.json" }</w:instrText>
      </w:r>
      <w:r w:rsidR="000C003F">
        <w:rPr>
          <w:rFonts w:ascii="Calibri" w:hAnsi="Calibri" w:cs="Calibri"/>
        </w:rPr>
        <w:fldChar w:fldCharType="separate"/>
      </w:r>
      <w:r w:rsidR="00DF6F01" w:rsidRPr="00DF6F01">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DF6F01">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616367" w:rsidRPr="00616367">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w:t>
      </w:r>
      <w:ins w:id="155" w:author="Joona Lehtomäki" w:date="2015-01-04T16:57:00Z">
        <w:r w:rsidR="00924BD2">
          <w:rPr>
            <w:rFonts w:ascii="Calibri" w:hAnsi="Calibri" w:cs="Calibri"/>
          </w:rPr>
          <w:t>6</w:t>
        </w:r>
      </w:ins>
      <w:del w:id="156" w:author="Joona Lehtomäki" w:date="2015-01-04T16:57:00Z">
        <w:r w:rsidRPr="000A4E2F" w:rsidDel="00924BD2">
          <w:rPr>
            <w:rFonts w:ascii="Calibri" w:hAnsi="Calibri" w:cs="Calibri"/>
          </w:rPr>
          <w:delText>5</w:delText>
        </w:r>
      </w:del>
      <w:r w:rsidRPr="000A4E2F">
        <w:rPr>
          <w:rFonts w:ascii="Calibri" w:hAnsi="Calibri" w:cs="Calibri"/>
        </w:rPr>
        <w:t xml:space="preserve">). For example, if we are interested in the top 10% of the landscape, prioritization based on </w:t>
      </w:r>
      <w:r w:rsidRPr="000A4E2F">
        <w:rPr>
          <w:rFonts w:ascii="Calibri" w:hAnsi="Calibri" w:cs="Calibri"/>
        </w:rPr>
        <w:lastRenderedPageBreak/>
        <w:t xml:space="preserve">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w:t>
      </w:r>
      <w:ins w:id="157" w:author="Joona Lehtomäki" w:date="2015-01-04T16:57:00Z">
        <w:r w:rsidR="00924BD2">
          <w:rPr>
            <w:rFonts w:ascii="Calibri" w:hAnsi="Calibri" w:cs="Calibri"/>
          </w:rPr>
          <w:t>6</w:t>
        </w:r>
      </w:ins>
      <w:del w:id="158" w:author="Joona Lehtomäki" w:date="2015-01-04T16:57:00Z">
        <w:r w:rsidR="000A4E2F" w:rsidRPr="000A4E2F" w:rsidDel="00924BD2">
          <w:rPr>
            <w:rFonts w:ascii="Calibri" w:hAnsi="Calibri" w:cs="Calibri"/>
          </w:rPr>
          <w:delText>5</w:delText>
        </w:r>
      </w:del>
      <w:r w:rsidR="000A4E2F" w:rsidRPr="000A4E2F">
        <w:rPr>
          <w:rFonts w:ascii="Calibri" w:hAnsi="Calibri" w:cs="Calibri"/>
        </w:rPr>
        <w:t>)</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DF6F01">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"[83\u201385]" }, "properties" : { "noteIndex" : 0 }, "schema" : "https://github.com/citation-style-language/schema/raw/master/csl-citation.json" }</w:instrText>
      </w:r>
      <w:r w:rsidR="0099569E">
        <w:rPr>
          <w:rFonts w:ascii="Calibri" w:hAnsi="Calibri" w:cs="Calibri"/>
        </w:rPr>
        <w:fldChar w:fldCharType="separate"/>
      </w:r>
      <w:r w:rsidR="00DF6F01" w:rsidRPr="00DF6F01">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"[20,86]" }, "properties" : { "noteIndex" : 0 }, "schema" : "https://github.com/citation-style-language/schema/raw/master/csl-citation.json" }</w:instrText>
      </w:r>
      <w:r w:rsidR="000E06DE">
        <w:rPr>
          <w:rFonts w:ascii="Calibri" w:hAnsi="Calibri" w:cs="Calibri"/>
        </w:rPr>
        <w:fldChar w:fldCharType="separate"/>
      </w:r>
      <w:r w:rsidR="00DF6F01" w:rsidRPr="00DF6F01">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forests will lower the priority of other locally similar sites and possibly 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w:t>
      </w:r>
      <w:ins w:id="159" w:author="Joona Lehtomäki" w:date="2015-01-04T16:58:00Z">
        <w:r w:rsidR="00924BD2">
          <w:rPr>
            <w:rFonts w:ascii="Calibri" w:hAnsi="Calibri" w:cs="Calibri"/>
          </w:rPr>
          <w:t>5</w:t>
        </w:r>
      </w:ins>
      <w:del w:id="160" w:author="Joona Lehtomäki" w:date="2015-01-04T16:58:00Z">
        <w:r w:rsidRPr="000A4E2F" w:rsidDel="00924BD2">
          <w:rPr>
            <w:rFonts w:ascii="Calibri" w:hAnsi="Calibri" w:cs="Calibri"/>
          </w:rPr>
          <w:delText>6</w:delText>
        </w:r>
      </w:del>
      <w:r w:rsidRPr="000A4E2F">
        <w:rPr>
          <w:rFonts w:ascii="Calibri" w:hAnsi="Calibri" w:cs="Calibri"/>
        </w:rPr>
        <w:t>).</w:t>
      </w:r>
    </w:p>
    <w:p w:rsidR="001F10A4" w:rsidRPr="000A4E2F" w:rsidRDefault="001F10A4" w:rsidP="000A4E2F">
      <w:pPr>
        <w:spacing w:line="276" w:lineRule="auto"/>
        <w:rPr>
          <w:rFonts w:ascii="Calibri" w:hAnsi="Calibri" w:cs="Calibri"/>
        </w:rPr>
      </w:pPr>
    </w:p>
    <w:p w:rsidR="000A4E2F" w:rsidRPr="000A4E2F" w:rsidRDefault="000A4E2F" w:rsidP="000A4E2F">
      <w:pPr>
        <w:pStyle w:val="Heading2"/>
      </w:pPr>
      <w:r w:rsidRPr="000A4E2F">
        <w:t>Opening up forest inventory data is an opportunity for integrated forest and conservation planning in the Boreal zone</w:t>
      </w:r>
    </w:p>
    <w:p w:rsidR="000A4E2F" w:rsidRPr="000A4E2F" w:rsidRDefault="000A4E2F" w:rsidP="008F140E">
      <w:pPr>
        <w:spacing w:line="276" w:lineRule="auto"/>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DF6F01">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"[87]" }, "properties" : { "noteIndex" : 0 }, "schema" : "https://github.com/citation-style-language/schema/raw/master/csl-citation.json" }</w:instrText>
      </w:r>
      <w:r w:rsidR="002566B9">
        <w:rPr>
          <w:rFonts w:ascii="Calibri" w:hAnsi="Calibri" w:cs="Calibri"/>
        </w:rPr>
        <w:fldChar w:fldCharType="separate"/>
      </w:r>
      <w:r w:rsidR="00DF6F01" w:rsidRPr="00DF6F01">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dynamics </w:t>
      </w:r>
      <w:r w:rsidR="00E16945">
        <w:rPr>
          <w:rFonts w:ascii="Calibri" w:hAnsi="Calibri" w:cs="Calibri"/>
        </w:rPr>
        <w:fldChar w:fldCharType="begin" w:fldLock="1"/>
      </w:r>
      <w:r w:rsidR="00DF6F01">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"[88\u201392]" }, "properties" : { "noteIndex" : 0 }, "schema" : "https://github.com/citation-style-language/schema/raw/master/csl-citation.json" }</w:instrText>
      </w:r>
      <w:r w:rsidR="00E16945">
        <w:rPr>
          <w:rFonts w:ascii="Calibri" w:hAnsi="Calibri" w:cs="Calibri"/>
        </w:rPr>
        <w:fldChar w:fldCharType="separate"/>
      </w:r>
      <w:r w:rsidR="00DF6F01" w:rsidRPr="00DF6F01">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DF6F01">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        From Duplicate 1 (                           Monitoring forest biodiversity: a European perspective with reference to temperate and boreal forest zone                         - Puumalainen, Janna; Kennedy, Pamela; Folving, Sten )\n                \n        \n        \n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"[93,94]" }, "properties" : { "noteIndex" : 0 }, "schema" : "https://github.com/citation-style-language/schema/raw/master/csl-citation.json" }</w:instrText>
      </w:r>
      <w:r w:rsidR="00752331">
        <w:rPr>
          <w:rFonts w:ascii="Calibri" w:hAnsi="Calibri" w:cs="Calibri"/>
        </w:rPr>
        <w:fldChar w:fldCharType="separate"/>
      </w:r>
      <w:r w:rsidR="00DF6F01" w:rsidRPr="00DF6F01">
        <w:rPr>
          <w:rFonts w:ascii="Calibri" w:hAnsi="Calibri" w:cs="Calibri"/>
          <w:noProof/>
        </w:rPr>
        <w:t>[91,92]</w:t>
      </w:r>
      <w:r w:rsidR="00752331">
        <w:rPr>
          <w:rFonts w:ascii="Calibri" w:hAnsi="Calibri" w:cs="Calibri"/>
        </w:rPr>
        <w:fldChar w:fldCharType="end"/>
      </w:r>
      <w:r w:rsidRPr="000A4E2F">
        <w:rPr>
          <w:rFonts w:ascii="Calibri" w:hAnsi="Calibri" w:cs="Calibri"/>
        </w:rPr>
        <w:t xml:space="preserve">, 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DF6F01">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"[95\u201397]" }, "properties" : { "noteIndex" : 0 }, "schema" : "https://github.com/citation-style-language/schema/raw/master/csl-citation.json" }</w:instrText>
      </w:r>
      <w:r w:rsidR="00A40601">
        <w:rPr>
          <w:rFonts w:ascii="Calibri" w:hAnsi="Calibri" w:cs="Calibri"/>
        </w:rPr>
        <w:fldChar w:fldCharType="separate"/>
      </w:r>
      <w:r w:rsidR="00DF6F01" w:rsidRPr="00DF6F01">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DF6F01">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"issued" : { "date-parts" : [ [ "2014" ] ] }, "title" : "Eye on the Taiga: Removing global policy impediments to safeguard the boreal forest", "type" : "article-journal" }, "uris" : [ "http://www.mendeley.com/documents/?uuid=2de5f39d-a1cf-46a7-953e-45ff37082759" ] } ], "mendeley" : { "formattedCitation" : "[85,96]", "plainTextFormattedCitation" : "[85,96]", "previouslyFormattedCitation" : "[87,98]" }, "properties" : { "noteIndex" : 0 }, "schema" : "https://github.com/citation-style-language/schema/raw/master/csl-citation.json" }</w:instrText>
      </w:r>
      <w:r w:rsidR="00BE0A18">
        <w:rPr>
          <w:rFonts w:ascii="Calibri" w:hAnsi="Calibri" w:cs="Calibri"/>
        </w:rPr>
        <w:fldChar w:fldCharType="separate"/>
      </w:r>
      <w:r w:rsidR="00DF6F01" w:rsidRPr="00DF6F01">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DF6F01">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"[76,99]" }, "properties" : { "noteIndex" : 0 }, "schema" : "https://github.com/citation-style-language/schema/raw/master/csl-citation.json" }</w:instrText>
      </w:r>
      <w:r w:rsidR="00827F33">
        <w:rPr>
          <w:rFonts w:ascii="Calibri" w:hAnsi="Calibri" w:cs="Calibri"/>
        </w:rPr>
        <w:fldChar w:fldCharType="separate"/>
      </w:r>
      <w:r w:rsidR="00DF6F01" w:rsidRPr="00DF6F01">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access to </w:t>
      </w:r>
      <w:r w:rsidR="00A96EAA">
        <w:rPr>
          <w:rFonts w:ascii="Calibri" w:hAnsi="Calibri" w:cs="Calibri"/>
        </w:rPr>
        <w:t xml:space="preserve">the </w:t>
      </w:r>
      <w:r w:rsidRPr="000A4E2F">
        <w:rPr>
          <w:rFonts w:ascii="Calibri" w:hAnsi="Calibri" w:cs="Calibri"/>
        </w:rPr>
        <w:t xml:space="preserve">best available data,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DF6F01">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5F694A" w:rsidRPr="005F694A">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w:t>
      </w:r>
      <w:r w:rsidRPr="000A4E2F">
        <w:rPr>
          <w:rFonts w:ascii="Calibri" w:hAnsi="Calibri" w:cs="Calibri"/>
        </w:rPr>
        <w:lastRenderedPageBreak/>
        <w:t xml:space="preserve">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fldChar w:fldCharType="begin" w:fldLock="1"/>
      </w:r>
      <w:r w:rsidR="00DF6F01">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        From Duplicate 1 (                           Applying spatial conservation prioritization software and high-resolution GIS data to a national-scale study in forest conservation                         - Lehtom\u00e4ki, Joona; Tomppo, Erkki; Kuokkanen, Panu; Hanski, Ilkka; Moilanen, Atte )\n                \n        \n        \n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3D4662" w:rsidRPr="003D4662">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DF6F01">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3D4662" w:rsidRPr="003D4662">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8347BD" w:rsidRPr="005E6DD3" w:rsidRDefault="008347BD" w:rsidP="008347BD">
      <w:pPr>
        <w:pStyle w:val="Heading1"/>
        <w:tabs>
          <w:tab w:val="left" w:pos="8925"/>
        </w:tabs>
        <w:spacing w:line="276" w:lineRule="auto"/>
        <w:rPr>
          <w:rFonts w:cs="Calibri"/>
          <w:szCs w:val="32"/>
        </w:rPr>
      </w:pPr>
      <w:r w:rsidRPr="005E6DD3">
        <w:rPr>
          <w:rFonts w:cs="Calibri"/>
          <w:szCs w:val="32"/>
        </w:rPr>
        <w:t>Acknowledgments</w:t>
      </w:r>
    </w:p>
    <w:p w:rsidR="000074B6" w:rsidRDefault="000A2881" w:rsidP="008F140E">
      <w:pPr>
        <w:suppressAutoHyphens w:val="0"/>
        <w:spacing w:before="0" w:after="200"/>
        <w:rPr>
          <w:rFonts w:ascii="Calibri" w:hAnsi="Calibri" w:cs="Calibri"/>
        </w:rPr>
      </w:pPr>
      <w:r>
        <w:rPr>
          <w:rFonts w:ascii="Calibri" w:hAnsi="Calibri" w:cs="Calibri"/>
        </w:rPr>
        <w:t xml:space="preserve">J. L. thanks </w:t>
      </w:r>
      <w:r w:rsidR="002B4E14">
        <w:rPr>
          <w:rFonts w:ascii="Calibri" w:hAnsi="Calibri" w:cs="Calibri"/>
        </w:rPr>
        <w:t>the</w:t>
      </w:r>
      <w:r w:rsidRPr="000A2881">
        <w:rPr>
          <w:rFonts w:ascii="Calibri" w:hAnsi="Calibri" w:cs="Calibri"/>
        </w:rPr>
        <w:t xml:space="preserve"> Finnish Ministry of</w:t>
      </w:r>
      <w:r w:rsidR="00707169">
        <w:rPr>
          <w:rFonts w:ascii="Calibri" w:hAnsi="Calibri" w:cs="Calibri"/>
        </w:rPr>
        <w:t xml:space="preserve"> </w:t>
      </w:r>
      <w:r w:rsidRPr="000A2881">
        <w:rPr>
          <w:rFonts w:ascii="Calibri" w:hAnsi="Calibri" w:cs="Calibri"/>
        </w:rPr>
        <w:t xml:space="preserve">Environment and the Academy </w:t>
      </w:r>
      <w:r w:rsidR="00707169">
        <w:rPr>
          <w:rFonts w:ascii="Calibri" w:hAnsi="Calibri" w:cs="Calibri"/>
        </w:rPr>
        <w:t xml:space="preserve">of Finland </w:t>
      </w:r>
      <w:proofErr w:type="spellStart"/>
      <w:r w:rsidR="00707169">
        <w:rPr>
          <w:rFonts w:ascii="Calibri" w:hAnsi="Calibri" w:cs="Calibri"/>
        </w:rPr>
        <w:t>centre</w:t>
      </w:r>
      <w:proofErr w:type="spellEnd"/>
      <w:r w:rsidR="00707169">
        <w:rPr>
          <w:rFonts w:ascii="Calibri" w:hAnsi="Calibri" w:cs="Calibri"/>
        </w:rPr>
        <w:t xml:space="preserve"> of excellence </w:t>
      </w:r>
      <w:r w:rsidRPr="000A2881">
        <w:rPr>
          <w:rFonts w:ascii="Calibri" w:hAnsi="Calibri" w:cs="Calibri"/>
        </w:rPr>
        <w:t>programme 2012e</w:t>
      </w:r>
      <w:r w:rsidR="00707169">
        <w:rPr>
          <w:rFonts w:ascii="Calibri" w:hAnsi="Calibri" w:cs="Calibri"/>
        </w:rPr>
        <w:t>2017, grant 250444, for suppor</w:t>
      </w:r>
      <w:r w:rsidR="002B4E14">
        <w:rPr>
          <w:rFonts w:ascii="Calibri" w:hAnsi="Calibri" w:cs="Calibri"/>
        </w:rPr>
        <w:t xml:space="preserve">t. A.L. </w:t>
      </w:r>
      <w:r w:rsidR="00BE41E3">
        <w:rPr>
          <w:rFonts w:ascii="Calibri" w:hAnsi="Calibri" w:cs="Calibri"/>
        </w:rPr>
        <w:t xml:space="preserve">likes to acknowledge </w:t>
      </w:r>
      <w:r w:rsidR="00BE41E3" w:rsidRPr="00BE41E3">
        <w:rPr>
          <w:rFonts w:ascii="Calibri" w:hAnsi="Calibri" w:cs="Calibri"/>
        </w:rPr>
        <w:t>Finnish Forestry Centre</w:t>
      </w:r>
      <w:r w:rsidR="00BE41E3">
        <w:rPr>
          <w:rFonts w:ascii="Calibri" w:hAnsi="Calibri" w:cs="Calibri"/>
        </w:rPr>
        <w:t>’s</w:t>
      </w:r>
      <w:r w:rsidR="00BE41E3" w:rsidRPr="00BE41E3">
        <w:rPr>
          <w:rFonts w:ascii="Calibri" w:hAnsi="Calibri" w:cs="Calibri"/>
        </w:rPr>
        <w:t xml:space="preserve"> Finance and Auditing Services</w:t>
      </w:r>
      <w:r w:rsidR="00BE41E3">
        <w:rPr>
          <w:rFonts w:ascii="Calibri" w:hAnsi="Calibri" w:cs="Calibri"/>
        </w:rPr>
        <w:t xml:space="preserve"> for support. </w:t>
      </w:r>
      <w:r w:rsidR="003C7F5B">
        <w:rPr>
          <w:rFonts w:ascii="Calibri" w:hAnsi="Calibri" w:cs="Calibri"/>
        </w:rPr>
        <w:t xml:space="preserve">T.T. thanks </w:t>
      </w:r>
      <w:r w:rsidR="003C7F5B" w:rsidRPr="003C7F5B">
        <w:rPr>
          <w:rFonts w:ascii="Calibri" w:hAnsi="Calibri" w:cs="Calibri"/>
        </w:rPr>
        <w:t>the ERC-</w:t>
      </w:r>
      <w:proofErr w:type="spellStart"/>
      <w:r w:rsidR="003C7F5B" w:rsidRPr="003C7F5B">
        <w:rPr>
          <w:rFonts w:ascii="Calibri" w:hAnsi="Calibri" w:cs="Calibri"/>
        </w:rPr>
        <w:t>StG</w:t>
      </w:r>
      <w:proofErr w:type="spellEnd"/>
      <w:r w:rsidR="003C7F5B" w:rsidRPr="003C7F5B">
        <w:rPr>
          <w:rFonts w:ascii="Calibri" w:hAnsi="Calibri" w:cs="Calibri"/>
        </w:rPr>
        <w:t xml:space="preserve"> Grant 260393 (GEDA)</w:t>
      </w:r>
      <w:r w:rsidR="003C7F5B">
        <w:rPr>
          <w:rFonts w:ascii="Calibri" w:hAnsi="Calibri" w:cs="Calibri"/>
        </w:rPr>
        <w:t xml:space="preserve"> for support. </w:t>
      </w:r>
      <w:r w:rsidR="00707169">
        <w:rPr>
          <w:rFonts w:ascii="Calibri" w:hAnsi="Calibri" w:cs="Calibri"/>
        </w:rPr>
        <w:t xml:space="preserve">We thank the Finnish Forest Research institute for </w:t>
      </w:r>
      <w:r w:rsidR="003C7F5B">
        <w:rPr>
          <w:rFonts w:ascii="Calibri" w:hAnsi="Calibri" w:cs="Calibri"/>
        </w:rPr>
        <w:t>making</w:t>
      </w:r>
      <w:r w:rsidR="00707169">
        <w:rPr>
          <w:rFonts w:ascii="Calibri" w:hAnsi="Calibri" w:cs="Calibri"/>
        </w:rPr>
        <w:t xml:space="preserve"> the MS-NFI data openly available. </w:t>
      </w:r>
    </w:p>
    <w:p w:rsidR="000074B6" w:rsidRPr="005E6DD3" w:rsidRDefault="000074B6" w:rsidP="000074B6">
      <w:pPr>
        <w:pStyle w:val="Heading1"/>
        <w:pageBreakBefore/>
        <w:spacing w:line="276" w:lineRule="auto"/>
        <w:rPr>
          <w:rFonts w:cs="Calibri"/>
          <w:sz w:val="24"/>
        </w:rPr>
      </w:pPr>
      <w:bookmarkStart w:id="161" w:name="references"/>
      <w:r w:rsidRPr="005E6DD3">
        <w:rPr>
          <w:rFonts w:cs="Calibri"/>
          <w:color w:val="000000"/>
          <w:szCs w:val="32"/>
        </w:rPr>
        <w:lastRenderedPageBreak/>
        <w:t>References</w:t>
      </w:r>
    </w:p>
    <w:bookmarkEnd w:id="161"/>
    <w:p w:rsidR="00DF6F01" w:rsidRPr="000E68E6" w:rsidRDefault="00503341">
      <w:pPr>
        <w:pStyle w:val="NormalWeb"/>
        <w:ind w:left="640" w:hanging="640"/>
        <w:divId w:val="17106846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DF6F01" w:rsidRPr="000E68E6">
        <w:rPr>
          <w:rFonts w:ascii="Calibri" w:hAnsi="Calibri"/>
          <w:noProof/>
          <w:lang w:val="en-US"/>
        </w:rPr>
        <w:t xml:space="preserve">1. </w:t>
      </w:r>
      <w:r w:rsidR="00DF6F01" w:rsidRPr="000E68E6">
        <w:rPr>
          <w:rFonts w:ascii="Calibri" w:hAnsi="Calibri"/>
          <w:noProof/>
          <w:lang w:val="en-US"/>
        </w:rPr>
        <w:tab/>
        <w:t>Game ET, Meijaard E, Sheil D, MacDonald-Madden E (2014) Conservation in a wicked complex world; challenges and solutions. Conserv Lett 7: 271–277. doi:10.1111/conl.12050.This.</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 </w:t>
      </w:r>
      <w:r w:rsidRPr="000E68E6">
        <w:rPr>
          <w:rFonts w:ascii="Calibri" w:hAnsi="Calibri"/>
          <w:noProof/>
          <w:lang w:val="en-US"/>
        </w:rPr>
        <w:tab/>
        <w:t>Reyers B, Roux DJ, Cowling RM, Ginsburg AE, Nel JL, et al. (2010) Conservation Planning as a Transdisciplinary Process. Conserv Biol 24: 957–965. doi:10.1111/j.1523-1739.2010.01497.x.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 </w:t>
      </w:r>
      <w:r w:rsidRPr="000E68E6">
        <w:rPr>
          <w:rFonts w:ascii="Calibri" w:hAnsi="Calibri"/>
          <w:noProof/>
          <w:lang w:val="en-US"/>
        </w:rPr>
        <w:tab/>
        <w:t>Pooley SP, Mendelsohn JA, Milner-Gulland EJ (2013) Hunting Down the Chimera of Multiple Disciplinarity in Conservation Science. Conserv Biol 28: 22–32. doi:10.1111/cobi.12183.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 </w:t>
      </w:r>
      <w:r w:rsidRPr="000E68E6">
        <w:rPr>
          <w:rFonts w:ascii="Calibri" w:hAnsi="Calibri"/>
          <w:noProof/>
          <w:lang w:val="en-US"/>
        </w:rPr>
        <w:tab/>
        <w:t>Keane A (2013) Unusual data in conservation science: searching for validation. Anim Conserv 10: 604–605. doi:10.1111/acv.12091.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 </w:t>
      </w:r>
      <w:r w:rsidRPr="000E68E6">
        <w:rPr>
          <w:rFonts w:ascii="Calibri" w:hAnsi="Calibri"/>
          <w:noProof/>
          <w:lang w:val="en-US"/>
        </w:rPr>
        <w:tab/>
        <w:t>Ferrier S, Drielsma M (2010) Synthesis of pattern and process in biodiversity conservation assessment: a flexible whole-landscape modelling framework. Divers Distrib 16: 386–402. doi:10.1111/j.1472-4642.2010.00657.x.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 </w:t>
      </w:r>
      <w:r w:rsidRPr="000E68E6">
        <w:rPr>
          <w:rFonts w:ascii="Calibri" w:hAnsi="Calibri"/>
          <w:noProof/>
          <w:lang w:val="en-US"/>
        </w:rPr>
        <w:tab/>
        <w:t>Ferrier S, Wintle BA (2009) Quantitative Approaches to Spatial Conservation Prioritization: Matching the Solution to the Need. In: Moilanen A, Wilson KA, Possingham HP, editors. Spatial Conservation Prioritization: Quantitative Methods &amp; Computational Tools. Oxford: Oxford University Press. p. 304.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 </w:t>
      </w:r>
      <w:r w:rsidRPr="000E68E6">
        <w:rPr>
          <w:rFonts w:ascii="Calibri" w:hAnsi="Calibri"/>
          <w:noProof/>
          <w:lang w:val="en-US"/>
        </w:rPr>
        <w:tab/>
        <w:t>Naidoo R, Balmford A, Ferraro PJ, Polasky S, Ricketts TH, et al. (2006) Integrating economic costs into conservation planning. Trends Ecol Evol 21: 681–687.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 </w:t>
      </w:r>
      <w:r w:rsidRPr="000E68E6">
        <w:rPr>
          <w:rFonts w:ascii="Calibri" w:hAnsi="Calibri"/>
          <w:noProof/>
          <w:lang w:val="en-US"/>
        </w:rPr>
        <w:tab/>
        <w:t>Branquart E, Verheyen K, Latham J (2008) Selection criteria of protected forest areas in Europe: The theory and the real world. Biol Conserv 141: 2795–2806. doi:10.1016/j.biocon.2008.08.015.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 </w:t>
      </w:r>
      <w:r w:rsidRPr="000E68E6">
        <w:rPr>
          <w:rFonts w:ascii="Calibri" w:hAnsi="Calibri"/>
          <w:noProof/>
          <w:lang w:val="en-US"/>
        </w:rPr>
        <w:tab/>
        <w:t>Scheller RM, Mladenoff DJ (2007) An ecological classification of forest landscape simulation models: tools and strategies for understanding broad-scale forested ecosystems. Landsc Ecol 22: 491–505.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10. </w:t>
      </w:r>
      <w:r w:rsidRPr="000E68E6">
        <w:rPr>
          <w:rFonts w:ascii="Calibri" w:hAnsi="Calibri"/>
          <w:noProof/>
          <w:lang w:val="en-US"/>
        </w:rPr>
        <w:tab/>
        <w:t>Kujala H, Moilanen A, Araújo MB, Cabeza M (2013) Conservation planning with uncertain climate change projections. PLoS One 8: e53315. doi:10.1371/journal.pone.0053315.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11. </w:t>
      </w:r>
      <w:r w:rsidRPr="000E68E6">
        <w:rPr>
          <w:rFonts w:ascii="Calibri" w:hAnsi="Calibri"/>
          <w:noProof/>
          <w:lang w:val="en-US"/>
        </w:rPr>
        <w:tab/>
        <w:t>Visconti P, Pressey RL, Segan DB, Wintle BA (2010) Conservation planning with dynamic threats: The role of spatial design and priority setting for species’ persistence. Biol Conserv 143: 756–767. doi:10.1016/j.biocon.2009.12.018.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12. </w:t>
      </w:r>
      <w:r w:rsidRPr="000E68E6">
        <w:rPr>
          <w:rFonts w:ascii="Calibri" w:hAnsi="Calibri"/>
          <w:noProof/>
          <w:lang w:val="en-US"/>
        </w:rPr>
        <w:tab/>
        <w:t>Pressey RL, Cabeza M, Watts ME, Cowling RM, Wilson KA (2007) Conservation planning in a changing world. Trends Ecol Evol 22: 583–592.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13. </w:t>
      </w:r>
      <w:r w:rsidRPr="000E68E6">
        <w:rPr>
          <w:rFonts w:ascii="Calibri" w:hAnsi="Calibri"/>
          <w:noProof/>
          <w:lang w:val="en-US"/>
        </w:rPr>
        <w:tab/>
        <w:t>Wilson KA, Underwood EC, Morrison SA, Klausmeyer KR, Murdoch WW, et al. (2007) Conserving Biodiversity Efficiently: What to Do, Where, and When. PLoS Biol 5: 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14. </w:t>
      </w:r>
      <w:r w:rsidRPr="000E68E6">
        <w:rPr>
          <w:rFonts w:ascii="Calibri" w:hAnsi="Calibri"/>
          <w:noProof/>
          <w:lang w:val="en-US"/>
        </w:rPr>
        <w:tab/>
        <w:t>Moilanen A, Possingham HP, Polasky S (2009) A Mathematical Classification of Conseravation Prioritization Problems. In: Moilanen A, Wilson K, Possingham HP, editors. Spatial Conservation Prioritization: Quantitative Methods &amp; Computational Tools. Oxford: Oxford University Press. pp. 28–42.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15. </w:t>
      </w:r>
      <w:r w:rsidRPr="000E68E6">
        <w:rPr>
          <w:rFonts w:ascii="Calibri" w:hAnsi="Calibri"/>
          <w:noProof/>
          <w:lang w:val="en-US"/>
        </w:rPr>
        <w:tab/>
        <w:t>Lehtomäki J, Moilanen A (2013) Methods and workflow for spatial conservation prioritization using Zonation. Environ Model Softw 47: 128–137. doi:10.1016/j.envsoft.2013.05.001.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16. </w:t>
      </w:r>
      <w:r w:rsidRPr="000E68E6">
        <w:rPr>
          <w:rFonts w:ascii="Calibri" w:hAnsi="Calibri"/>
          <w:noProof/>
          <w:lang w:val="en-US"/>
        </w:rPr>
        <w:tab/>
        <w:t>Moilanen A, Kujala H, Leathwick JR (2009) The Zonation framework and software for conservation prioritization. In: Moilanen A, Wilson KH, Possingham HP, editors. Spatial Conservation Prioritization. Oxford University Press. pp. 196–210.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17. </w:t>
      </w:r>
      <w:r w:rsidRPr="000E68E6">
        <w:rPr>
          <w:rFonts w:ascii="Calibri" w:hAnsi="Calibri"/>
          <w:noProof/>
          <w:lang w:val="en-US"/>
        </w:rPr>
        <w:tab/>
        <w:t>Pressey RL, Watts ME, Barrett TW, Ridges MJ (2009) The C-Plan Conservation Planning System: Origins, Applications and Possible Futures. In: Moilanen A, Wilson K, Possingham HP, editors. Spatial Conservation Prioritization: Quantitative Methods &amp; Computational Tools. Oxford University Press. pp. 211–234.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18. </w:t>
      </w:r>
      <w:r w:rsidRPr="000E68E6">
        <w:rPr>
          <w:rFonts w:ascii="Calibri" w:hAnsi="Calibri"/>
          <w:noProof/>
          <w:lang w:val="en-US"/>
        </w:rPr>
        <w:tab/>
        <w:t>Ciarleglio M, Barnes JW, Sarkar S (2009) ConsNet: new software for the selection of conservation area networks with spatial and multi-criteria analyses. Ecography (Cop) 32: 205–209. doi:10.1111/j.1600-0587.2008.05721.x.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19. </w:t>
      </w:r>
      <w:r w:rsidRPr="000E68E6">
        <w:rPr>
          <w:rFonts w:ascii="Calibri" w:hAnsi="Calibri"/>
          <w:noProof/>
          <w:lang w:val="en-US"/>
        </w:rPr>
        <w:tab/>
        <w:t>Possingham HP, Ball IR, Andelman SJ (2000) Mathematical methods for identifying representative reserve networks. In: Ferson S, Burgman MA, editors. Quantitative methods for conservation biology. New York: Springer-Verlag. pp. 291–305.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20. </w:t>
      </w:r>
      <w:r w:rsidRPr="000E68E6">
        <w:rPr>
          <w:rFonts w:ascii="Calibri" w:hAnsi="Calibri"/>
          <w:noProof/>
          <w:lang w:val="en-US"/>
        </w:rPr>
        <w:tab/>
        <w:t>Arponen A, Lehtomäki J, Leppänen J, Tomppo E, Moilanen A (2012) Effects of connectivity and spatial resolution of analyses on conservation prioritization across large extents. Conserv Biol 26: 294–304. doi:10.1111/j.1523-1739.2011.01814.x.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21. </w:t>
      </w:r>
      <w:r w:rsidRPr="000E68E6">
        <w:rPr>
          <w:rFonts w:ascii="Calibri" w:hAnsi="Calibri"/>
          <w:noProof/>
          <w:lang w:val="en-US"/>
        </w:rPr>
        <w:tab/>
        <w:t>Pettorelli N, Laurance WF, O’Brien TG, Wegmann M, Nagendra H, et al. (2014) Satellite remote sensing for applied ecologists: Opportunities and challenges. J Appl Ecol 44: early view. doi:10.1111/1365-2664.12261.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22. </w:t>
      </w:r>
      <w:r w:rsidRPr="000E68E6">
        <w:rPr>
          <w:rFonts w:ascii="Calibri" w:hAnsi="Calibri"/>
          <w:noProof/>
          <w:lang w:val="en-US"/>
        </w:rPr>
        <w:tab/>
        <w:t>Maeda EE, Torres JA (2012) Open environmental data in developing countries: who benefits? Ambio 41: 410–412. doi:10.1007/s13280-012-0283-4.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23. </w:t>
      </w:r>
      <w:r w:rsidRPr="000E68E6">
        <w:rPr>
          <w:rFonts w:ascii="Calibri" w:hAnsi="Calibri"/>
          <w:noProof/>
          <w:lang w:val="en-US"/>
        </w:rPr>
        <w:tab/>
        <w:t>Pressey RL (2004) Conservation planning and biodiversity: assembling the best data for the job. Conserv Biol 18: 1677–1681. doi:10.1111/j.1523-1739.2004.00434.x.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24. </w:t>
      </w:r>
      <w:r w:rsidRPr="000E68E6">
        <w:rPr>
          <w:rFonts w:ascii="Calibri" w:hAnsi="Calibri"/>
          <w:noProof/>
          <w:lang w:val="en-US"/>
        </w:rPr>
        <w:tab/>
        <w:t>Rondinini C, Wilson K a, Boitani L, Grantham H, Possingham HP (2006) Tradeoffs of different types of species occurrence data for use in systematic conservation planning. Ecol Lett 9: 1136–1145. doi:10.1111/j.1461-0248.2006.00970.x.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25. </w:t>
      </w:r>
      <w:r w:rsidRPr="000E68E6">
        <w:rPr>
          <w:rFonts w:ascii="Calibri" w:hAnsi="Calibri"/>
          <w:noProof/>
          <w:lang w:val="en-US"/>
        </w:rPr>
        <w:tab/>
        <w:t>Boitani L, Maiorano L, Baisero D, Falcucci A, Visconti P, et al. (2011) What spatial data do we need to develop global mammal conservation strategies? Philos Trans R Soc B Biol Sci 366: 2623–2632.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26. </w:t>
      </w:r>
      <w:r w:rsidRPr="000E68E6">
        <w:rPr>
          <w:rFonts w:ascii="Calibri" w:hAnsi="Calibri"/>
          <w:noProof/>
          <w:lang w:val="en-US"/>
        </w:rPr>
        <w:tab/>
        <w:t>Grantham HS, Pressey RL, Wells JA, Beattie AJ (2010) Effectiveness of Biodiversity Surrogates for Conservation Planning: Different Measures of Effectiveness Generate a Kaleidoscope of Variation. PLoS One 5: 1–12. doi:10.1371/journal.pone.0011430.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27. </w:t>
      </w:r>
      <w:r w:rsidRPr="000E68E6">
        <w:rPr>
          <w:rFonts w:ascii="Calibri" w:hAnsi="Calibri"/>
          <w:noProof/>
          <w:lang w:val="en-US"/>
        </w:rPr>
        <w:tab/>
        <w:t>Carpenter SR, Armbrust EV, Arzberger PW, Iii FSC, Elser JJ, et al. (2009) Accelerate Synthesis in Ecology and Environmental Sciences. Bioscience 59: 699–701. doi:10.1525/bio.2009.59.8.11.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28. </w:t>
      </w:r>
      <w:r w:rsidRPr="000E68E6">
        <w:rPr>
          <w:rFonts w:ascii="Calibri" w:hAnsi="Calibri"/>
          <w:noProof/>
          <w:lang w:val="en-US"/>
        </w:rPr>
        <w:tab/>
        <w:t>Uhlir PF, Schröder P (2007) Open data for global science. Data Sci J 6: 36–53.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29. </w:t>
      </w:r>
      <w:r w:rsidRPr="000E68E6">
        <w:rPr>
          <w:rFonts w:ascii="Calibri" w:hAnsi="Calibri"/>
          <w:noProof/>
          <w:lang w:val="en-US"/>
        </w:rPr>
        <w:tab/>
        <w:t>Wolkovich EM, Regetz J, O’Connor MI (2012) Advances in global change research require open science by individual researchers. Glob Chang Biol 18: 2102–2110. doi:10.1111/j.1365-2486.2012.02693.x.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30. </w:t>
      </w:r>
      <w:r w:rsidRPr="000E68E6">
        <w:rPr>
          <w:rFonts w:ascii="Calibri" w:hAnsi="Calibri"/>
          <w:noProof/>
          <w:lang w:val="en-US"/>
        </w:rPr>
        <w:tab/>
        <w:t>Egloff W, Patterson DJ, Agosti D, Hagedorn G (2014) Open exchange of scientific knowledge and European copyright: The case of biodiversity information. Zookeys 135: 109–135. doi:10.3897/zookeys.414.7717.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31. </w:t>
      </w:r>
      <w:r w:rsidRPr="000E68E6">
        <w:rPr>
          <w:rFonts w:ascii="Calibri" w:hAnsi="Calibri"/>
          <w:noProof/>
          <w:lang w:val="en-US"/>
        </w:rPr>
        <w:tab/>
        <w:t>Arzberger P, Schroeder P, Beaulieu A, Bowker G, Casey K, et al. (2004) An International Framework to Promote Access to Data. Science (80- ) 303: 1777–1778. doi:10.1126/science.1095958.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32. </w:t>
      </w:r>
      <w:r w:rsidRPr="000E68E6">
        <w:rPr>
          <w:rFonts w:ascii="Calibri" w:hAnsi="Calibri"/>
          <w:noProof/>
          <w:lang w:val="en-US"/>
        </w:rPr>
        <w:tab/>
        <w:t>Bode M, Wilson KA, Brooks TM, Turner WR, Mittermeier RA, et al. (2008) Cost-effective global conservation spending is robust to taxonomic group. Proc Natl Acad Sci U S A 105: 6498–6501. doi:10.1073/pnas.0710705105.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33. </w:t>
      </w:r>
      <w:r w:rsidRPr="000E68E6">
        <w:rPr>
          <w:rFonts w:ascii="Calibri" w:hAnsi="Calibri"/>
          <w:noProof/>
          <w:lang w:val="en-US"/>
        </w:rPr>
        <w:tab/>
        <w:t>Reichman OJ, Jones MB, Schildhauer MP (2011) Challenges and Opportunities of Open Data in Ecology. Science (80- ) 331: 703–705. doi:10.1126/science.1197962.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34. </w:t>
      </w:r>
      <w:r w:rsidRPr="000E68E6">
        <w:rPr>
          <w:rFonts w:ascii="Calibri" w:hAnsi="Calibri"/>
          <w:noProof/>
          <w:lang w:val="en-US"/>
        </w:rPr>
        <w:tab/>
        <w:t>Pullin AS, Salafsky N (2010) Save the whales? Save the rainforest? Save the data! Conserv Biol 24: 915–917. doi:10.1111/j.1523-1739.2010.01537.x.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35. </w:t>
      </w:r>
      <w:r w:rsidRPr="000E68E6">
        <w:rPr>
          <w:rFonts w:ascii="Calibri" w:hAnsi="Calibri"/>
          <w:noProof/>
          <w:lang w:val="en-US"/>
        </w:rPr>
        <w:tab/>
        <w:t>Huang X, Hawkins B a., Lei F, Miller GL, Favret C, et al. (2012) Willing and unwilling to share primary biodiversity data: results and implications of an international survey. Conserv Lett 5: 399–406. doi:10.1111/j.1755-263X.2012.00259.x.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36. </w:t>
      </w:r>
      <w:r w:rsidRPr="000E68E6">
        <w:rPr>
          <w:rFonts w:ascii="Calibri" w:hAnsi="Calibri"/>
          <w:noProof/>
          <w:lang w:val="en-US"/>
        </w:rPr>
        <w:tab/>
        <w:t>Chirici G, Winter S, McRoberts RE (2011) National Forest Inventories: Contributions to Forest Biodiversity Assessments. Dordrecht: Springer.</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37. </w:t>
      </w:r>
      <w:r w:rsidRPr="000E68E6">
        <w:rPr>
          <w:rFonts w:ascii="Calibri" w:hAnsi="Calibri"/>
          <w:noProof/>
          <w:lang w:val="en-US"/>
        </w:rPr>
        <w:tab/>
        <w:t>Tomppo EO, Haakana M, Kaitila M, Peräsaari J (2008) Multi-source national forest inventory – methods and applications. Springer.</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38. </w:t>
      </w:r>
      <w:r w:rsidRPr="000E68E6">
        <w:rPr>
          <w:rFonts w:ascii="Calibri" w:hAnsi="Calibri"/>
          <w:noProof/>
          <w:lang w:val="en-US"/>
        </w:rPr>
        <w:tab/>
        <w:t>Chirici G, Mcroberts RE, Winter S, Bertini R, Bra U, et al. (2012) National Forest Inventory Contributions to Forest Biodiversity Monitoring. For Sci 58: 257–268.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39. </w:t>
      </w:r>
      <w:r w:rsidRPr="000E68E6">
        <w:rPr>
          <w:rFonts w:ascii="Calibri" w:hAnsi="Calibri"/>
          <w:noProof/>
          <w:lang w:val="en-US"/>
        </w:rPr>
        <w:tab/>
        <w:t>Corona P, Chirici G, Mcroberts RE, Winter S, Barbati A (2011) Contribution of large-scale forest inventories to biodiversity assessment and monitoring. For Ecol Manage 262: 2061–2069. doi:10.1016/j.foreco.2011.08.044.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40. </w:t>
      </w:r>
      <w:r w:rsidRPr="000E68E6">
        <w:rPr>
          <w:rFonts w:ascii="Calibri" w:hAnsi="Calibri"/>
          <w:noProof/>
          <w:lang w:val="en-US"/>
        </w:rPr>
        <w:tab/>
        <w:t>Winter S, Chirici G, Mcroberts E, Hauk E, Tomppo E (2008) Possibilities for harmonizing national forest inventory data for use in forest biodiversity assessments. Forestry 81. doi:10.1093/forestry/cpm042.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41. </w:t>
      </w:r>
      <w:r w:rsidRPr="000E68E6">
        <w:rPr>
          <w:rFonts w:ascii="Calibri" w:hAnsi="Calibri"/>
          <w:noProof/>
          <w:lang w:val="en-US"/>
        </w:rPr>
        <w:tab/>
        <w:t>Kallio AM, Hänninen R, Vainikainen N, Luque S (2008) Biodiversity value and the optimal location of forest conservation sites in Southern Finland. Ecol Econ 67: 232–243. doi:10.1016/j.ecolecon.2008.05.005.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42. </w:t>
      </w:r>
      <w:r w:rsidRPr="000E68E6">
        <w:rPr>
          <w:rFonts w:ascii="Calibri" w:hAnsi="Calibri"/>
          <w:noProof/>
          <w:lang w:val="en-US"/>
        </w:rPr>
        <w:tab/>
        <w:t>Tomppo E, Gschwantner T, Lawrence M, McRoberts RE (2010) National Forest Inventories Pathways for Common Reporting. Media: 612.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43. </w:t>
      </w:r>
      <w:r w:rsidRPr="000E68E6">
        <w:rPr>
          <w:rFonts w:ascii="Calibri" w:hAnsi="Calibri"/>
          <w:noProof/>
          <w:lang w:val="en-US"/>
        </w:rPr>
        <w:tab/>
        <w:t>McElhinny C, Gibbons P, Brack C, Bauhus J (2005) Forest and woodland stand structural complexity: Its definition and measurement. For Ecol Manage 218: 1–24. doi:10.1016/j.foreco.2005.08.034.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44. </w:t>
      </w:r>
      <w:r w:rsidRPr="000E68E6">
        <w:rPr>
          <w:rFonts w:ascii="Calibri" w:hAnsi="Calibri"/>
          <w:noProof/>
          <w:lang w:val="en-US"/>
        </w:rPr>
        <w:tab/>
        <w:t>Langford WT, Gordon A, Bastin L, Bekessy SA, White MD, et al. (2011) Raising the bar for systematic conservation planning. Trends Ecol Evol 26: 634–640. doi:10.1016/j.tree.2011.08.001.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45. </w:t>
      </w:r>
      <w:r w:rsidRPr="000E68E6">
        <w:rPr>
          <w:rFonts w:ascii="Calibri" w:hAnsi="Calibri"/>
          <w:noProof/>
          <w:lang w:val="en-US"/>
        </w:rPr>
        <w:tab/>
        <w:t>Guisan A, Tingley R, Baumgartner JB, Naujokaitis-Lewis I, Sutcliffe PR, et al. (2013) Predicting species distributions for conservation decisions. Ecol Lett 16: 1424–1435. doi:10.1111/ele.12189.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46. </w:t>
      </w:r>
      <w:r w:rsidRPr="000E68E6">
        <w:rPr>
          <w:rFonts w:ascii="Calibri" w:hAnsi="Calibri"/>
          <w:noProof/>
          <w:lang w:val="en-US"/>
        </w:rPr>
        <w:tab/>
        <w:t>Finnish Forest Research Institute (2013) Finnish Statistical Yearbook of Forestry: 450.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47. </w:t>
      </w:r>
      <w:r w:rsidRPr="000E68E6">
        <w:rPr>
          <w:rFonts w:ascii="Calibri" w:hAnsi="Calibri"/>
          <w:noProof/>
          <w:lang w:val="en-US"/>
        </w:rPr>
        <w:tab/>
        <w:t>Tuominen S, Balazs A, Korhonen KT, Muinonen E (2014) NFI plots as complementary reference data in forest inventory based on airborne laser scanning and aerial photography in Finland. Silva Fenn 48: 1–20. doi:10.14214/sf.983.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48. </w:t>
      </w:r>
      <w:r w:rsidRPr="000E68E6">
        <w:rPr>
          <w:rFonts w:ascii="Calibri" w:hAnsi="Calibri"/>
          <w:noProof/>
          <w:lang w:val="en-US"/>
        </w:rPr>
        <w:tab/>
        <w:t>Tomppo EO (2006) The Finnish National Forest Inventory. In: Kangas A, Maltamo M, editors. Forest inventory: Methodology and applications. Dordrecht: Springer. pp. 179–194.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49. </w:t>
      </w:r>
      <w:r w:rsidRPr="000E68E6">
        <w:rPr>
          <w:rFonts w:ascii="Calibri" w:hAnsi="Calibri"/>
          <w:noProof/>
          <w:lang w:val="en-US"/>
        </w:rPr>
        <w:tab/>
        <w:t>Lehtomäki J, Tomppo E, Kuokkanen P, Hanski I, Moilanen A (2009) Applying spatial conservation prioritization software and high-resolution GIS data to a national-scale study in forest conservation. For Ecol Manage 258: 2439–2449. doi:10.1016/j.foreco.2009.08.026.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50. </w:t>
      </w:r>
      <w:r w:rsidRPr="000E68E6">
        <w:rPr>
          <w:rFonts w:ascii="Calibri" w:hAnsi="Calibri"/>
          <w:noProof/>
          <w:lang w:val="en-US"/>
        </w:rPr>
        <w:tab/>
        <w:t>Sirkiä S, Lehtomäki J, Lindén H, Tomppo E, Moilanen A (2012) Defining spatial priorities for capercaillie Tetrao urogallus lekking landscape conservation in south-central Finland. Wildlife Biol 18: 337–353.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51. </w:t>
      </w:r>
      <w:r w:rsidRPr="000E68E6">
        <w:rPr>
          <w:rFonts w:ascii="Calibri" w:hAnsi="Calibri"/>
          <w:noProof/>
          <w:lang w:val="en-US"/>
        </w:rPr>
        <w:tab/>
        <w:t>Finnish Forest Research Institute (2014) Multi-source National Forest Inventory (MS-NFI). Available: http://www.metla.fi/ohjelma/vmi/vmi-moni-en.htm. Accessed 4 May 2014.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52. </w:t>
      </w:r>
      <w:r w:rsidRPr="000E68E6">
        <w:rPr>
          <w:rFonts w:ascii="Calibri" w:hAnsi="Calibri"/>
          <w:noProof/>
          <w:lang w:val="en-US"/>
        </w:rPr>
        <w:tab/>
        <w:t>Nagendra PM, Goldberg M (1980) Image Segmentation with Directed Trees. IEEE Trans Pattern Anal Mach Interligence 1: 185–191.</w:t>
      </w:r>
    </w:p>
    <w:p w:rsidR="00DF6F01" w:rsidRPr="00DF6F01" w:rsidRDefault="00DF6F01">
      <w:pPr>
        <w:pStyle w:val="NormalWeb"/>
        <w:ind w:left="640" w:hanging="640"/>
        <w:divId w:val="171068464"/>
        <w:rPr>
          <w:rFonts w:ascii="Calibri" w:hAnsi="Calibri"/>
          <w:noProof/>
        </w:rPr>
      </w:pPr>
      <w:r w:rsidRPr="000E68E6">
        <w:rPr>
          <w:rFonts w:ascii="Calibri" w:hAnsi="Calibri"/>
          <w:noProof/>
          <w:lang w:val="en-US"/>
        </w:rPr>
        <w:t xml:space="preserve">53. </w:t>
      </w:r>
      <w:r w:rsidRPr="000E68E6">
        <w:rPr>
          <w:rFonts w:ascii="Calibri" w:hAnsi="Calibri"/>
          <w:noProof/>
          <w:lang w:val="en-US"/>
        </w:rPr>
        <w:tab/>
        <w:t xml:space="preserve">Pekkarinen A (2002) Image segment-based spectral features in the estimation of timber volume. </w:t>
      </w:r>
      <w:r w:rsidRPr="00DF6F01">
        <w:rPr>
          <w:rFonts w:ascii="Calibri" w:hAnsi="Calibri"/>
          <w:noProof/>
        </w:rPr>
        <w:t>Remote Sens Environ 82: 349–359. doi:10.1016/S0034-4257(02)00052-4.</w:t>
      </w:r>
    </w:p>
    <w:p w:rsidR="00DF6F01" w:rsidRPr="000E68E6" w:rsidRDefault="00DF6F01">
      <w:pPr>
        <w:pStyle w:val="NormalWeb"/>
        <w:ind w:left="640" w:hanging="640"/>
        <w:divId w:val="171068464"/>
        <w:rPr>
          <w:rFonts w:ascii="Calibri" w:hAnsi="Calibri"/>
          <w:noProof/>
          <w:lang w:val="en-US"/>
        </w:rPr>
      </w:pPr>
      <w:r w:rsidRPr="00DF6F01">
        <w:rPr>
          <w:rFonts w:ascii="Calibri" w:hAnsi="Calibri"/>
          <w:noProof/>
        </w:rPr>
        <w:lastRenderedPageBreak/>
        <w:t xml:space="preserve">54. </w:t>
      </w:r>
      <w:r w:rsidRPr="00DF6F01">
        <w:rPr>
          <w:rFonts w:ascii="Calibri" w:hAnsi="Calibri"/>
          <w:noProof/>
        </w:rPr>
        <w:tab/>
        <w:t xml:space="preserve">Mönkkönen M, Juutinen A, Mazziotta A, Miettinen K, Podkopaev D, et al. </w:t>
      </w:r>
      <w:r w:rsidRPr="000E68E6">
        <w:rPr>
          <w:rFonts w:ascii="Calibri" w:hAnsi="Calibri"/>
          <w:noProof/>
          <w:lang w:val="en-US"/>
        </w:rPr>
        <w:t>(2014) Spatially dynamic forest management to sustain biodiversity and economic returns. J Environ Manage 134C: 80–89. doi:10.1016/j.jenvman.2013.12.021.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55. </w:t>
      </w:r>
      <w:r w:rsidRPr="000E68E6">
        <w:rPr>
          <w:rFonts w:ascii="Calibri" w:hAnsi="Calibri"/>
          <w:noProof/>
          <w:lang w:val="en-US"/>
        </w:rPr>
        <w:tab/>
        <w:t>Timonen J, Gustafsson L, Kotiaho JS, Mönkkönen M (2011) Hotspots in cold climate: Conservation value of woodland key habitats in boreal forests. Biol Conserv 144: 2061–2067. doi:http://dx.doi.org/10.1016/j.biocon.2011.02.016.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56. </w:t>
      </w:r>
      <w:r w:rsidRPr="000E68E6">
        <w:rPr>
          <w:rFonts w:ascii="Calibri" w:hAnsi="Calibri"/>
          <w:noProof/>
          <w:lang w:val="en-US"/>
        </w:rPr>
        <w:tab/>
        <w:t>Aune K, Jonsson BG, Moen J, Gunnar B (2005) Isolation and edge effects among woodland key habitats in Sweden: Is forest policy promoting fragmentation? Biol Conserv 124: 89–95. doi:10.1016/j.biocon.2005.01.015.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57. </w:t>
      </w:r>
      <w:r w:rsidRPr="000E68E6">
        <w:rPr>
          <w:rFonts w:ascii="Calibri" w:hAnsi="Calibri"/>
          <w:noProof/>
          <w:lang w:val="en-US"/>
        </w:rPr>
        <w:tab/>
        <w:t>Pykälä J, Heikkinen RK, Toivonen H, Jääskeläinen K (2006) Importance of Forest Act habitats for epiphytic lichens in Finnish managed forests. For Ecol Manage 223: 84–92. doi:10.1016/j.foreco.2005.10.059.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58. </w:t>
      </w:r>
      <w:r w:rsidRPr="000E68E6">
        <w:rPr>
          <w:rFonts w:ascii="Calibri" w:hAnsi="Calibri"/>
          <w:noProof/>
          <w:lang w:val="en-US"/>
        </w:rPr>
        <w:tab/>
        <w:t>Finnish Government (2008) Government Resolution on the Forest Biodiversity Programme for Southern Finland 2008-2016 (METSO): 15. Available: http://www.mmm.fi/attachments/metsat/5yckfcmWR/METSOResolution2008-2016_ENGL.pdf. Accessed 3 May 2014.</w:t>
      </w:r>
    </w:p>
    <w:p w:rsidR="00DF6F01" w:rsidRPr="00DF6F01" w:rsidRDefault="00DF6F01">
      <w:pPr>
        <w:pStyle w:val="NormalWeb"/>
        <w:ind w:left="640" w:hanging="640"/>
        <w:divId w:val="171068464"/>
        <w:rPr>
          <w:rFonts w:ascii="Calibri" w:hAnsi="Calibri"/>
          <w:noProof/>
        </w:rPr>
      </w:pPr>
      <w:r w:rsidRPr="000E68E6">
        <w:rPr>
          <w:rFonts w:ascii="Calibri" w:hAnsi="Calibri"/>
          <w:noProof/>
          <w:lang w:val="en-US"/>
        </w:rPr>
        <w:t xml:space="preserve">59. </w:t>
      </w:r>
      <w:r w:rsidRPr="000E68E6">
        <w:rPr>
          <w:rFonts w:ascii="Calibri" w:hAnsi="Calibri"/>
          <w:noProof/>
          <w:lang w:val="en-US"/>
        </w:rPr>
        <w:tab/>
        <w:t xml:space="preserve">Korhonen K, Hujala T, Kurttila M (2013) Diffusion of voluntary protection among family forest owners: Decision process and success factors. </w:t>
      </w:r>
      <w:r w:rsidRPr="00DF6F01">
        <w:rPr>
          <w:rFonts w:ascii="Calibri" w:hAnsi="Calibri"/>
          <w:noProof/>
        </w:rPr>
        <w:t>For Policy Econ 26: 82–90. doi:10.1016/j.forpol.2012.08.010.</w:t>
      </w:r>
    </w:p>
    <w:p w:rsidR="00DF6F01" w:rsidRPr="000E68E6" w:rsidRDefault="00DF6F01">
      <w:pPr>
        <w:pStyle w:val="NormalWeb"/>
        <w:ind w:left="640" w:hanging="640"/>
        <w:divId w:val="171068464"/>
        <w:rPr>
          <w:rFonts w:ascii="Calibri" w:hAnsi="Calibri"/>
          <w:noProof/>
          <w:lang w:val="en-US"/>
        </w:rPr>
      </w:pPr>
      <w:r w:rsidRPr="00DF6F01">
        <w:rPr>
          <w:rFonts w:ascii="Calibri" w:hAnsi="Calibri"/>
          <w:noProof/>
        </w:rPr>
        <w:t xml:space="preserve">60. </w:t>
      </w:r>
      <w:r w:rsidRPr="00DF6F01">
        <w:rPr>
          <w:rFonts w:ascii="Calibri" w:hAnsi="Calibri"/>
          <w:noProof/>
        </w:rPr>
        <w:tab/>
        <w:t xml:space="preserve">Siitonen J, Penttilä R, Ihalainen A (2012) METSO-ohjelman uusien pysyvien ja määräaikaisten suojelualueiden ekologinen laatu Uudenmaan alueella. </w:t>
      </w:r>
      <w:r w:rsidRPr="000E68E6">
        <w:rPr>
          <w:rFonts w:ascii="Calibri" w:hAnsi="Calibri"/>
          <w:noProof/>
          <w:lang w:val="en-US"/>
        </w:rPr>
        <w:t>Metsätieteen Aikakausik: 259–284.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61. </w:t>
      </w:r>
      <w:r w:rsidRPr="000E68E6">
        <w:rPr>
          <w:rFonts w:ascii="Calibri" w:hAnsi="Calibri"/>
          <w:noProof/>
          <w:lang w:val="en-US"/>
        </w:rPr>
        <w:tab/>
        <w:t>ESRI (2014) ArcGIS Desktop, version 10.2.1. Redlands, CA: Environmental Systems Research Institute.</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62. </w:t>
      </w:r>
      <w:r w:rsidRPr="000E68E6">
        <w:rPr>
          <w:rFonts w:ascii="Calibri" w:hAnsi="Calibri"/>
          <w:noProof/>
          <w:lang w:val="en-US"/>
        </w:rPr>
        <w:tab/>
        <w:t>Python Development Team (2014) Python Language Reference, version 2.7. Python Software Foundation.</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63. </w:t>
      </w:r>
      <w:r w:rsidRPr="000E68E6">
        <w:rPr>
          <w:rFonts w:ascii="Calibri" w:hAnsi="Calibri"/>
          <w:noProof/>
          <w:lang w:val="en-US"/>
        </w:rPr>
        <w:tab/>
        <w:t>GDAL Development Team (2014) GDAL - Geospatial Data Abstraction Library, version 1.10.1. Open Source Geospatial Foundation.</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64. </w:t>
      </w:r>
      <w:r w:rsidRPr="000E68E6">
        <w:rPr>
          <w:rFonts w:ascii="Calibri" w:hAnsi="Calibri"/>
          <w:noProof/>
          <w:lang w:val="en-US"/>
        </w:rPr>
        <w:tab/>
        <w:t>Moilanen A, Franco AMA, Early RI, Fox R, Wintle BA, et al. (2005) Prioritizing multiple-use landscapes for conservation: methods for large multi-species planning problems. Proc R Soc B Biol Sci 272: 1885–1891. doi:10.1098/rspb.2005.3164.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65. </w:t>
      </w:r>
      <w:r w:rsidRPr="000E68E6">
        <w:rPr>
          <w:rFonts w:ascii="Calibri" w:hAnsi="Calibri"/>
          <w:noProof/>
          <w:lang w:val="en-US"/>
        </w:rPr>
        <w:tab/>
        <w:t>Moilanen A, Pouzols FM, Meller L, Veach V, Arponen A, et al. (2014) Zonation spatial conservation planning methods and software v. 4, user manual. Helsinki.</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66. </w:t>
      </w:r>
      <w:r w:rsidRPr="000E68E6">
        <w:rPr>
          <w:rFonts w:ascii="Calibri" w:hAnsi="Calibri"/>
          <w:noProof/>
          <w:lang w:val="en-US"/>
        </w:rPr>
        <w:tab/>
        <w:t>Moilanen A (2005) Reserve selection using nonlinear species distribution models. Am Nat 165: 695–706. doi:10.1016/j.biocon.2005.02.012.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67. </w:t>
      </w:r>
      <w:r w:rsidRPr="000E68E6">
        <w:rPr>
          <w:rFonts w:ascii="Calibri" w:hAnsi="Calibri"/>
          <w:noProof/>
          <w:lang w:val="en-US"/>
        </w:rPr>
        <w:tab/>
        <w:t>Arponen A, Kondelin H, Moilanen A (2007) Area-based refinement for selection of reserve sites with the benefit-function approach. Conserv Biol 21: 527–533. doi:10.1111/j.1523-1739.2006.00607.x.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68. </w:t>
      </w:r>
      <w:r w:rsidRPr="000E68E6">
        <w:rPr>
          <w:rFonts w:ascii="Calibri" w:hAnsi="Calibri"/>
          <w:noProof/>
          <w:lang w:val="en-US"/>
        </w:rPr>
        <w:tab/>
        <w:t>Kremen C, Cameron A, Moilanen A, Phillips SJ, Thomas CD, et al. (2008) Aligning Conservation Priorities Across Taxa in Madagascar with High-Resolution Planning Tools. Science (80- ) 320: 222–226. doi:10.1126/science.1155193.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69. </w:t>
      </w:r>
      <w:r w:rsidRPr="000E68E6">
        <w:rPr>
          <w:rFonts w:ascii="Calibri" w:hAnsi="Calibri"/>
          <w:noProof/>
          <w:lang w:val="en-US"/>
        </w:rPr>
        <w:tab/>
        <w:t>Rayfield B, Moilanen A, Fortin M-J (2009) Incorporating consumer-resource spatial interactions in reserve design. Ecol Modell 220: 725–733. doi:10.1016/j.ecolmodel.2008.11.016.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70. </w:t>
      </w:r>
      <w:r w:rsidRPr="000E68E6">
        <w:rPr>
          <w:rFonts w:ascii="Calibri" w:hAnsi="Calibri"/>
          <w:noProof/>
          <w:lang w:val="en-US"/>
        </w:rPr>
        <w:tab/>
        <w:t>Moilanen A (2007) Landscape Zonation, benefit functions and target-based planning: unifying reserve selection strategies. Biol Conserv 134: 571–579.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71. </w:t>
      </w:r>
      <w:r w:rsidRPr="000E68E6">
        <w:rPr>
          <w:rFonts w:ascii="Calibri" w:hAnsi="Calibri"/>
          <w:noProof/>
          <w:lang w:val="en-US"/>
        </w:rPr>
        <w:tab/>
        <w:t>R Core Team (2014) R: A Language and Environment for Statistical Computing, version 3.1.0. Vienna, Austria: R Foundation for Statistical Computing.</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72. </w:t>
      </w:r>
      <w:r w:rsidRPr="000E68E6">
        <w:rPr>
          <w:rFonts w:ascii="Calibri" w:hAnsi="Calibri"/>
          <w:noProof/>
          <w:lang w:val="en-US"/>
        </w:rPr>
        <w:tab/>
        <w:t>Lehtomäki J (2014) zonator: Utilities for Zonation spatial conservation prioritization software. R package version 0.3.9. Helsinki.</w:t>
      </w:r>
    </w:p>
    <w:p w:rsidR="00DF6F01" w:rsidRPr="000E68E6" w:rsidRDefault="00DF6F01">
      <w:pPr>
        <w:pStyle w:val="NormalWeb"/>
        <w:ind w:left="640" w:hanging="640"/>
        <w:divId w:val="171068464"/>
        <w:rPr>
          <w:rFonts w:ascii="Calibri" w:hAnsi="Calibri"/>
          <w:noProof/>
          <w:lang w:val="sv-SE"/>
        </w:rPr>
      </w:pPr>
      <w:r w:rsidRPr="000E68E6">
        <w:rPr>
          <w:rFonts w:ascii="Calibri" w:hAnsi="Calibri"/>
          <w:noProof/>
          <w:lang w:val="en-US"/>
        </w:rPr>
        <w:t xml:space="preserve">73. </w:t>
      </w:r>
      <w:r w:rsidRPr="000E68E6">
        <w:rPr>
          <w:rFonts w:ascii="Calibri" w:hAnsi="Calibri"/>
          <w:noProof/>
          <w:lang w:val="en-US"/>
        </w:rPr>
        <w:tab/>
        <w:t xml:space="preserve">Tomppo EO (2006) The Finnish multi-source National Forest Inventory-small area estimation and map production. In: Kangas A, Maltamo M, editors. Forest inventory: Methodology and Applications. </w:t>
      </w:r>
      <w:r w:rsidRPr="000E68E6">
        <w:rPr>
          <w:rFonts w:ascii="Calibri" w:hAnsi="Calibri"/>
          <w:noProof/>
          <w:lang w:val="sv-SE"/>
        </w:rPr>
        <w:t>Dordrecht: Springer. pp. 195–224.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sv-SE"/>
        </w:rPr>
        <w:t xml:space="preserve">74. </w:t>
      </w:r>
      <w:r w:rsidRPr="000E68E6">
        <w:rPr>
          <w:rFonts w:ascii="Calibri" w:hAnsi="Calibri"/>
          <w:noProof/>
          <w:lang w:val="sv-SE"/>
        </w:rPr>
        <w:tab/>
        <w:t xml:space="preserve">Elbakidze M, Angelstam PK, Sobolev N, Degerman E, Andersson K, et al. </w:t>
      </w:r>
      <w:r w:rsidRPr="000E68E6">
        <w:rPr>
          <w:rFonts w:ascii="Calibri" w:hAnsi="Calibri"/>
          <w:noProof/>
          <w:lang w:val="en-US"/>
        </w:rPr>
        <w:t>(2013) Protected area as an indicator of ecological sustainability? A century of development in Europe’s boreal forest. Ambio 42: 201–214. doi:10.1007/s13280-012-0375-1.</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75. </w:t>
      </w:r>
      <w:r w:rsidRPr="000E68E6">
        <w:rPr>
          <w:rFonts w:ascii="Calibri" w:hAnsi="Calibri"/>
          <w:noProof/>
          <w:lang w:val="en-US"/>
        </w:rPr>
        <w:tab/>
        <w:t>Scott JM, Davis FW, McGhie RG, Wright RG, Groves C, et al. (2001) Nature reserves: Do they capture the full range of America’s biological diversity? Ecol Appl 11: 999–1007. doi:10.1890/1051-0761(2001)011[0999:NRDTCT]2.0.CO;2.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76. </w:t>
      </w:r>
      <w:r w:rsidRPr="000E68E6">
        <w:rPr>
          <w:rFonts w:ascii="Calibri" w:hAnsi="Calibri"/>
          <w:noProof/>
          <w:lang w:val="en-US"/>
        </w:rPr>
        <w:tab/>
        <w:t>Kuuluvainen T, Tahvonen O, Aakala T (2012) Even-aged and uneven-aged forest management in boreal Fennoscandia: a review. Ambio 41: 720–737. doi:10.1007/s13280-012-0289-y.</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77. </w:t>
      </w:r>
      <w:r w:rsidRPr="000E68E6">
        <w:rPr>
          <w:rFonts w:ascii="Calibri" w:hAnsi="Calibri"/>
          <w:noProof/>
          <w:lang w:val="en-US"/>
        </w:rPr>
        <w:tab/>
        <w:t>Siitonen J, Martikainen P, Punttila P, Rauh J (2000) Coarse woody debris and stand characteristics in mature managed and old-growth boreal mesic forests in southern Finland. For Ecol Manage 128: 211–225. doi:10.1016/S0378-1127(99)00148-6.</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78. </w:t>
      </w:r>
      <w:r w:rsidRPr="000E68E6">
        <w:rPr>
          <w:rFonts w:ascii="Calibri" w:hAnsi="Calibri"/>
          <w:noProof/>
          <w:lang w:val="en-US"/>
        </w:rPr>
        <w:tab/>
        <w:t>Timonen J, Siitonen J, Gustafsson L, Kotiaho JS, Stokland JN, et al. (2010) Woodland key habitats in northern Europe: concepts, inventory and protection. Scand J For Res 25: 309–324. doi:10.1080/02827581.2010.497160.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79. </w:t>
      </w:r>
      <w:r w:rsidRPr="000E68E6">
        <w:rPr>
          <w:rFonts w:ascii="Calibri" w:hAnsi="Calibri"/>
          <w:noProof/>
          <w:lang w:val="en-US"/>
        </w:rPr>
        <w:tab/>
        <w:t>Grantham HS, Wilson K a, Moilanen A, Rebelo T, Possingham HP (2009) Delaying conservation actions for improved knowledge: how long should we wait? Ecol Lett 12: 293–301. doi:10.1111/j.1461-0248.2009.01287.x.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80. </w:t>
      </w:r>
      <w:r w:rsidRPr="000E68E6">
        <w:rPr>
          <w:rFonts w:ascii="Calibri" w:hAnsi="Calibri"/>
          <w:noProof/>
          <w:lang w:val="en-US"/>
        </w:rPr>
        <w:tab/>
        <w:t>Grantham HS, Moilanen A, Wilson KA, Pressey RL, Rebelo TG, et al. (2008) Diminishing return on investment for biodiversity data in conservation planning. Conserv Lett 1: 190–198. doi:10.1111/j.1755-263X.2008.00029.x.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81. </w:t>
      </w:r>
      <w:r w:rsidRPr="000E68E6">
        <w:rPr>
          <w:rFonts w:ascii="Calibri" w:hAnsi="Calibri"/>
          <w:noProof/>
          <w:lang w:val="en-US"/>
        </w:rPr>
        <w:tab/>
        <w:t>Nordén J, Penttilä R, Siitonen J, Tomppo E, Ovaskainen O (2013) Specialist species of wood-inhabiting fungi struggle while generalists thrive in fragmented boreal forests. J Ecol 101: 701–712. doi:10.1111/1365-2745.12085.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82. </w:t>
      </w:r>
      <w:r w:rsidRPr="000E68E6">
        <w:rPr>
          <w:rFonts w:ascii="Calibri" w:hAnsi="Calibri"/>
          <w:noProof/>
          <w:lang w:val="en-US"/>
        </w:rPr>
        <w:tab/>
        <w:t>Henle K, Davies KF, Kleyer M, Margules C, Settele J (2004) Predictors of species sensitivity to fragmentation. Biodivers Conserv 13: 207–251. doi:10.1023/B:BIOC.0000004319.91643.9e.</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83. </w:t>
      </w:r>
      <w:r w:rsidRPr="000E68E6">
        <w:rPr>
          <w:rFonts w:ascii="Calibri" w:hAnsi="Calibri"/>
          <w:noProof/>
          <w:lang w:val="en-US"/>
        </w:rPr>
        <w:tab/>
        <w:t>Ranius T, Kindvall O (2006) Extinction risk of wood-living model species in forest landscapes as related to forest history and conservation strategy. Landsc Ecol 21: 687–698. doi:10.1007/s10980-005-5222-3.</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84. </w:t>
      </w:r>
      <w:r w:rsidRPr="000E68E6">
        <w:rPr>
          <w:rFonts w:ascii="Calibri" w:hAnsi="Calibri"/>
          <w:noProof/>
          <w:lang w:val="en-US"/>
        </w:rPr>
        <w:tab/>
        <w:t>Hodgson JA, Thomas CD, Wintle BA, Moilanen A (2009) Climate change, connectivity and conservation decision making: back to basics. J Appl Ecol 46: 964–969. doi:10.1111/j.1365-2664.2009.01695.x.</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85. </w:t>
      </w:r>
      <w:r w:rsidRPr="000E68E6">
        <w:rPr>
          <w:rFonts w:ascii="Calibri" w:hAnsi="Calibri"/>
          <w:noProof/>
          <w:lang w:val="en-US"/>
        </w:rPr>
        <w:tab/>
        <w:t>Bradshaw CJ, Warkentin IG, Sodhi NS (2009) Urgent preservation of boreal carbon stocks and biodiversity. Trends Ecol Evol 24: 541–548. doi:10.1016/j.tree.2009.03.019.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86. </w:t>
      </w:r>
      <w:r w:rsidRPr="000E68E6">
        <w:rPr>
          <w:rFonts w:ascii="Calibri" w:hAnsi="Calibri"/>
          <w:noProof/>
          <w:lang w:val="en-US"/>
        </w:rPr>
        <w:tab/>
        <w:t>Kuuluvainen T, Grenfell R (2012) Natural disturbance emulation in boreal forest ecosystem management - theories, strategies, and a comparison with conventional even-aged management. Can J For Res 1203: 1185–1203. doi:10.1139/X2012-064.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87. </w:t>
      </w:r>
      <w:r w:rsidRPr="000E68E6">
        <w:rPr>
          <w:rFonts w:ascii="Calibri" w:hAnsi="Calibri"/>
          <w:noProof/>
          <w:lang w:val="en-US"/>
        </w:rPr>
        <w:tab/>
        <w:t>Mönkkönen M (1999) Managing Nordic boreal forest landscapes for biodiversity: ecological and economic perspectives. Biodivers Conserv 8: 85–99.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88. </w:t>
      </w:r>
      <w:r w:rsidRPr="000E68E6">
        <w:rPr>
          <w:rFonts w:ascii="Calibri" w:hAnsi="Calibri"/>
          <w:noProof/>
          <w:lang w:val="en-US"/>
        </w:rPr>
        <w:tab/>
        <w:t>Stephens SL, Burrows N, Buyantuyev A, Gray RW, Keane RE, et al. (2014) Temperate and boreal forest mega-fires: characteristics and challenges. Front Ecol Environ 12: 115–122. doi:10.1890/120332.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89. </w:t>
      </w:r>
      <w:r w:rsidRPr="000E68E6">
        <w:rPr>
          <w:rFonts w:ascii="Calibri" w:hAnsi="Calibri"/>
          <w:noProof/>
          <w:lang w:val="en-US"/>
        </w:rPr>
        <w:tab/>
        <w:t>Halme P, Allen KA, Auninš A, Bradshaw RHW, Brumelis G, et al. (2013) Challenges of ecological restoration: Lessons from forests in northern Europe. Biol Conserv 167: 248–256. doi:10.1016/j.biocon.2013.08.029.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90. </w:t>
      </w:r>
      <w:r w:rsidRPr="000E68E6">
        <w:rPr>
          <w:rFonts w:ascii="Calibri" w:hAnsi="Calibri"/>
          <w:noProof/>
          <w:lang w:val="en-US"/>
        </w:rPr>
        <w:tab/>
        <w:t>Esseen P, Ehnström B, Ericson L, Sjöberg K (1997) Boreal forests. Ecol Bull 46: 16–47.</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91. </w:t>
      </w:r>
      <w:r w:rsidRPr="000E68E6">
        <w:rPr>
          <w:rFonts w:ascii="Calibri" w:hAnsi="Calibri"/>
          <w:noProof/>
          <w:lang w:val="en-US"/>
        </w:rPr>
        <w:tab/>
        <w:t>Mace GM, Masundire H, Baillie JEM (2005) Chapter 4: Biodiversity. In: Hassan R, Scholes RJ, Ash N, editors. Ecosystems and human well-being: current state and trends, Volume 1. Washington D.C.: Island Press. pp. 79–122.</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92. </w:t>
      </w:r>
      <w:r w:rsidRPr="000E68E6">
        <w:rPr>
          <w:rFonts w:ascii="Calibri" w:hAnsi="Calibri"/>
          <w:noProof/>
          <w:lang w:val="en-US"/>
        </w:rPr>
        <w:tab/>
        <w:t>Puumalainen J, Kennedy P, Folving S (2003) Monitoring forest biodiversity: a European perspective with reference to temperate and boreal forest zone. J Environ Manage 67: 5–14. doi:10.1016/S0301-4797(02)00183-4.</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93. </w:t>
      </w:r>
      <w:r w:rsidRPr="000E68E6">
        <w:rPr>
          <w:rFonts w:ascii="Calibri" w:hAnsi="Calibri"/>
          <w:noProof/>
          <w:lang w:val="en-US"/>
        </w:rPr>
        <w:tab/>
        <w:t>Esseen P, Ehnström B, Ericson L, Sjöberg K (1992) Boreal forests - the focal habitats of Fennoscandia. In: Hansson L, editor. Ecological Principles of Nature Conservation. London: Elsevier. pp. 252–325.</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lastRenderedPageBreak/>
        <w:t xml:space="preserve">94. </w:t>
      </w:r>
      <w:r w:rsidRPr="000E68E6">
        <w:rPr>
          <w:rFonts w:ascii="Calibri" w:hAnsi="Calibri"/>
          <w:noProof/>
          <w:lang w:val="en-US"/>
        </w:rPr>
        <w:tab/>
        <w:t>Hanski I (2000) Extinction debt and species credit in boreal forests: modelling the consequences of different approaches to biodiversity conservation. Ann Zool Fennici 37: 271–280.</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95. </w:t>
      </w:r>
      <w:r w:rsidRPr="000E68E6">
        <w:rPr>
          <w:rFonts w:ascii="Calibri" w:hAnsi="Calibri"/>
          <w:noProof/>
          <w:lang w:val="en-US"/>
        </w:rPr>
        <w:tab/>
        <w:t>Martikainen P, Siitonen J, Punttila P, Kaila L, Rauh J (2000) Species richness of Coleoptera in mature managed and old-growth boreal forests in southern Finland. Biol Conserv 94: 199–209.</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96. </w:t>
      </w:r>
      <w:r w:rsidRPr="000E68E6">
        <w:rPr>
          <w:rFonts w:ascii="Calibri" w:hAnsi="Calibri"/>
          <w:noProof/>
          <w:lang w:val="en-US"/>
        </w:rPr>
        <w:tab/>
        <w:t>Moen J, Rist L, Bishop K, Chapin III FS, Ellison D, et al. (2014) Eye on the Taiga: Removing global policy impediments to safeguard the boreal forest. Conserv Lett. doi:10.1111/conl.12098.</w:t>
      </w:r>
    </w:p>
    <w:p w:rsidR="00DF6F01" w:rsidRPr="000E68E6" w:rsidRDefault="00DF6F01">
      <w:pPr>
        <w:pStyle w:val="NormalWeb"/>
        <w:ind w:left="640" w:hanging="640"/>
        <w:divId w:val="171068464"/>
        <w:rPr>
          <w:rFonts w:ascii="Calibri" w:hAnsi="Calibri"/>
          <w:noProof/>
          <w:lang w:val="en-US"/>
        </w:rPr>
      </w:pPr>
      <w:r w:rsidRPr="000E68E6">
        <w:rPr>
          <w:rFonts w:ascii="Calibri" w:hAnsi="Calibri"/>
          <w:noProof/>
          <w:lang w:val="en-US"/>
        </w:rPr>
        <w:t xml:space="preserve">97. </w:t>
      </w:r>
      <w:r w:rsidRPr="000E68E6">
        <w:rPr>
          <w:rFonts w:ascii="Calibri" w:hAnsi="Calibri"/>
          <w:noProof/>
          <w:lang w:val="en-US"/>
        </w:rPr>
        <w:tab/>
        <w:t xml:space="preserve">Andrew ME, Wulder MA, Coops NC (2012) Identification of de facto protected areas in boreal Canada. Biol Conserv 146: 97–107. doi:10.1016/j.biocon.2011.11.029. </w:t>
      </w:r>
    </w:p>
    <w:p w:rsidR="00F10D45" w:rsidRPr="000E68E6" w:rsidRDefault="00503341" w:rsidP="00DF6F01">
      <w:pPr>
        <w:pStyle w:val="NormalWeb"/>
        <w:ind w:left="640" w:hanging="640"/>
        <w:divId w:val="1885828703"/>
        <w:rPr>
          <w:rFonts w:ascii="Calibri" w:hAnsi="Calibri" w:cs="Calibri"/>
          <w:lang w:val="en-US"/>
        </w:rPr>
      </w:pPr>
      <w:r>
        <w:rPr>
          <w:rFonts w:ascii="Calibri" w:hAnsi="Calibri" w:cs="Calibri"/>
        </w:rPr>
        <w:fldChar w:fldCharType="end"/>
      </w:r>
    </w:p>
    <w:p w:rsidR="003B5B05" w:rsidRDefault="003B5B05">
      <w:pPr>
        <w:suppressAutoHyphens w:val="0"/>
        <w:spacing w:before="0" w:after="200" w:line="276" w:lineRule="auto"/>
        <w:rPr>
          <w:rFonts w:ascii="Calibri" w:hAnsi="Calibri" w:cs="Calibri"/>
        </w:rPr>
      </w:pPr>
    </w:p>
    <w:p w:rsidR="00753E06" w:rsidRPr="00B27EEA" w:rsidRDefault="00753E06" w:rsidP="00753E06">
      <w:pPr>
        <w:spacing w:line="276" w:lineRule="auto"/>
        <w:rPr>
          <w:rFonts w:ascii="Calibri" w:hAnsi="Calibri" w:cs="Calibri"/>
        </w:rPr>
      </w:pPr>
    </w:p>
    <w:p w:rsidR="00753E06" w:rsidRPr="005E6DD3" w:rsidRDefault="00753E06" w:rsidP="00753E06">
      <w:pPr>
        <w:spacing w:line="276" w:lineRule="auto"/>
        <w:rPr>
          <w:rFonts w:ascii="Calibri" w:hAnsi="Calibri" w:cs="Calibri"/>
          <w:b/>
        </w:rPr>
      </w:pPr>
    </w:p>
    <w:p w:rsidR="00855283" w:rsidRDefault="00855283">
      <w:pPr>
        <w:suppressAutoHyphens w:val="0"/>
        <w:spacing w:before="0" w:after="200" w:line="276" w:lineRule="auto"/>
        <w:rPr>
          <w:rFonts w:ascii="Calibri" w:hAnsi="Calibri" w:cs="Calibri"/>
        </w:rPr>
      </w:pPr>
      <w:r>
        <w:rPr>
          <w:rFonts w:ascii="Calibri" w:hAnsi="Calibri" w:cs="Calibri"/>
        </w:rPr>
        <w:br w:type="page"/>
      </w:r>
    </w:p>
    <w:p w:rsidR="00855283" w:rsidRPr="005E6DD3" w:rsidRDefault="00F11C6E" w:rsidP="00855283">
      <w:pPr>
        <w:pStyle w:val="Heading1"/>
        <w:spacing w:line="276" w:lineRule="auto"/>
        <w:rPr>
          <w:rFonts w:cs="Calibri"/>
          <w:sz w:val="28"/>
          <w:szCs w:val="28"/>
        </w:rPr>
      </w:pPr>
      <w:bookmarkStart w:id="162" w:name="supplementary-material"/>
      <w:r>
        <w:rPr>
          <w:rFonts w:cs="Calibri"/>
          <w:szCs w:val="32"/>
        </w:rPr>
        <w:lastRenderedPageBreak/>
        <w:t>Supporting Information</w:t>
      </w:r>
    </w:p>
    <w:p w:rsidR="00855283" w:rsidRPr="005E6DD3" w:rsidRDefault="00855283" w:rsidP="00855283">
      <w:pPr>
        <w:pStyle w:val="Heading2"/>
        <w:spacing w:line="276" w:lineRule="auto"/>
        <w:rPr>
          <w:rFonts w:cs="Calibri"/>
        </w:rPr>
      </w:pPr>
      <w:bookmarkStart w:id="163" w:name="s1.1-data-results-and-implementation-of-"/>
      <w:bookmarkEnd w:id="162"/>
      <w:r w:rsidRPr="005E6DD3">
        <w:rPr>
          <w:rFonts w:cs="Calibri"/>
          <w:szCs w:val="28"/>
        </w:rPr>
        <w:t>Data, results, and implementation of data pre-processing and Zonation analysis</w:t>
      </w:r>
    </w:p>
    <w:bookmarkEnd w:id="163"/>
    <w:p w:rsidR="00855283" w:rsidRPr="005E6DD3" w:rsidRDefault="00855283" w:rsidP="00FF59AC">
      <w:pPr>
        <w:spacing w:line="276" w:lineRule="auto"/>
        <w:rPr>
          <w:rFonts w:ascii="Calibri" w:hAnsi="Calibri" w:cs="Calibri"/>
          <w:b/>
        </w:rPr>
      </w:pPr>
      <w:r w:rsidRPr="005E6DD3">
        <w:rPr>
          <w:rFonts w:ascii="Calibri" w:hAnsi="Calibri" w:cs="Calibri"/>
        </w:rPr>
        <w:t xml:space="preserve">The following online </w:t>
      </w:r>
      <w:r w:rsidR="00757067">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and the implementation of various steps of the study in the form of source code or configuration files. Each repository has its own licensing information.</w:t>
      </w:r>
    </w:p>
    <w:p w:rsidR="00855283" w:rsidRPr="005E6DD3" w:rsidRDefault="00855283" w:rsidP="00FF59AC">
      <w:pPr>
        <w:numPr>
          <w:ilvl w:val="0"/>
          <w:numId w:val="1"/>
        </w:numPr>
        <w:spacing w:line="276" w:lineRule="auto"/>
        <w:rPr>
          <w:rFonts w:ascii="Calibri" w:hAnsi="Calibri" w:cs="Calibri"/>
        </w:rPr>
      </w:pPr>
      <w:r w:rsidRPr="005E6DD3">
        <w:rPr>
          <w:rFonts w:ascii="Calibri" w:hAnsi="Calibri" w:cs="Calibri"/>
        </w:rPr>
        <w:t>https://github.com/jlehtoma/validityms - The sources of this manuscript including text, figures and all code needed to analyze the results.</w:t>
      </w:r>
    </w:p>
    <w:p w:rsidR="00855283" w:rsidRPr="005E6DD3" w:rsidRDefault="00855283" w:rsidP="00FF59AC">
      <w:pPr>
        <w:numPr>
          <w:ilvl w:val="0"/>
          <w:numId w:val="1"/>
        </w:numPr>
        <w:spacing w:line="276" w:lineRule="auto"/>
        <w:rPr>
          <w:rFonts w:ascii="Calibri" w:hAnsi="Calibri" w:cs="Calibri"/>
        </w:rPr>
      </w:pPr>
      <w:r w:rsidRPr="005E6DD3">
        <w:rPr>
          <w:rFonts w:ascii="Calibri" w:hAnsi="Calibri" w:cs="Calibri"/>
        </w:rPr>
        <w:t>https://github.com/jlehtoma/zsetup-esmk/ - Zonation configuration files.</w:t>
      </w:r>
    </w:p>
    <w:p w:rsidR="00855283" w:rsidRPr="005E6DD3" w:rsidRDefault="00855283" w:rsidP="00FF59AC">
      <w:pPr>
        <w:numPr>
          <w:ilvl w:val="0"/>
          <w:numId w:val="1"/>
        </w:numPr>
        <w:spacing w:line="276" w:lineRule="auto"/>
        <w:rPr>
          <w:rFonts w:ascii="Calibri" w:hAnsi="Calibri" w:cs="Calibri"/>
          <w:sz w:val="28"/>
          <w:szCs w:val="28"/>
        </w:rPr>
      </w:pPr>
      <w:r w:rsidRPr="005E6DD3">
        <w:rPr>
          <w:rFonts w:ascii="Calibri" w:hAnsi="Calibri" w:cs="Calibri"/>
        </w:rPr>
        <w:t xml:space="preserve">https://github.com/cbig/zonator - </w:t>
      </w:r>
      <w:proofErr w:type="spellStart"/>
      <w:r w:rsidRPr="005E6DD3">
        <w:rPr>
          <w:rFonts w:ascii="Calibri" w:hAnsi="Calibri" w:cs="Calibri"/>
        </w:rPr>
        <w:t>zonator</w:t>
      </w:r>
      <w:proofErr w:type="spellEnd"/>
      <w:r w:rsidRPr="005E6DD3">
        <w:rPr>
          <w:rFonts w:ascii="Calibri" w:hAnsi="Calibri" w:cs="Calibri"/>
        </w:rPr>
        <w:t>: Utilities for the Zonation spatial conservation prioritization software.</w:t>
      </w:r>
    </w:p>
    <w:p w:rsidR="00BA17CA" w:rsidRDefault="00BA17CA" w:rsidP="004917C3">
      <w:bookmarkStart w:id="164" w:name="s1.3-data-pre-processing"/>
    </w:p>
    <w:p w:rsidR="00855283" w:rsidRDefault="00855283" w:rsidP="00855283">
      <w:pPr>
        <w:pStyle w:val="Heading2"/>
        <w:spacing w:line="276" w:lineRule="auto"/>
        <w:rPr>
          <w:rFonts w:cs="Calibri"/>
          <w:szCs w:val="28"/>
        </w:rPr>
      </w:pPr>
      <w:r w:rsidRPr="005E6DD3">
        <w:rPr>
          <w:rFonts w:cs="Calibri"/>
          <w:szCs w:val="28"/>
        </w:rPr>
        <w:t>Data pre-processing</w:t>
      </w:r>
    </w:p>
    <w:bookmarkEnd w:id="164"/>
    <w:p w:rsidR="00855283" w:rsidRPr="005E6DD3" w:rsidRDefault="00855283" w:rsidP="00855283">
      <w:pPr>
        <w:pStyle w:val="Heading3"/>
        <w:rPr>
          <w:rFonts w:cs="Calibri"/>
        </w:rPr>
      </w:pPr>
      <w:r w:rsidRPr="005E6DD3">
        <w:rPr>
          <w:rFonts w:cs="Calibri"/>
          <w:szCs w:val="24"/>
        </w:rPr>
        <w:t>Segmentation</w:t>
      </w:r>
    </w:p>
    <w:p w:rsidR="00855283" w:rsidRPr="005E6DD3" w:rsidRDefault="00855283" w:rsidP="00FF59AC">
      <w:pPr>
        <w:spacing w:line="276" w:lineRule="auto"/>
        <w:rPr>
          <w:rFonts w:ascii="Calibri" w:hAnsi="Calibri" w:cs="Calibri"/>
        </w:rPr>
      </w:pPr>
      <w:r w:rsidRPr="005E6DD3">
        <w:rPr>
          <w:rFonts w:ascii="Calibri" w:hAnsi="Calibri" w:cs="Calibri"/>
        </w:rPr>
        <w:t xml:space="preserve">The segmentation was carried out using a modified implementation of the “segmentation with </w:t>
      </w:r>
      <w:r w:rsidR="00265B1F">
        <w:rPr>
          <w:rFonts w:ascii="Calibri" w:hAnsi="Calibri" w:cs="Calibri"/>
        </w:rPr>
        <w:t xml:space="preserve">directed trees” algorithm by </w:t>
      </w:r>
      <w:proofErr w:type="spellStart"/>
      <w:r w:rsidR="00265B1F">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sidR="00827DDE">
        <w:rPr>
          <w:rFonts w:ascii="Calibri" w:hAnsi="Calibri" w:cs="Calibri"/>
        </w:rPr>
        <w:t xml:space="preserve">t using absolute thresholds </w:t>
      </w:r>
      <w:del w:id="165" w:author="Joona Lehtomäki" w:date="2015-01-05T13:45:00Z">
        <w:r w:rsidR="00827DDE" w:rsidDel="003B4E09">
          <w:rPr>
            <w:rFonts w:ascii="Calibri" w:hAnsi="Calibri" w:cs="Calibri"/>
          </w:rPr>
          <w:delText>(Nag</w:delText>
        </w:r>
        <w:r w:rsidRPr="005E6DD3" w:rsidDel="003B4E09">
          <w:rPr>
            <w:rFonts w:ascii="Calibri" w:hAnsi="Calibri" w:cs="Calibri"/>
          </w:rPr>
          <w:delText>endra &amp; Goldberg 1980)</w:delText>
        </w:r>
      </w:del>
      <w:ins w:id="166" w:author="Joona Lehtomäki" w:date="2015-01-05T13:46:00Z">
        <w:r w:rsidR="003B4E09">
          <w:rPr>
            <w:rFonts w:ascii="Calibri" w:hAnsi="Calibri" w:cs="Calibri"/>
          </w:rPr>
          <w:t>[1]</w:t>
        </w:r>
      </w:ins>
      <w:r w:rsidRPr="005E6DD3">
        <w:rPr>
          <w:rFonts w:ascii="Calibri" w:hAnsi="Calibri" w:cs="Calibri"/>
        </w:rPr>
        <w:t xml:space="preserve">.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del w:id="167" w:author="Joona Lehtomäki" w:date="2015-01-05T13:47:00Z">
        <w:r w:rsidRPr="005E6DD3" w:rsidDel="00B536E6">
          <w:rPr>
            <w:rFonts w:ascii="Calibri" w:hAnsi="Calibri" w:cs="Calibri"/>
          </w:rPr>
          <w:delText>Pekkarinen (2002)</w:delText>
        </w:r>
      </w:del>
      <w:ins w:id="168" w:author="Joona Lehtomäki" w:date="2015-01-05T13:47:00Z">
        <w:r w:rsidR="00B536E6">
          <w:rPr>
            <w:rFonts w:ascii="Calibri" w:hAnsi="Calibri" w:cs="Calibri"/>
          </w:rPr>
          <w:t>[2]</w:t>
        </w:r>
      </w:ins>
      <w:r w:rsidRPr="005E6DD3">
        <w:rPr>
          <w:rFonts w:ascii="Calibri" w:hAnsi="Calibri" w:cs="Calibri"/>
        </w:rPr>
        <w:t>.</w:t>
      </w:r>
    </w:p>
    <w:p w:rsidR="00855283" w:rsidRPr="005E6DD3" w:rsidRDefault="00855283" w:rsidP="00FF59AC">
      <w:pPr>
        <w:spacing w:line="276" w:lineRule="auto"/>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separate region merging algorithm </w:t>
      </w:r>
      <w:proofErr w:type="gramStart"/>
      <w:r w:rsidRPr="005E6DD3">
        <w:rPr>
          <w:rFonts w:ascii="Calibri" w:hAnsi="Calibri" w:cs="Calibri"/>
        </w:rPr>
        <w:t>can be applied</w:t>
      </w:r>
      <w:proofErr w:type="gramEnd"/>
      <w:r w:rsidRPr="005E6DD3">
        <w:rPr>
          <w:rFonts w:ascii="Calibri" w:hAnsi="Calibri" w:cs="Calibri"/>
        </w:rPr>
        <w:t xml:space="preserve">. </w:t>
      </w:r>
      <w:del w:id="169" w:author="Joona Lehtomäki" w:date="2015-01-07T10:32:00Z">
        <w:r w:rsidRPr="005E6DD3" w:rsidDel="00B92FEE">
          <w:rPr>
            <w:rFonts w:ascii="Calibri" w:hAnsi="Calibri" w:cs="Calibri"/>
          </w:rPr>
          <w:delText xml:space="preserve"> </w:delText>
        </w:r>
      </w:del>
      <w:r w:rsidRPr="005E6DD3">
        <w:rPr>
          <w:rFonts w:ascii="Calibri" w:hAnsi="Calibri" w:cs="Calibri"/>
        </w:rPr>
        <w:t xml:space="preserve">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del w:id="170" w:author="Joona Lehtomäki" w:date="2015-01-05T13:46:00Z">
        <w:r w:rsidRPr="005E6DD3" w:rsidDel="00D95D4B">
          <w:rPr>
            <w:rFonts w:ascii="Calibri" w:hAnsi="Calibri" w:cs="Calibri"/>
          </w:rPr>
          <w:delText>(Hagner 1990)</w:delText>
        </w:r>
      </w:del>
      <w:ins w:id="171" w:author="Joona Lehtomäki" w:date="2015-01-05T13:46:00Z">
        <w:r w:rsidR="00B536E6">
          <w:rPr>
            <w:rFonts w:ascii="Calibri" w:hAnsi="Calibri" w:cs="Calibri"/>
          </w:rPr>
          <w:t>[3</w:t>
        </w:r>
        <w:r w:rsidR="00D95D4B">
          <w:rPr>
            <w:rFonts w:ascii="Calibri" w:hAnsi="Calibri" w:cs="Calibri"/>
          </w:rPr>
          <w:t>]</w:t>
        </w:r>
      </w:ins>
      <w:r w:rsidRPr="005E6DD3">
        <w:rPr>
          <w:rFonts w:ascii="Calibri" w:hAnsi="Calibri" w:cs="Calibri"/>
        </w:rPr>
        <w:t xml:space="preserve">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855283" w:rsidRPr="005E6DD3" w:rsidRDefault="00855283" w:rsidP="00FF59AC">
      <w:pPr>
        <w:pStyle w:val="BodyText"/>
        <w:spacing w:line="276" w:lineRule="auto"/>
        <w:rPr>
          <w:rFonts w:ascii="Calibri" w:hAnsi="Calibri" w:cs="Calibri"/>
          <w:sz w:val="28"/>
          <w:szCs w:val="28"/>
        </w:rPr>
      </w:pPr>
      <w:r w:rsidRPr="005E6DD3">
        <w:rPr>
          <w:rFonts w:ascii="Calibri" w:hAnsi="Calibri" w:cs="Calibri"/>
        </w:rPr>
        <w:lastRenderedPageBreak/>
        <w:t xml:space="preserve">The stand level variables variables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BF397E" w:rsidRPr="00CC70E0" w:rsidRDefault="00CC70E0" w:rsidP="00CC70E0">
      <w:pPr>
        <w:pStyle w:val="Heading3"/>
      </w:pPr>
      <w:r w:rsidRPr="00CC70E0">
        <w:t xml:space="preserve">Habitat quality </w:t>
      </w:r>
      <w:r>
        <w:t xml:space="preserve">index </w:t>
      </w:r>
    </w:p>
    <w:p w:rsidR="003B4E09" w:rsidRDefault="003B4E09" w:rsidP="003B4E09">
      <w:pPr>
        <w:spacing w:line="276" w:lineRule="auto"/>
        <w:rPr>
          <w:ins w:id="172" w:author="Joona Lehtomäki" w:date="2015-01-05T13:51:00Z"/>
        </w:rPr>
      </w:pPr>
      <w:ins w:id="173" w:author="Joona Lehtomäki" w:date="2015-01-05T13:43:00Z">
        <w:r w:rsidRPr="003B4E09">
          <w:t xml:space="preserve">The first component of the model is identifying which are the relevant factors for the prioritization problem at hand followed by the collation </w:t>
        </w:r>
        <w:proofErr w:type="gramStart"/>
        <w:r w:rsidRPr="003B4E09">
          <w:t>of  information</w:t>
        </w:r>
        <w:proofErr w:type="gramEnd"/>
        <w:r w:rsidRPr="003B4E09">
          <w:t xml:space="preserve"> on the identified factors </w:t>
        </w:r>
      </w:ins>
      <w:ins w:id="174" w:author="Joona Lehtomäki" w:date="2015-01-05T13:48:00Z">
        <w:r w:rsidR="00EA3336">
          <w:t xml:space="preserve">[4]. </w:t>
        </w:r>
      </w:ins>
      <w:ins w:id="175" w:author="Joona Lehtomäki" w:date="2015-01-05T13:49:00Z">
        <w:r w:rsidR="000A186C">
          <w:t>We identified the important structural features from the forest inventory databases</w:t>
        </w:r>
      </w:ins>
      <w:ins w:id="176" w:author="Joona Lehtomäki" w:date="2015-01-05T13:50:00Z">
        <w:r w:rsidR="000A186C">
          <w:t xml:space="preserve"> in several workshops held with experts from Metsähallitus and the FFC. </w:t>
        </w:r>
        <w:r w:rsidR="001D2C02">
          <w:t xml:space="preserve">Based </w:t>
        </w:r>
      </w:ins>
      <w:ins w:id="177" w:author="Joona Lehtomäki" w:date="2015-01-05T13:51:00Z">
        <w:r w:rsidR="001D2C02">
          <w:t>on the outcomes of the workshops, we constructed a habitat quality index of the form:</w:t>
        </w:r>
      </w:ins>
    </w:p>
    <w:p w:rsidR="001D2C02" w:rsidRPr="003B4E09" w:rsidRDefault="001D2C02" w:rsidP="003B4E09">
      <w:pPr>
        <w:spacing w:line="276" w:lineRule="auto"/>
        <w:rPr>
          <w:ins w:id="178" w:author="Joona Lehtomäki" w:date="2015-01-05T13:43:00Z"/>
        </w:rPr>
      </w:pPr>
    </w:p>
    <w:p w:rsidR="00B2330A" w:rsidRPr="005E6DD3" w:rsidDel="009600D0" w:rsidRDefault="00B27EEA" w:rsidP="00FF59AC">
      <w:pPr>
        <w:spacing w:line="276" w:lineRule="auto"/>
        <w:rPr>
          <w:rFonts w:ascii="Calibri" w:hAnsi="Calibri" w:cs="Calibri"/>
        </w:rPr>
      </w:pPr>
      <w:moveFromRangeStart w:id="179" w:author="Joona Lehtomäki" w:date="2015-01-05T13:54:00Z" w:name="move408229395"/>
      <w:moveFrom w:id="180" w:author="Joona Lehtomäki" w:date="2015-01-05T13:54:00Z">
        <w:r w:rsidRPr="00B27EEA" w:rsidDel="009600D0">
          <w:rPr>
            <w:rFonts w:ascii="Calibri" w:hAnsi="Calibri" w:cs="Calibri"/>
            <w:b/>
          </w:rPr>
          <w:t xml:space="preserve">S1 </w:t>
        </w:r>
        <w:r w:rsidR="00B2330A" w:rsidRPr="00B27EEA" w:rsidDel="009600D0">
          <w:rPr>
            <w:rFonts w:ascii="Calibri" w:hAnsi="Calibri" w:cs="Calibri"/>
            <w:b/>
          </w:rPr>
          <w:t>Fig</w:t>
        </w:r>
        <w:r w:rsidR="00310078" w:rsidRPr="00B27EEA" w:rsidDel="009600D0">
          <w:rPr>
            <w:rFonts w:ascii="Calibri" w:hAnsi="Calibri" w:cs="Calibri"/>
            <w:b/>
          </w:rPr>
          <w:t>.</w:t>
        </w:r>
        <w:r w:rsidR="00B2330A" w:rsidRPr="00B27EEA" w:rsidDel="009600D0">
          <w:rPr>
            <w:rFonts w:ascii="Calibri" w:hAnsi="Calibri" w:cs="Calibri"/>
            <w:b/>
          </w:rPr>
          <w:t xml:space="preserve"> The benefit functions used</w:t>
        </w:r>
        <w:r w:rsidDel="009600D0">
          <w:rPr>
            <w:rFonts w:ascii="Calibri" w:hAnsi="Calibri" w:cs="Calibri"/>
            <w:b/>
          </w:rPr>
          <w:t>.</w:t>
        </w:r>
        <w:r w:rsidR="00B2330A" w:rsidRPr="005E6DD3" w:rsidDel="009600D0">
          <w:rPr>
            <w:rFonts w:ascii="Calibri" w:hAnsi="Calibri" w:cs="Calibri"/>
          </w:rPr>
          <w:t xml:space="preserve"> </w:t>
        </w:r>
        <w:r w:rsidDel="009600D0">
          <w:rPr>
            <w:rFonts w:ascii="Calibri" w:hAnsi="Calibri" w:cs="Calibri"/>
          </w:rPr>
          <w:t xml:space="preserve">Benefit functions are used </w:t>
        </w:r>
        <w:r w:rsidR="00B2330A" w:rsidRPr="005E6DD3" w:rsidDel="009600D0">
          <w:rPr>
            <w:rFonts w:ascii="Calibri" w:hAnsi="Calibri" w:cs="Calibri"/>
          </w:rPr>
          <w:t>to scale the perceived, expert opinion based conservation value (y-axis) to structural characteristics of the forest (x-axis). These functions are specific to tree species.</w:t>
        </w:r>
      </w:moveFrom>
    </w:p>
    <w:moveFromRangeEnd w:id="179"/>
    <w:p w:rsidR="00855283" w:rsidRPr="001D2C02" w:rsidRDefault="00B92FEE" w:rsidP="002B3AD7">
      <w:pPr>
        <w:rPr>
          <w:ins w:id="181" w:author="Joona Lehtomäki" w:date="2015-01-05T13:52:00Z"/>
          <w:sz w:val="22"/>
          <w:szCs w:val="22"/>
        </w:rPr>
      </w:pPr>
      <m:oMath>
        <m:sSub>
          <m:sSubPr>
            <m:ctrlPr>
              <w:ins w:id="182" w:author="Joona Lehtomäki" w:date="2015-01-05T13:52:00Z">
                <w:rPr>
                  <w:rFonts w:ascii="Cambria Math" w:hAnsi="Cambria Math"/>
                  <w:sz w:val="22"/>
                  <w:szCs w:val="22"/>
                </w:rPr>
              </w:ins>
            </m:ctrlPr>
          </m:sSubPr>
          <m:e>
            <m:r>
              <w:ins w:id="183" w:author="Joona Lehtomäki" w:date="2015-01-05T13:52:00Z">
                <w:rPr>
                  <w:rFonts w:ascii="Cambria Math" w:hAnsi="Cambria Math"/>
                  <w:sz w:val="22"/>
                  <w:szCs w:val="22"/>
                </w:rPr>
                <m:t>I</m:t>
              </w:ins>
            </m:r>
          </m:e>
          <m:sub>
            <m:r>
              <w:ins w:id="184" w:author="Joona Lehtomäki" w:date="2015-01-05T13:52:00Z">
                <w:rPr>
                  <w:rFonts w:ascii="Cambria Math" w:hAnsi="Cambria Math"/>
                  <w:sz w:val="22"/>
                  <w:szCs w:val="22"/>
                </w:rPr>
                <m:t>i</m:t>
              </w:ins>
            </m:r>
          </m:sub>
        </m:sSub>
        <m:r>
          <w:ins w:id="185" w:author="Joona Lehtomäki" w:date="2015-01-05T13:52:00Z">
            <w:rPr>
              <w:rFonts w:ascii="Cambria Math" w:hAnsi="Cambria Math"/>
              <w:sz w:val="22"/>
              <w:szCs w:val="22"/>
            </w:rPr>
            <m:t>=f</m:t>
          </w:ins>
        </m:r>
        <m:d>
          <m:dPr>
            <m:ctrlPr>
              <w:ins w:id="186" w:author="Joona Lehtomäki" w:date="2015-01-05T13:52:00Z">
                <w:rPr>
                  <w:rFonts w:ascii="Cambria Math" w:hAnsi="Cambria Math"/>
                  <w:sz w:val="22"/>
                  <w:szCs w:val="22"/>
                </w:rPr>
              </w:ins>
            </m:ctrlPr>
          </m:dPr>
          <m:e>
            <m:r>
              <w:ins w:id="187" w:author="Joona Lehtomäki" w:date="2015-01-05T13:52:00Z">
                <w:rPr>
                  <w:rFonts w:ascii="Cambria Math" w:hAnsi="Cambria Math"/>
                  <w:sz w:val="22"/>
                  <w:szCs w:val="22"/>
                </w:rPr>
                <m:t>diameter</m:t>
              </w:ins>
            </m:r>
          </m:e>
        </m:d>
        <m:r>
          <w:ins w:id="188" w:author="Joona Lehtomäki" w:date="2015-01-05T13:52:00Z">
            <w:rPr>
              <w:rFonts w:ascii="Cambria Math" w:hAnsi="Cambria Math"/>
              <w:sz w:val="22"/>
              <w:szCs w:val="22"/>
            </w:rPr>
            <m:t>×volume</m:t>
          </w:ins>
        </m:r>
      </m:oMath>
      <w:ins w:id="189" w:author="Joona Lehtomäki" w:date="2015-01-05T13:52:00Z">
        <w:r w:rsidR="00952343">
          <w:rPr>
            <w:sz w:val="22"/>
            <w:szCs w:val="22"/>
          </w:rPr>
          <w:tab/>
        </w:r>
        <w:r w:rsidR="00952343">
          <w:rPr>
            <w:sz w:val="22"/>
            <w:szCs w:val="22"/>
          </w:rPr>
          <w:tab/>
        </w:r>
        <w:r w:rsidR="00952343">
          <w:rPr>
            <w:sz w:val="22"/>
            <w:szCs w:val="22"/>
          </w:rPr>
          <w:tab/>
        </w:r>
        <w:r w:rsidR="00952343">
          <w:rPr>
            <w:sz w:val="22"/>
            <w:szCs w:val="22"/>
          </w:rPr>
          <w:tab/>
        </w:r>
        <w:r w:rsidR="00952343">
          <w:rPr>
            <w:sz w:val="22"/>
            <w:szCs w:val="22"/>
          </w:rPr>
          <w:tab/>
          <w:t xml:space="preserve">    (1)</w:t>
        </w:r>
      </w:ins>
    </w:p>
    <w:p w:rsidR="00276170" w:rsidRDefault="00B60973" w:rsidP="00276170">
      <w:pPr>
        <w:spacing w:line="276" w:lineRule="auto"/>
        <w:rPr>
          <w:ins w:id="190" w:author="Joona Lehtomäki" w:date="2015-01-05T13:54:00Z"/>
        </w:rPr>
      </w:pPr>
      <w:proofErr w:type="gramStart"/>
      <w:ins w:id="191" w:author="Joona Lehtomäki" w:date="2015-01-05T13:53:00Z">
        <w:r w:rsidRPr="00B60973">
          <w:t>where</w:t>
        </w:r>
        <w:proofErr w:type="gramEnd"/>
        <w:r w:rsidRPr="00B60973">
          <w:t xml:space="preserv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w:t>
        </w:r>
        <w:r w:rsidR="00276170">
          <w:t>S1 Fig.</w:t>
        </w:r>
        <w:r w:rsidRPr="00B60973">
          <w:t>) which we parameterized differently to reflect how habitat quality increases within each group. For example, other deciduous trees generally are more valuable to conservation at younger age than pine.</w:t>
        </w:r>
        <w:r w:rsidR="00276170">
          <w:t xml:space="preserve"> The functions reflected what the experts generally regarded as valuable for conservation as well as the empirical distribution of average diameter and volume records in the input data.</w:t>
        </w:r>
      </w:ins>
    </w:p>
    <w:p w:rsidR="009600D0" w:rsidRDefault="009600D0" w:rsidP="00276170">
      <w:pPr>
        <w:spacing w:line="276" w:lineRule="auto"/>
        <w:rPr>
          <w:ins w:id="192" w:author="Joona Lehtomäki" w:date="2015-01-05T13:53:00Z"/>
        </w:rPr>
      </w:pPr>
      <w:moveToRangeStart w:id="193" w:author="Joona Lehtomäki" w:date="2015-01-05T13:54:00Z" w:name="move408229395"/>
      <w:proofErr w:type="gramStart"/>
      <w:r w:rsidRPr="00B250A4">
        <w:rPr>
          <w:b/>
        </w:rPr>
        <w:t>S1 Fig.</w:t>
      </w:r>
      <w:proofErr w:type="gramEnd"/>
      <w:r w:rsidRPr="00B250A4">
        <w:rPr>
          <w:b/>
        </w:rPr>
        <w:t xml:space="preserve"> </w:t>
      </w:r>
      <w:proofErr w:type="gramStart"/>
      <w:r w:rsidRPr="00B250A4">
        <w:rPr>
          <w:b/>
        </w:rPr>
        <w:t>The benefit functions used.</w:t>
      </w:r>
      <w:proofErr w:type="gramEnd"/>
      <w:r w:rsidRPr="009600D0">
        <w:t xml:space="preserve"> Benefit functions </w:t>
      </w:r>
      <w:proofErr w:type="gramStart"/>
      <w:r w:rsidRPr="009600D0">
        <w:t>are used</w:t>
      </w:r>
      <w:proofErr w:type="gramEnd"/>
      <w:r w:rsidRPr="009600D0">
        <w:t xml:space="preserve"> to scale the perceived, expert opinion based conservation value (y-axis) to structural characteristics of the forest (x-axis). These functions are specific to tree species.</w:t>
      </w:r>
      <w:moveToRangeEnd w:id="193"/>
    </w:p>
    <w:p w:rsidR="001D2C02" w:rsidRDefault="00276170" w:rsidP="00276170">
      <w:pPr>
        <w:spacing w:line="276" w:lineRule="auto"/>
        <w:rPr>
          <w:ins w:id="194" w:author="Joona Lehtomäki" w:date="2015-01-07T10:14:00Z"/>
        </w:rPr>
      </w:pPr>
      <w:ins w:id="195" w:author="Joona Lehtomäki" w:date="2015-01-05T13:53:00Z">
        <w: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ins>
    </w:p>
    <w:p w:rsidR="00080721" w:rsidRDefault="002C69C4" w:rsidP="00276170">
      <w:pPr>
        <w:spacing w:line="276" w:lineRule="auto"/>
        <w:rPr>
          <w:ins w:id="196" w:author="Joona Lehtomäki" w:date="2015-01-05T13:52:00Z"/>
        </w:rPr>
      </w:pPr>
      <w:ins w:id="197" w:author="Joona Lehtomäki" w:date="2015-01-07T10:26:00Z">
        <w:r>
          <w:lastRenderedPageBreak/>
          <w:t>To construct</w:t>
        </w:r>
      </w:ins>
      <w:ins w:id="198" w:author="Joona Lehtomäki" w:date="2015-01-07T10:25:00Z">
        <w:r>
          <w:t xml:space="preserve"> data</w:t>
        </w:r>
      </w:ins>
      <w:ins w:id="199" w:author="Joona Lehtomäki" w:date="2015-01-07T10:26:00Z">
        <w:r>
          <w:t xml:space="preserve"> </w:t>
        </w:r>
      </w:ins>
      <w:ins w:id="200" w:author="Joona Lehtomäki" w:date="2015-01-07T10:25:00Z">
        <w:r>
          <w:t>sets “</w:t>
        </w:r>
      </w:ins>
      <w:ins w:id="201" w:author="Joona Lehtomäki" w:date="2015-01-07T10:26:00Z">
        <w:r>
          <w:t>C</w:t>
        </w:r>
      </w:ins>
      <w:ins w:id="202" w:author="Joona Lehtomäki" w:date="2015-01-07T10:25:00Z">
        <w:r>
          <w:t>oarse with classes” and “</w:t>
        </w:r>
      </w:ins>
      <w:ins w:id="203" w:author="Joona Lehtomäki" w:date="2015-01-07T10:26:00Z">
        <w:r>
          <w:t>D</w:t>
        </w:r>
      </w:ins>
      <w:ins w:id="204" w:author="Joona Lehtomäki" w:date="2015-01-07T10:25:00Z">
        <w:r>
          <w:t>etailed with classes”</w:t>
        </w:r>
      </w:ins>
      <w:ins w:id="205" w:author="Joona Lehtomäki" w:date="2015-01-07T10:26:00Z">
        <w:r>
          <w:t>,</w:t>
        </w:r>
      </w:ins>
      <w:ins w:id="206" w:author="Joona Lehtomäki" w:date="2015-01-07T10:25:00Z">
        <w:r>
          <w:t xml:space="preserve"> </w:t>
        </w:r>
        <w:r w:rsidRPr="002C69C4">
          <w:t xml:space="preserve">we </w:t>
        </w:r>
      </w:ins>
      <w:ins w:id="207" w:author="Joona Lehtomäki" w:date="2015-01-07T10:26:00Z">
        <w:r>
          <w:t xml:space="preserve">further </w:t>
        </w:r>
      </w:ins>
      <w:ins w:id="208" w:author="Joona Lehtomäki" w:date="2015-01-07T10:25:00Z">
        <w:r>
          <w:t xml:space="preserve">split the index </w:t>
        </w:r>
        <w:proofErr w:type="spellStart"/>
        <w:r>
          <w:t>rasters</w:t>
        </w:r>
        <w:proofErr w:type="spellEnd"/>
        <w:r>
          <w:t xml:space="preserve"> into</w:t>
        </w:r>
      </w:ins>
      <w:ins w:id="209" w:author="Joona Lehtomäki" w:date="2015-01-07T10:27:00Z">
        <w:r>
          <w:t xml:space="preserve"> </w:t>
        </w:r>
      </w:ins>
      <w:ins w:id="210" w:author="Joona Lehtomäki" w:date="2015-01-07T10:25:00Z">
        <w:r w:rsidRPr="002C69C4">
          <w:t xml:space="preserve">categories based on </w:t>
        </w:r>
        <w:proofErr w:type="gramStart"/>
        <w:r w:rsidRPr="002C69C4">
          <w:t>5</w:t>
        </w:r>
        <w:proofErr w:type="gramEnd"/>
        <w:r w:rsidRPr="002C69C4">
          <w:t xml:space="preserve"> site fertility classes</w:t>
        </w:r>
      </w:ins>
      <w:ins w:id="211" w:author="Joona Lehtomäki" w:date="2015-01-07T10:27:00Z">
        <w:r>
          <w:t xml:space="preserve"> (</w:t>
        </w:r>
      </w:ins>
      <w:bookmarkStart w:id="212" w:name="_GoBack"/>
      <w:ins w:id="213" w:author="Joona Lehtomäki" w:date="2015-01-07T10:30:00Z">
        <w:r>
          <w:t xml:space="preserve">herb-rich, herb-rich like, </w:t>
        </w:r>
        <w:proofErr w:type="spellStart"/>
        <w:r>
          <w:t>mesic</w:t>
        </w:r>
        <w:proofErr w:type="spellEnd"/>
        <w:r>
          <w:t>, semi-xeric, and xeric</w:t>
        </w:r>
      </w:ins>
      <w:bookmarkEnd w:id="212"/>
      <w:ins w:id="214" w:author="Joona Lehtomäki" w:date="2015-01-07T10:27:00Z">
        <w:r>
          <w:t>)</w:t>
        </w:r>
      </w:ins>
      <w:ins w:id="215" w:author="Joona Lehtomäki" w:date="2015-01-07T10:25:00Z">
        <w:r w:rsidRPr="002C69C4">
          <w:t xml:space="preserve">. Therefore, in the end we </w:t>
        </w:r>
        <w:proofErr w:type="gramStart"/>
        <w:r w:rsidRPr="002C69C4">
          <w:t>were left</w:t>
        </w:r>
        <w:proofErr w:type="gramEnd"/>
        <w:r w:rsidRPr="002C69C4">
          <w:t xml:space="preserve"> with 4 x 5 = 20 different index </w:t>
        </w:r>
        <w:proofErr w:type="spellStart"/>
        <w:r w:rsidRPr="002C69C4">
          <w:t>rasters</w:t>
        </w:r>
        <w:proofErr w:type="spellEnd"/>
        <w:r w:rsidRPr="002C69C4">
          <w:t>.</w:t>
        </w:r>
      </w:ins>
    </w:p>
    <w:p w:rsidR="00952343" w:rsidRPr="005E6DD3" w:rsidRDefault="00952343" w:rsidP="002B3AD7"/>
    <w:p w:rsidR="006A4592" w:rsidRDefault="006A4592" w:rsidP="006A4592">
      <w:pPr>
        <w:pStyle w:val="Heading3"/>
        <w:rPr>
          <w:ins w:id="216" w:author="Joona Lehtomäki" w:date="2015-01-05T13:58:00Z"/>
        </w:rPr>
      </w:pPr>
      <w:ins w:id="217" w:author="Joona Lehtomäki" w:date="2015-01-05T13:57:00Z">
        <w:r>
          <w:t>Zonation analysis details</w:t>
        </w:r>
      </w:ins>
    </w:p>
    <w:p w:rsidR="006A4592" w:rsidRDefault="0008699B" w:rsidP="0020657B">
      <w:pPr>
        <w:rPr>
          <w:ins w:id="218" w:author="Joona Lehtomäki" w:date="2015-01-05T13:57:00Z"/>
        </w:rPr>
      </w:pPr>
      <w:proofErr w:type="gramStart"/>
      <w:ins w:id="219" w:author="Joona Lehtomäki" w:date="2015-01-05T14:00:00Z">
        <w:r w:rsidRPr="00553212">
          <w:rPr>
            <w:b/>
          </w:rPr>
          <w:t>S1 Table.</w:t>
        </w:r>
        <w:proofErr w:type="gramEnd"/>
        <w:r w:rsidRPr="00553212">
          <w:rPr>
            <w:b/>
          </w:rPr>
          <w:t xml:space="preserve"> Feature weights used in Zonation analyses.</w:t>
        </w:r>
        <w:r w:rsidR="009349E4">
          <w:t xml:space="preserve"> </w:t>
        </w:r>
        <w:proofErr w:type="gramStart"/>
        <w:r w:rsidR="009349E4">
          <w:t>Foo bar.</w:t>
        </w:r>
      </w:ins>
      <w:proofErr w:type="gramEnd"/>
    </w:p>
    <w:p w:rsidR="00724E2F" w:rsidRDefault="00724E2F" w:rsidP="00724E2F">
      <w:pPr>
        <w:rPr>
          <w:ins w:id="220" w:author="Joona Lehtomäki" w:date="2015-01-05T14:00:00Z"/>
        </w:rPr>
      </w:pPr>
      <w:proofErr w:type="gramStart"/>
      <w:ins w:id="221" w:author="Joona Lehtomäki" w:date="2015-01-05T14:00:00Z">
        <w:r w:rsidRPr="00553212">
          <w:rPr>
            <w:b/>
          </w:rPr>
          <w:t>S2 Table.</w:t>
        </w:r>
        <w:proofErr w:type="gramEnd"/>
        <w:r w:rsidRPr="00553212">
          <w:rPr>
            <w:b/>
          </w:rPr>
          <w:t xml:space="preserve"> </w:t>
        </w:r>
        <w:r w:rsidR="007365BB" w:rsidRPr="00553212">
          <w:rPr>
            <w:b/>
          </w:rPr>
          <w:t>Matrix connectivity multipliers</w:t>
        </w:r>
        <w:r w:rsidRPr="00553212">
          <w:rPr>
            <w:b/>
          </w:rPr>
          <w:t xml:space="preserve"> used in Zonation analyses.</w:t>
        </w:r>
      </w:ins>
      <w:ins w:id="222" w:author="Joona Lehtomäki" w:date="2015-01-05T14:01:00Z">
        <w:r w:rsidR="005F56EE">
          <w:t xml:space="preserve"> </w:t>
        </w:r>
        <w:proofErr w:type="gramStart"/>
        <w:r w:rsidR="005F56EE">
          <w:t>Foo bar.</w:t>
        </w:r>
      </w:ins>
      <w:proofErr w:type="gramEnd"/>
    </w:p>
    <w:p w:rsidR="00724E2F" w:rsidRDefault="00724E2F" w:rsidP="00855283">
      <w:pPr>
        <w:pStyle w:val="Heading2"/>
        <w:spacing w:line="276" w:lineRule="auto"/>
        <w:rPr>
          <w:ins w:id="223" w:author="Joona Lehtomäki" w:date="2015-01-05T14:00:00Z"/>
          <w:rFonts w:cs="Calibri"/>
          <w:szCs w:val="28"/>
        </w:rPr>
      </w:pPr>
    </w:p>
    <w:p w:rsidR="00855283" w:rsidRPr="005E6DD3" w:rsidRDefault="00855283" w:rsidP="00855283">
      <w:pPr>
        <w:pStyle w:val="Heading2"/>
        <w:spacing w:line="276" w:lineRule="auto"/>
        <w:rPr>
          <w:rFonts w:cs="Calibri"/>
          <w:sz w:val="24"/>
          <w:szCs w:val="28"/>
        </w:rPr>
      </w:pPr>
      <w:r w:rsidRPr="005E6DD3">
        <w:rPr>
          <w:rFonts w:cs="Calibri"/>
          <w:szCs w:val="28"/>
        </w:rPr>
        <w:t>Supplementary references</w:t>
      </w:r>
    </w:p>
    <w:p w:rsidR="00855283" w:rsidRPr="005E6DD3" w:rsidRDefault="00D95D4B" w:rsidP="00D95D4B">
      <w:pPr>
        <w:tabs>
          <w:tab w:val="left" w:pos="567"/>
        </w:tabs>
        <w:ind w:left="480" w:hanging="480"/>
      </w:pPr>
      <w:proofErr w:type="gramStart"/>
      <w:ins w:id="224" w:author="Joona Lehtomäki" w:date="2015-01-05T13:46:00Z">
        <w:r>
          <w:t xml:space="preserve">[1] </w:t>
        </w:r>
        <w:r>
          <w:tab/>
        </w:r>
      </w:ins>
      <w:proofErr w:type="spellStart"/>
      <w:r w:rsidR="00855283" w:rsidRPr="005E6DD3">
        <w:t>Narendra</w:t>
      </w:r>
      <w:proofErr w:type="spellEnd"/>
      <w:r w:rsidR="00855283" w:rsidRPr="005E6DD3">
        <w:t>, P. M., and M. Goldberg.</w:t>
      </w:r>
      <w:proofErr w:type="gramEnd"/>
      <w:r w:rsidR="00855283" w:rsidRPr="005E6DD3">
        <w:t xml:space="preserve"> </w:t>
      </w:r>
      <w:proofErr w:type="gramStart"/>
      <w:r w:rsidR="00855283" w:rsidRPr="005E6DD3">
        <w:t>1980. Image Segmentation with Directed Trees.</w:t>
      </w:r>
      <w:proofErr w:type="gramEnd"/>
      <w:r w:rsidR="00855283" w:rsidRPr="005E6DD3">
        <w:t xml:space="preserve"> IEEE Transactions on Pattern Analysis and Machine </w:t>
      </w:r>
      <w:proofErr w:type="spellStart"/>
      <w:r w:rsidR="00855283" w:rsidRPr="005E6DD3">
        <w:t>Interligence</w:t>
      </w:r>
      <w:proofErr w:type="spellEnd"/>
      <w:r w:rsidR="00855283" w:rsidRPr="005E6DD3">
        <w:t xml:space="preserve"> </w:t>
      </w:r>
      <w:r w:rsidR="00855283" w:rsidRPr="005E6DD3">
        <w:rPr>
          <w:b/>
        </w:rPr>
        <w:t>1</w:t>
      </w:r>
      <w:r w:rsidR="00855283" w:rsidRPr="005E6DD3">
        <w:t>:185–191.</w:t>
      </w:r>
    </w:p>
    <w:p w:rsidR="00EE596B" w:rsidRDefault="00EE596B" w:rsidP="00855283">
      <w:pPr>
        <w:pStyle w:val="BodyText"/>
        <w:spacing w:line="276" w:lineRule="auto"/>
        <w:ind w:left="480" w:hanging="480"/>
        <w:rPr>
          <w:ins w:id="225" w:author="Joona Lehtomäki" w:date="2015-01-05T13:47:00Z"/>
          <w:rFonts w:ascii="Calibri" w:hAnsi="Calibri" w:cs="Calibri"/>
          <w:szCs w:val="28"/>
        </w:rPr>
      </w:pPr>
      <w:proofErr w:type="gramStart"/>
      <w:ins w:id="226" w:author="Joona Lehtomäki" w:date="2015-01-05T13:47:00Z">
        <w:r w:rsidRPr="00EE596B">
          <w:rPr>
            <w:rFonts w:ascii="Calibri" w:hAnsi="Calibri" w:cs="Calibri"/>
            <w:szCs w:val="28"/>
          </w:rPr>
          <w:t>[2]</w:t>
        </w:r>
        <w:r w:rsidRPr="00EE596B">
          <w:rPr>
            <w:rFonts w:ascii="Calibri" w:hAnsi="Calibri" w:cs="Calibri"/>
            <w:szCs w:val="28"/>
          </w:rPr>
          <w:tab/>
        </w:r>
        <w:proofErr w:type="spellStart"/>
        <w:r w:rsidRPr="00EE596B">
          <w:rPr>
            <w:rFonts w:ascii="Calibri" w:hAnsi="Calibri" w:cs="Calibri"/>
            <w:szCs w:val="28"/>
          </w:rPr>
          <w:t>Pekkarinen</w:t>
        </w:r>
        <w:proofErr w:type="spellEnd"/>
        <w:r w:rsidRPr="00EE596B">
          <w:rPr>
            <w:rFonts w:ascii="Calibri" w:hAnsi="Calibri" w:cs="Calibri"/>
            <w:szCs w:val="28"/>
          </w:rPr>
          <w:t>, A. 2002.</w:t>
        </w:r>
        <w:proofErr w:type="gramEnd"/>
        <w:r w:rsidRPr="00EE596B">
          <w:rPr>
            <w:rFonts w:ascii="Calibri" w:hAnsi="Calibri" w:cs="Calibri"/>
            <w:szCs w:val="28"/>
          </w:rPr>
          <w:t xml:space="preserve"> </w:t>
        </w:r>
        <w:proofErr w:type="gramStart"/>
        <w:r w:rsidRPr="00EE596B">
          <w:rPr>
            <w:rFonts w:ascii="Calibri" w:hAnsi="Calibri" w:cs="Calibri"/>
            <w:szCs w:val="28"/>
          </w:rPr>
          <w:t>Image segment-based spectral features in the estimation of timber volume.</w:t>
        </w:r>
        <w:proofErr w:type="gramEnd"/>
        <w:r w:rsidRPr="00EE596B">
          <w:rPr>
            <w:rFonts w:ascii="Calibri" w:hAnsi="Calibri" w:cs="Calibri"/>
            <w:szCs w:val="28"/>
          </w:rPr>
          <w:t xml:space="preserve"> Remote Sensing of Environment 82:349–359.</w:t>
        </w:r>
      </w:ins>
    </w:p>
    <w:p w:rsidR="00855283" w:rsidRDefault="00EE596B" w:rsidP="00855283">
      <w:pPr>
        <w:pStyle w:val="BodyText"/>
        <w:spacing w:line="276" w:lineRule="auto"/>
        <w:ind w:left="480" w:hanging="480"/>
        <w:rPr>
          <w:ins w:id="227" w:author="Joona Lehtomäki" w:date="2015-01-05T13:47:00Z"/>
          <w:rFonts w:ascii="Calibri" w:hAnsi="Calibri" w:cs="Calibri"/>
          <w:szCs w:val="28"/>
        </w:rPr>
      </w:pPr>
      <w:proofErr w:type="gramStart"/>
      <w:ins w:id="228" w:author="Joona Lehtomäki" w:date="2015-01-05T13:47:00Z">
        <w:r>
          <w:rPr>
            <w:rFonts w:ascii="Calibri" w:hAnsi="Calibri" w:cs="Calibri"/>
            <w:szCs w:val="28"/>
          </w:rPr>
          <w:t>[3]</w:t>
        </w:r>
        <w:r>
          <w:rPr>
            <w:rFonts w:ascii="Calibri" w:hAnsi="Calibri" w:cs="Calibri"/>
            <w:szCs w:val="28"/>
          </w:rPr>
          <w:tab/>
        </w:r>
      </w:ins>
      <w:proofErr w:type="spellStart"/>
      <w:r w:rsidR="00855283" w:rsidRPr="005E6DD3">
        <w:rPr>
          <w:rFonts w:ascii="Calibri" w:hAnsi="Calibri" w:cs="Calibri"/>
          <w:szCs w:val="28"/>
        </w:rPr>
        <w:t>Hagner</w:t>
      </w:r>
      <w:proofErr w:type="spellEnd"/>
      <w:r w:rsidR="00855283" w:rsidRPr="005E6DD3">
        <w:rPr>
          <w:rFonts w:ascii="Calibri" w:hAnsi="Calibri" w:cs="Calibri"/>
          <w:szCs w:val="28"/>
        </w:rPr>
        <w:t>, O. 1990.</w:t>
      </w:r>
      <w:proofErr w:type="gramEnd"/>
      <w:r w:rsidR="00855283" w:rsidRPr="005E6DD3">
        <w:rPr>
          <w:rFonts w:ascii="Calibri" w:hAnsi="Calibri" w:cs="Calibri"/>
          <w:szCs w:val="28"/>
        </w:rPr>
        <w:t xml:space="preserve"> Computer aided forest stand delineation and inventory based on satellite remote sensing. In: Proceedings of SNS/IUFRO workshop in </w:t>
      </w:r>
      <w:proofErr w:type="spellStart"/>
      <w:r w:rsidR="00855283" w:rsidRPr="005E6DD3">
        <w:rPr>
          <w:rFonts w:ascii="Calibri" w:hAnsi="Calibri" w:cs="Calibri"/>
          <w:szCs w:val="28"/>
        </w:rPr>
        <w:t>Umeå</w:t>
      </w:r>
      <w:proofErr w:type="spellEnd"/>
      <w:r w:rsidR="00855283" w:rsidRPr="005E6DD3">
        <w:rPr>
          <w:rFonts w:ascii="Calibri" w:hAnsi="Calibri" w:cs="Calibri"/>
          <w:szCs w:val="28"/>
        </w:rPr>
        <w:t xml:space="preserve"> 26–28.12.1990: The usability of remote sensing for forest inventory and planning. </w:t>
      </w:r>
      <w:proofErr w:type="gramStart"/>
      <w:r w:rsidR="00855283" w:rsidRPr="005E6DD3">
        <w:rPr>
          <w:rFonts w:ascii="Calibri" w:hAnsi="Calibri" w:cs="Calibri"/>
          <w:szCs w:val="28"/>
        </w:rPr>
        <w:t>Swedish University of Agriculture Sciences.</w:t>
      </w:r>
      <w:proofErr w:type="gramEnd"/>
      <w:r w:rsidR="00855283" w:rsidRPr="005E6DD3">
        <w:rPr>
          <w:rFonts w:ascii="Calibri" w:hAnsi="Calibri" w:cs="Calibri"/>
          <w:szCs w:val="28"/>
        </w:rPr>
        <w:t xml:space="preserve"> </w:t>
      </w:r>
      <w:proofErr w:type="gramStart"/>
      <w:r w:rsidR="00855283" w:rsidRPr="005E6DD3">
        <w:rPr>
          <w:rFonts w:ascii="Calibri" w:hAnsi="Calibri" w:cs="Calibri"/>
          <w:szCs w:val="28"/>
        </w:rPr>
        <w:t>Remote Sensing Laboratory.</w:t>
      </w:r>
      <w:proofErr w:type="gramEnd"/>
      <w:r w:rsidR="00855283" w:rsidRPr="005E6DD3">
        <w:rPr>
          <w:rFonts w:ascii="Calibri" w:hAnsi="Calibri" w:cs="Calibri"/>
          <w:szCs w:val="28"/>
        </w:rPr>
        <w:t xml:space="preserve"> </w:t>
      </w:r>
      <w:proofErr w:type="spellStart"/>
      <w:proofErr w:type="gramStart"/>
      <w:r w:rsidR="00855283" w:rsidRPr="005E6DD3">
        <w:rPr>
          <w:rFonts w:ascii="Calibri" w:hAnsi="Calibri" w:cs="Calibri"/>
          <w:szCs w:val="28"/>
        </w:rPr>
        <w:t>Umeå</w:t>
      </w:r>
      <w:proofErr w:type="spellEnd"/>
      <w:r w:rsidR="00855283" w:rsidRPr="005E6DD3">
        <w:rPr>
          <w:rFonts w:ascii="Calibri" w:hAnsi="Calibri" w:cs="Calibri"/>
          <w:szCs w:val="28"/>
        </w:rPr>
        <w:t>.</w:t>
      </w:r>
      <w:proofErr w:type="gramEnd"/>
    </w:p>
    <w:p w:rsidR="00834809" w:rsidRPr="005E6DD3" w:rsidRDefault="00E3084F" w:rsidP="00855283">
      <w:pPr>
        <w:pStyle w:val="BodyText"/>
        <w:spacing w:line="276" w:lineRule="auto"/>
        <w:ind w:left="480" w:hanging="480"/>
        <w:rPr>
          <w:rFonts w:ascii="Calibri" w:hAnsi="Calibri" w:cs="Calibri"/>
          <w:szCs w:val="28"/>
        </w:rPr>
      </w:pPr>
      <w:proofErr w:type="gramStart"/>
      <w:ins w:id="229" w:author="Joona Lehtomäki" w:date="2015-01-05T13:47:00Z">
        <w:r>
          <w:rPr>
            <w:rFonts w:ascii="Calibri" w:hAnsi="Calibri" w:cs="Calibri"/>
            <w:szCs w:val="28"/>
          </w:rPr>
          <w:t>[4]</w:t>
        </w:r>
        <w:r>
          <w:rPr>
            <w:rFonts w:ascii="Calibri" w:hAnsi="Calibri" w:cs="Calibri"/>
            <w:szCs w:val="28"/>
          </w:rPr>
          <w:tab/>
        </w:r>
        <w:r w:rsidR="002B312A" w:rsidRPr="002B312A">
          <w:rPr>
            <w:rFonts w:ascii="Calibri" w:hAnsi="Calibri" w:cs="Calibri"/>
            <w:szCs w:val="28"/>
          </w:rPr>
          <w:t>Ferrier S, Wintle BA (2009) Quantitative Approaches to Spatial Conservation Prioritization: Matching the Solution to the Need.</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 xml:space="preserve">In: Moilanen A, Wilson KA, </w:t>
        </w:r>
        <w:proofErr w:type="spellStart"/>
        <w:r w:rsidR="002B312A" w:rsidRPr="002B312A">
          <w:rPr>
            <w:rFonts w:ascii="Calibri" w:hAnsi="Calibri" w:cs="Calibri"/>
            <w:szCs w:val="28"/>
          </w:rPr>
          <w:t>Possingham</w:t>
        </w:r>
        <w:proofErr w:type="spellEnd"/>
        <w:r w:rsidR="002B312A" w:rsidRPr="002B312A">
          <w:rPr>
            <w:rFonts w:ascii="Calibri" w:hAnsi="Calibri" w:cs="Calibri"/>
            <w:szCs w:val="28"/>
          </w:rPr>
          <w:t xml:space="preserve"> HP, editors.</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Spatial Conservation Prioritization: Quantitative Methods &amp; Computational Tools.</w:t>
        </w:r>
        <w:proofErr w:type="gramEnd"/>
        <w:r w:rsidR="002B312A" w:rsidRPr="002B312A">
          <w:rPr>
            <w:rFonts w:ascii="Calibri" w:hAnsi="Calibri" w:cs="Calibri"/>
            <w:szCs w:val="28"/>
          </w:rPr>
          <w:t xml:space="preserve"> Oxford: Oxford University Press. </w:t>
        </w:r>
        <w:proofErr w:type="gramStart"/>
        <w:r w:rsidR="002B312A" w:rsidRPr="002B312A">
          <w:rPr>
            <w:rFonts w:ascii="Calibri" w:hAnsi="Calibri" w:cs="Calibri"/>
            <w:szCs w:val="28"/>
          </w:rPr>
          <w:t>p. 304.</w:t>
        </w:r>
      </w:ins>
      <w:proofErr w:type="gramEnd"/>
    </w:p>
    <w:p w:rsidR="003B4E09" w:rsidRPr="005E6DD3" w:rsidRDefault="00855283" w:rsidP="00855283">
      <w:pPr>
        <w:pStyle w:val="BodyText"/>
        <w:spacing w:line="276" w:lineRule="auto"/>
        <w:ind w:left="480" w:hanging="480"/>
        <w:rPr>
          <w:rFonts w:ascii="Calibri" w:hAnsi="Calibri" w:cs="Calibri"/>
          <w:sz w:val="28"/>
          <w:szCs w:val="28"/>
        </w:rPr>
      </w:pPr>
      <w:del w:id="230" w:author="Joona Lehtomäki" w:date="2015-01-05T13:47:00Z">
        <w:r w:rsidRPr="005E6DD3" w:rsidDel="00EE596B">
          <w:rPr>
            <w:rFonts w:ascii="Calibri" w:hAnsi="Calibri" w:cs="Calibri"/>
            <w:szCs w:val="28"/>
          </w:rPr>
          <w:delText xml:space="preserve">Pekkarinen, A. 2002. Image segment-based spectral features in the estimation of timber volume. Remote Sensing of Environment </w:delText>
        </w:r>
        <w:r w:rsidRPr="005E6DD3" w:rsidDel="00EE596B">
          <w:rPr>
            <w:rFonts w:ascii="Calibri" w:hAnsi="Calibri" w:cs="Calibri"/>
            <w:b/>
            <w:szCs w:val="28"/>
          </w:rPr>
          <w:delText>82</w:delText>
        </w:r>
        <w:r w:rsidRPr="005E6DD3" w:rsidDel="00EE596B">
          <w:rPr>
            <w:rFonts w:ascii="Calibri" w:hAnsi="Calibri" w:cs="Calibri"/>
            <w:szCs w:val="28"/>
          </w:rPr>
          <w:delText>:349–359.</w:delText>
        </w:r>
      </w:del>
    </w:p>
    <w:p w:rsidR="00DE7503" w:rsidRPr="0005278B" w:rsidRDefault="00DE7503" w:rsidP="000A4E2F">
      <w:pPr>
        <w:spacing w:line="276" w:lineRule="auto"/>
        <w:rPr>
          <w:rFonts w:ascii="Calibri" w:hAnsi="Calibri" w:cs="Calibri"/>
        </w:rPr>
      </w:pPr>
    </w:p>
    <w:sectPr w:rsidR="00DE7503" w:rsidRPr="0005278B" w:rsidSect="00462181">
      <w:footerReference w:type="default" r:id="rId9"/>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DC" w:rsidRDefault="00FE19DC" w:rsidP="00987257">
      <w:pPr>
        <w:spacing w:before="0" w:after="0"/>
      </w:pPr>
      <w:r>
        <w:separator/>
      </w:r>
    </w:p>
  </w:endnote>
  <w:endnote w:type="continuationSeparator" w:id="0">
    <w:p w:rsidR="00FE19DC" w:rsidRDefault="00FE19DC"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FEE" w:rsidRPr="00987257" w:rsidRDefault="00B92FE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DC" w:rsidRDefault="00FE19DC" w:rsidP="00987257">
      <w:pPr>
        <w:spacing w:before="0" w:after="0"/>
      </w:pPr>
      <w:r>
        <w:separator/>
      </w:r>
    </w:p>
  </w:footnote>
  <w:footnote w:type="continuationSeparator" w:id="0">
    <w:p w:rsidR="00FE19DC" w:rsidRDefault="00FE19DC"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trackRevisions/>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103"/>
    <w:rsid w:val="00023D7A"/>
    <w:rsid w:val="00031982"/>
    <w:rsid w:val="00032842"/>
    <w:rsid w:val="0003339E"/>
    <w:rsid w:val="00036906"/>
    <w:rsid w:val="00037574"/>
    <w:rsid w:val="00044243"/>
    <w:rsid w:val="00045328"/>
    <w:rsid w:val="000462E8"/>
    <w:rsid w:val="000511B2"/>
    <w:rsid w:val="00051A11"/>
    <w:rsid w:val="00052108"/>
    <w:rsid w:val="0005278B"/>
    <w:rsid w:val="00052A5A"/>
    <w:rsid w:val="00052B3F"/>
    <w:rsid w:val="000531FE"/>
    <w:rsid w:val="0005330F"/>
    <w:rsid w:val="00055974"/>
    <w:rsid w:val="00056CFF"/>
    <w:rsid w:val="000575A7"/>
    <w:rsid w:val="000579D6"/>
    <w:rsid w:val="00060591"/>
    <w:rsid w:val="0006423C"/>
    <w:rsid w:val="00066891"/>
    <w:rsid w:val="00066FC1"/>
    <w:rsid w:val="00067A11"/>
    <w:rsid w:val="00071E2C"/>
    <w:rsid w:val="000755AE"/>
    <w:rsid w:val="00077FEB"/>
    <w:rsid w:val="00080721"/>
    <w:rsid w:val="00081088"/>
    <w:rsid w:val="00083396"/>
    <w:rsid w:val="00084771"/>
    <w:rsid w:val="00085457"/>
    <w:rsid w:val="000862EC"/>
    <w:rsid w:val="0008689E"/>
    <w:rsid w:val="0008699B"/>
    <w:rsid w:val="0008795C"/>
    <w:rsid w:val="00087C0E"/>
    <w:rsid w:val="00092E5F"/>
    <w:rsid w:val="000935A6"/>
    <w:rsid w:val="00093FBF"/>
    <w:rsid w:val="00094452"/>
    <w:rsid w:val="00097A59"/>
    <w:rsid w:val="000A0DAF"/>
    <w:rsid w:val="000A186C"/>
    <w:rsid w:val="000A1F17"/>
    <w:rsid w:val="000A21C1"/>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1E9"/>
    <w:rsid w:val="000C37A7"/>
    <w:rsid w:val="000C3A99"/>
    <w:rsid w:val="000C47FD"/>
    <w:rsid w:val="000C5DC8"/>
    <w:rsid w:val="000C6762"/>
    <w:rsid w:val="000D065E"/>
    <w:rsid w:val="000D0AEB"/>
    <w:rsid w:val="000D139C"/>
    <w:rsid w:val="000D1B04"/>
    <w:rsid w:val="000D5BD1"/>
    <w:rsid w:val="000E06DE"/>
    <w:rsid w:val="000E211C"/>
    <w:rsid w:val="000E33FB"/>
    <w:rsid w:val="000E3C6B"/>
    <w:rsid w:val="000E68E6"/>
    <w:rsid w:val="000E769C"/>
    <w:rsid w:val="000E7929"/>
    <w:rsid w:val="000E7A55"/>
    <w:rsid w:val="000F0025"/>
    <w:rsid w:val="000F0B12"/>
    <w:rsid w:val="000F23B8"/>
    <w:rsid w:val="000F2970"/>
    <w:rsid w:val="000F2D61"/>
    <w:rsid w:val="000F6E3B"/>
    <w:rsid w:val="000F7061"/>
    <w:rsid w:val="00101981"/>
    <w:rsid w:val="0010369C"/>
    <w:rsid w:val="00104CC7"/>
    <w:rsid w:val="0010623D"/>
    <w:rsid w:val="00106604"/>
    <w:rsid w:val="00106CD7"/>
    <w:rsid w:val="00110509"/>
    <w:rsid w:val="0011220C"/>
    <w:rsid w:val="001127C1"/>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E2C"/>
    <w:rsid w:val="00163722"/>
    <w:rsid w:val="001642EE"/>
    <w:rsid w:val="001653A5"/>
    <w:rsid w:val="00165453"/>
    <w:rsid w:val="00172601"/>
    <w:rsid w:val="00173CD6"/>
    <w:rsid w:val="00175F68"/>
    <w:rsid w:val="001773E7"/>
    <w:rsid w:val="001805DE"/>
    <w:rsid w:val="001821BC"/>
    <w:rsid w:val="001830D9"/>
    <w:rsid w:val="0018390E"/>
    <w:rsid w:val="00185C89"/>
    <w:rsid w:val="00191AA4"/>
    <w:rsid w:val="001940F3"/>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899"/>
    <w:rsid w:val="001C0501"/>
    <w:rsid w:val="001C2EB3"/>
    <w:rsid w:val="001C72BA"/>
    <w:rsid w:val="001C7443"/>
    <w:rsid w:val="001D2C02"/>
    <w:rsid w:val="001D3633"/>
    <w:rsid w:val="001D50EB"/>
    <w:rsid w:val="001D7D65"/>
    <w:rsid w:val="001E0502"/>
    <w:rsid w:val="001E3508"/>
    <w:rsid w:val="001E59EB"/>
    <w:rsid w:val="001E5F8A"/>
    <w:rsid w:val="001E733F"/>
    <w:rsid w:val="001E7799"/>
    <w:rsid w:val="001F10A4"/>
    <w:rsid w:val="001F3450"/>
    <w:rsid w:val="001F4559"/>
    <w:rsid w:val="001F6E8C"/>
    <w:rsid w:val="001F7B3C"/>
    <w:rsid w:val="00200C2A"/>
    <w:rsid w:val="00201B2D"/>
    <w:rsid w:val="0020434E"/>
    <w:rsid w:val="002055DD"/>
    <w:rsid w:val="00205E07"/>
    <w:rsid w:val="002062D4"/>
    <w:rsid w:val="0020657B"/>
    <w:rsid w:val="0020724D"/>
    <w:rsid w:val="0021191D"/>
    <w:rsid w:val="002125D6"/>
    <w:rsid w:val="00212736"/>
    <w:rsid w:val="00216E5E"/>
    <w:rsid w:val="00217F2E"/>
    <w:rsid w:val="00217F5E"/>
    <w:rsid w:val="00221032"/>
    <w:rsid w:val="002219CD"/>
    <w:rsid w:val="00222330"/>
    <w:rsid w:val="00224FB2"/>
    <w:rsid w:val="00226291"/>
    <w:rsid w:val="00226B18"/>
    <w:rsid w:val="00227941"/>
    <w:rsid w:val="00231287"/>
    <w:rsid w:val="0023456A"/>
    <w:rsid w:val="00234DC1"/>
    <w:rsid w:val="00235ED3"/>
    <w:rsid w:val="00236302"/>
    <w:rsid w:val="00236B39"/>
    <w:rsid w:val="002378BE"/>
    <w:rsid w:val="0024175A"/>
    <w:rsid w:val="00242A0F"/>
    <w:rsid w:val="00243109"/>
    <w:rsid w:val="0024451F"/>
    <w:rsid w:val="00244967"/>
    <w:rsid w:val="0024707C"/>
    <w:rsid w:val="00251A0C"/>
    <w:rsid w:val="00253E87"/>
    <w:rsid w:val="00253EFE"/>
    <w:rsid w:val="0025516F"/>
    <w:rsid w:val="00256437"/>
    <w:rsid w:val="002566B9"/>
    <w:rsid w:val="00261C94"/>
    <w:rsid w:val="0026376E"/>
    <w:rsid w:val="00265461"/>
    <w:rsid w:val="00265B1F"/>
    <w:rsid w:val="002672A0"/>
    <w:rsid w:val="0027167A"/>
    <w:rsid w:val="00271EBD"/>
    <w:rsid w:val="00272D96"/>
    <w:rsid w:val="00273516"/>
    <w:rsid w:val="00274598"/>
    <w:rsid w:val="00275F73"/>
    <w:rsid w:val="00276170"/>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0597"/>
    <w:rsid w:val="002B1304"/>
    <w:rsid w:val="002B2169"/>
    <w:rsid w:val="002B2845"/>
    <w:rsid w:val="002B284F"/>
    <w:rsid w:val="002B312A"/>
    <w:rsid w:val="002B3AD7"/>
    <w:rsid w:val="002B4E14"/>
    <w:rsid w:val="002B5879"/>
    <w:rsid w:val="002B696D"/>
    <w:rsid w:val="002B6B6B"/>
    <w:rsid w:val="002B7B41"/>
    <w:rsid w:val="002C5F9F"/>
    <w:rsid w:val="002C69C4"/>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33C36"/>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5C4E"/>
    <w:rsid w:val="003770DE"/>
    <w:rsid w:val="00377572"/>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4E09"/>
    <w:rsid w:val="003B5B05"/>
    <w:rsid w:val="003B5D06"/>
    <w:rsid w:val="003B7C8D"/>
    <w:rsid w:val="003C02E4"/>
    <w:rsid w:val="003C46BB"/>
    <w:rsid w:val="003C62A8"/>
    <w:rsid w:val="003C759E"/>
    <w:rsid w:val="003C7F5B"/>
    <w:rsid w:val="003D0025"/>
    <w:rsid w:val="003D17DA"/>
    <w:rsid w:val="003D1A6F"/>
    <w:rsid w:val="003D1BF1"/>
    <w:rsid w:val="003D29D5"/>
    <w:rsid w:val="003D2EE9"/>
    <w:rsid w:val="003D3DD6"/>
    <w:rsid w:val="003D4662"/>
    <w:rsid w:val="003D67B9"/>
    <w:rsid w:val="003D794F"/>
    <w:rsid w:val="003E064E"/>
    <w:rsid w:val="003E1CCF"/>
    <w:rsid w:val="003F228F"/>
    <w:rsid w:val="003F54F6"/>
    <w:rsid w:val="003F59CB"/>
    <w:rsid w:val="003F5B7C"/>
    <w:rsid w:val="003F6482"/>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025"/>
    <w:rsid w:val="00450E5F"/>
    <w:rsid w:val="00451A6C"/>
    <w:rsid w:val="004567DF"/>
    <w:rsid w:val="00456D37"/>
    <w:rsid w:val="0045709B"/>
    <w:rsid w:val="0045755D"/>
    <w:rsid w:val="00460F84"/>
    <w:rsid w:val="00461F1D"/>
    <w:rsid w:val="00462181"/>
    <w:rsid w:val="00464BFE"/>
    <w:rsid w:val="004656E0"/>
    <w:rsid w:val="00471211"/>
    <w:rsid w:val="004807FE"/>
    <w:rsid w:val="0048089F"/>
    <w:rsid w:val="00481CC3"/>
    <w:rsid w:val="00483500"/>
    <w:rsid w:val="004845A5"/>
    <w:rsid w:val="00486A17"/>
    <w:rsid w:val="004917C3"/>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004C"/>
    <w:rsid w:val="004E2AEF"/>
    <w:rsid w:val="004E5E41"/>
    <w:rsid w:val="004E7650"/>
    <w:rsid w:val="004F01BF"/>
    <w:rsid w:val="004F68B5"/>
    <w:rsid w:val="004F6D3A"/>
    <w:rsid w:val="004F74DE"/>
    <w:rsid w:val="00503341"/>
    <w:rsid w:val="005053D9"/>
    <w:rsid w:val="005115A8"/>
    <w:rsid w:val="00511D37"/>
    <w:rsid w:val="0051335B"/>
    <w:rsid w:val="0051416E"/>
    <w:rsid w:val="00516390"/>
    <w:rsid w:val="00516F46"/>
    <w:rsid w:val="00517920"/>
    <w:rsid w:val="00517F49"/>
    <w:rsid w:val="00520880"/>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53212"/>
    <w:rsid w:val="0056015D"/>
    <w:rsid w:val="00566815"/>
    <w:rsid w:val="005720CD"/>
    <w:rsid w:val="00573380"/>
    <w:rsid w:val="005763B4"/>
    <w:rsid w:val="0057742C"/>
    <w:rsid w:val="005779CC"/>
    <w:rsid w:val="00580571"/>
    <w:rsid w:val="005807D0"/>
    <w:rsid w:val="005811D8"/>
    <w:rsid w:val="00582C53"/>
    <w:rsid w:val="005838D4"/>
    <w:rsid w:val="00584BE5"/>
    <w:rsid w:val="00585ECC"/>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708"/>
    <w:rsid w:val="005C3F1E"/>
    <w:rsid w:val="005C4DA1"/>
    <w:rsid w:val="005C5483"/>
    <w:rsid w:val="005C5EFE"/>
    <w:rsid w:val="005C6041"/>
    <w:rsid w:val="005C7303"/>
    <w:rsid w:val="005D07B8"/>
    <w:rsid w:val="005D127F"/>
    <w:rsid w:val="005D355E"/>
    <w:rsid w:val="005D6619"/>
    <w:rsid w:val="005E0838"/>
    <w:rsid w:val="005E0FE7"/>
    <w:rsid w:val="005E190A"/>
    <w:rsid w:val="005E21B8"/>
    <w:rsid w:val="005E3A87"/>
    <w:rsid w:val="005E3D2F"/>
    <w:rsid w:val="005E67A1"/>
    <w:rsid w:val="005E7AA4"/>
    <w:rsid w:val="005E7F01"/>
    <w:rsid w:val="005F0790"/>
    <w:rsid w:val="005F4300"/>
    <w:rsid w:val="005F46DF"/>
    <w:rsid w:val="005F496A"/>
    <w:rsid w:val="005F564A"/>
    <w:rsid w:val="005F56EE"/>
    <w:rsid w:val="005F66FD"/>
    <w:rsid w:val="005F694A"/>
    <w:rsid w:val="005F7430"/>
    <w:rsid w:val="005F7FF9"/>
    <w:rsid w:val="0060091B"/>
    <w:rsid w:val="006014A0"/>
    <w:rsid w:val="006101DB"/>
    <w:rsid w:val="006111A9"/>
    <w:rsid w:val="00611CB4"/>
    <w:rsid w:val="00611FF3"/>
    <w:rsid w:val="00614294"/>
    <w:rsid w:val="00615726"/>
    <w:rsid w:val="00616367"/>
    <w:rsid w:val="006170F0"/>
    <w:rsid w:val="00617961"/>
    <w:rsid w:val="00621D95"/>
    <w:rsid w:val="00622F17"/>
    <w:rsid w:val="00625265"/>
    <w:rsid w:val="0062576A"/>
    <w:rsid w:val="006265A2"/>
    <w:rsid w:val="00627340"/>
    <w:rsid w:val="006310B2"/>
    <w:rsid w:val="0063272F"/>
    <w:rsid w:val="0063373C"/>
    <w:rsid w:val="00635068"/>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0CC8"/>
    <w:rsid w:val="0068395D"/>
    <w:rsid w:val="0068689C"/>
    <w:rsid w:val="00690A14"/>
    <w:rsid w:val="006915C9"/>
    <w:rsid w:val="006917B8"/>
    <w:rsid w:val="006928A5"/>
    <w:rsid w:val="00692C84"/>
    <w:rsid w:val="00692E4B"/>
    <w:rsid w:val="006933F6"/>
    <w:rsid w:val="00694F94"/>
    <w:rsid w:val="0069568B"/>
    <w:rsid w:val="00697B08"/>
    <w:rsid w:val="006A4592"/>
    <w:rsid w:val="006A4CBF"/>
    <w:rsid w:val="006A6114"/>
    <w:rsid w:val="006A6AF1"/>
    <w:rsid w:val="006A6C09"/>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1885"/>
    <w:rsid w:val="006E53F0"/>
    <w:rsid w:val="006E5553"/>
    <w:rsid w:val="006E5F9E"/>
    <w:rsid w:val="006F3970"/>
    <w:rsid w:val="006F5045"/>
    <w:rsid w:val="006F51CF"/>
    <w:rsid w:val="006F5CD5"/>
    <w:rsid w:val="006F5D59"/>
    <w:rsid w:val="006F6E34"/>
    <w:rsid w:val="007011F4"/>
    <w:rsid w:val="007016DC"/>
    <w:rsid w:val="00701B6E"/>
    <w:rsid w:val="00702A01"/>
    <w:rsid w:val="00705B04"/>
    <w:rsid w:val="00707169"/>
    <w:rsid w:val="007128B0"/>
    <w:rsid w:val="0071449A"/>
    <w:rsid w:val="00714981"/>
    <w:rsid w:val="007168C7"/>
    <w:rsid w:val="00721FEB"/>
    <w:rsid w:val="0072326B"/>
    <w:rsid w:val="00724802"/>
    <w:rsid w:val="00724E2F"/>
    <w:rsid w:val="007279AE"/>
    <w:rsid w:val="00735670"/>
    <w:rsid w:val="007365BB"/>
    <w:rsid w:val="00736FA3"/>
    <w:rsid w:val="007405B8"/>
    <w:rsid w:val="00742CD9"/>
    <w:rsid w:val="00742EC4"/>
    <w:rsid w:val="007436BB"/>
    <w:rsid w:val="00743FE3"/>
    <w:rsid w:val="0074552F"/>
    <w:rsid w:val="007461B9"/>
    <w:rsid w:val="0075136C"/>
    <w:rsid w:val="00751773"/>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77187"/>
    <w:rsid w:val="007806D4"/>
    <w:rsid w:val="00780BD7"/>
    <w:rsid w:val="0078294D"/>
    <w:rsid w:val="0078314E"/>
    <w:rsid w:val="007839F2"/>
    <w:rsid w:val="00786338"/>
    <w:rsid w:val="00786BD5"/>
    <w:rsid w:val="007870AF"/>
    <w:rsid w:val="00787997"/>
    <w:rsid w:val="00790653"/>
    <w:rsid w:val="00790FB5"/>
    <w:rsid w:val="00791DB5"/>
    <w:rsid w:val="00792595"/>
    <w:rsid w:val="007938D2"/>
    <w:rsid w:val="00795852"/>
    <w:rsid w:val="007969D4"/>
    <w:rsid w:val="0079741A"/>
    <w:rsid w:val="00797DCB"/>
    <w:rsid w:val="007A2FC6"/>
    <w:rsid w:val="007A30AF"/>
    <w:rsid w:val="007A3596"/>
    <w:rsid w:val="007A3B2B"/>
    <w:rsid w:val="007A3D9B"/>
    <w:rsid w:val="007A79E9"/>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6CA9"/>
    <w:rsid w:val="00826D38"/>
    <w:rsid w:val="00827DDE"/>
    <w:rsid w:val="00827F33"/>
    <w:rsid w:val="008303E3"/>
    <w:rsid w:val="00832CD7"/>
    <w:rsid w:val="00832E3D"/>
    <w:rsid w:val="008337ED"/>
    <w:rsid w:val="00833F8D"/>
    <w:rsid w:val="008347BD"/>
    <w:rsid w:val="00834809"/>
    <w:rsid w:val="008367AA"/>
    <w:rsid w:val="00842BBD"/>
    <w:rsid w:val="00842C62"/>
    <w:rsid w:val="00844651"/>
    <w:rsid w:val="00847C0D"/>
    <w:rsid w:val="008502FB"/>
    <w:rsid w:val="00850D9F"/>
    <w:rsid w:val="008529D3"/>
    <w:rsid w:val="00852AAB"/>
    <w:rsid w:val="008537A9"/>
    <w:rsid w:val="00855283"/>
    <w:rsid w:val="008564AE"/>
    <w:rsid w:val="0085797F"/>
    <w:rsid w:val="00864806"/>
    <w:rsid w:val="00867515"/>
    <w:rsid w:val="008710BF"/>
    <w:rsid w:val="00871361"/>
    <w:rsid w:val="00872E90"/>
    <w:rsid w:val="008730AA"/>
    <w:rsid w:val="008739D8"/>
    <w:rsid w:val="00873F4E"/>
    <w:rsid w:val="008748BD"/>
    <w:rsid w:val="008753C9"/>
    <w:rsid w:val="00876EFD"/>
    <w:rsid w:val="008816D5"/>
    <w:rsid w:val="00882DB0"/>
    <w:rsid w:val="00885160"/>
    <w:rsid w:val="00885498"/>
    <w:rsid w:val="00885FA5"/>
    <w:rsid w:val="00886FE0"/>
    <w:rsid w:val="00891B61"/>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19A4"/>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16A5F"/>
    <w:rsid w:val="00920097"/>
    <w:rsid w:val="00920B91"/>
    <w:rsid w:val="00921223"/>
    <w:rsid w:val="00922362"/>
    <w:rsid w:val="009235CF"/>
    <w:rsid w:val="00924541"/>
    <w:rsid w:val="0092457C"/>
    <w:rsid w:val="009247CA"/>
    <w:rsid w:val="00924BD2"/>
    <w:rsid w:val="00924BFE"/>
    <w:rsid w:val="0092663C"/>
    <w:rsid w:val="00926AC4"/>
    <w:rsid w:val="0093097C"/>
    <w:rsid w:val="00934102"/>
    <w:rsid w:val="009349E4"/>
    <w:rsid w:val="00934DCE"/>
    <w:rsid w:val="009361C0"/>
    <w:rsid w:val="009362BB"/>
    <w:rsid w:val="00942F2F"/>
    <w:rsid w:val="00942F40"/>
    <w:rsid w:val="009438D5"/>
    <w:rsid w:val="00950A3F"/>
    <w:rsid w:val="00952343"/>
    <w:rsid w:val="00953FDA"/>
    <w:rsid w:val="00955871"/>
    <w:rsid w:val="009600D0"/>
    <w:rsid w:val="00960C17"/>
    <w:rsid w:val="00965A0F"/>
    <w:rsid w:val="0096755D"/>
    <w:rsid w:val="00967566"/>
    <w:rsid w:val="009718F3"/>
    <w:rsid w:val="00971C8B"/>
    <w:rsid w:val="009724C2"/>
    <w:rsid w:val="00972F2E"/>
    <w:rsid w:val="00973652"/>
    <w:rsid w:val="00974E6C"/>
    <w:rsid w:val="009771EB"/>
    <w:rsid w:val="00977C2B"/>
    <w:rsid w:val="00980390"/>
    <w:rsid w:val="00980A60"/>
    <w:rsid w:val="00980C97"/>
    <w:rsid w:val="0098116F"/>
    <w:rsid w:val="009813FF"/>
    <w:rsid w:val="00987257"/>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0BE"/>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6B13"/>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2810"/>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33C"/>
    <w:rsid w:val="00AB2E50"/>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3EC7"/>
    <w:rsid w:val="00AE51E9"/>
    <w:rsid w:val="00AE70F8"/>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50A4"/>
    <w:rsid w:val="00B274BC"/>
    <w:rsid w:val="00B27EEA"/>
    <w:rsid w:val="00B3079A"/>
    <w:rsid w:val="00B31C91"/>
    <w:rsid w:val="00B354A8"/>
    <w:rsid w:val="00B37001"/>
    <w:rsid w:val="00B4252E"/>
    <w:rsid w:val="00B427A7"/>
    <w:rsid w:val="00B44178"/>
    <w:rsid w:val="00B448A0"/>
    <w:rsid w:val="00B4502E"/>
    <w:rsid w:val="00B457F5"/>
    <w:rsid w:val="00B458B8"/>
    <w:rsid w:val="00B46ABB"/>
    <w:rsid w:val="00B470E9"/>
    <w:rsid w:val="00B478AC"/>
    <w:rsid w:val="00B47FCC"/>
    <w:rsid w:val="00B50529"/>
    <w:rsid w:val="00B5073E"/>
    <w:rsid w:val="00B51D83"/>
    <w:rsid w:val="00B536E6"/>
    <w:rsid w:val="00B54DF9"/>
    <w:rsid w:val="00B56630"/>
    <w:rsid w:val="00B5699C"/>
    <w:rsid w:val="00B605FC"/>
    <w:rsid w:val="00B60973"/>
    <w:rsid w:val="00B61414"/>
    <w:rsid w:val="00B6167D"/>
    <w:rsid w:val="00B670C7"/>
    <w:rsid w:val="00B67207"/>
    <w:rsid w:val="00B734BF"/>
    <w:rsid w:val="00B76CBB"/>
    <w:rsid w:val="00B76D9E"/>
    <w:rsid w:val="00B772BD"/>
    <w:rsid w:val="00B80E13"/>
    <w:rsid w:val="00B81C55"/>
    <w:rsid w:val="00B83E65"/>
    <w:rsid w:val="00B84878"/>
    <w:rsid w:val="00B8743A"/>
    <w:rsid w:val="00B87745"/>
    <w:rsid w:val="00B87C71"/>
    <w:rsid w:val="00B91353"/>
    <w:rsid w:val="00B915F5"/>
    <w:rsid w:val="00B92FEE"/>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D2E5A"/>
    <w:rsid w:val="00BD6A36"/>
    <w:rsid w:val="00BD7531"/>
    <w:rsid w:val="00BE0930"/>
    <w:rsid w:val="00BE0A18"/>
    <w:rsid w:val="00BE1947"/>
    <w:rsid w:val="00BE363B"/>
    <w:rsid w:val="00BE41E3"/>
    <w:rsid w:val="00BE5B59"/>
    <w:rsid w:val="00BE7767"/>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60C"/>
    <w:rsid w:val="00C61E2E"/>
    <w:rsid w:val="00C641D1"/>
    <w:rsid w:val="00C64372"/>
    <w:rsid w:val="00C6624A"/>
    <w:rsid w:val="00C66E5A"/>
    <w:rsid w:val="00C716AE"/>
    <w:rsid w:val="00C717DD"/>
    <w:rsid w:val="00C718C7"/>
    <w:rsid w:val="00C7490B"/>
    <w:rsid w:val="00C756F3"/>
    <w:rsid w:val="00C76612"/>
    <w:rsid w:val="00C77396"/>
    <w:rsid w:val="00C80450"/>
    <w:rsid w:val="00C81158"/>
    <w:rsid w:val="00C8540F"/>
    <w:rsid w:val="00C86CCE"/>
    <w:rsid w:val="00C87C87"/>
    <w:rsid w:val="00C9041E"/>
    <w:rsid w:val="00C90A9F"/>
    <w:rsid w:val="00C90F20"/>
    <w:rsid w:val="00C91E0F"/>
    <w:rsid w:val="00C94A2D"/>
    <w:rsid w:val="00C95C69"/>
    <w:rsid w:val="00C95CA5"/>
    <w:rsid w:val="00CA28CE"/>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B7EDD"/>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5F1"/>
    <w:rsid w:val="00D676D9"/>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5D4B"/>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F62"/>
    <w:rsid w:val="00DE38FD"/>
    <w:rsid w:val="00DE7503"/>
    <w:rsid w:val="00DF03BE"/>
    <w:rsid w:val="00DF099C"/>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84F"/>
    <w:rsid w:val="00E30EC0"/>
    <w:rsid w:val="00E316C7"/>
    <w:rsid w:val="00E3229F"/>
    <w:rsid w:val="00E33D14"/>
    <w:rsid w:val="00E33FB0"/>
    <w:rsid w:val="00E34B57"/>
    <w:rsid w:val="00E35AF2"/>
    <w:rsid w:val="00E35F90"/>
    <w:rsid w:val="00E36FF0"/>
    <w:rsid w:val="00E37FD4"/>
    <w:rsid w:val="00E41016"/>
    <w:rsid w:val="00E42582"/>
    <w:rsid w:val="00E42A20"/>
    <w:rsid w:val="00E43542"/>
    <w:rsid w:val="00E444CA"/>
    <w:rsid w:val="00E51291"/>
    <w:rsid w:val="00E51486"/>
    <w:rsid w:val="00E5182F"/>
    <w:rsid w:val="00E51E2D"/>
    <w:rsid w:val="00E536B3"/>
    <w:rsid w:val="00E5587F"/>
    <w:rsid w:val="00E55CA1"/>
    <w:rsid w:val="00E55F9D"/>
    <w:rsid w:val="00E56D1A"/>
    <w:rsid w:val="00E574C9"/>
    <w:rsid w:val="00E601EC"/>
    <w:rsid w:val="00E615F5"/>
    <w:rsid w:val="00E62969"/>
    <w:rsid w:val="00E631B3"/>
    <w:rsid w:val="00E63BB9"/>
    <w:rsid w:val="00E65D82"/>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3B3"/>
    <w:rsid w:val="00E85611"/>
    <w:rsid w:val="00E85D58"/>
    <w:rsid w:val="00E87A28"/>
    <w:rsid w:val="00E93DF2"/>
    <w:rsid w:val="00E94201"/>
    <w:rsid w:val="00E947F4"/>
    <w:rsid w:val="00E96DFD"/>
    <w:rsid w:val="00E96E30"/>
    <w:rsid w:val="00EA3336"/>
    <w:rsid w:val="00EA52F0"/>
    <w:rsid w:val="00EA55D9"/>
    <w:rsid w:val="00EA6D39"/>
    <w:rsid w:val="00EB1564"/>
    <w:rsid w:val="00EB1A64"/>
    <w:rsid w:val="00EB1BE7"/>
    <w:rsid w:val="00EB4C7C"/>
    <w:rsid w:val="00EB5331"/>
    <w:rsid w:val="00EB61B4"/>
    <w:rsid w:val="00EC12A1"/>
    <w:rsid w:val="00EC351E"/>
    <w:rsid w:val="00EC3A80"/>
    <w:rsid w:val="00EC4E91"/>
    <w:rsid w:val="00ED0485"/>
    <w:rsid w:val="00ED45A7"/>
    <w:rsid w:val="00ED6437"/>
    <w:rsid w:val="00ED675B"/>
    <w:rsid w:val="00ED6A3C"/>
    <w:rsid w:val="00ED73D2"/>
    <w:rsid w:val="00EE0A95"/>
    <w:rsid w:val="00EE0F45"/>
    <w:rsid w:val="00EE3CD1"/>
    <w:rsid w:val="00EE4BC4"/>
    <w:rsid w:val="00EE4BDB"/>
    <w:rsid w:val="00EE50CF"/>
    <w:rsid w:val="00EE596B"/>
    <w:rsid w:val="00EE5C2D"/>
    <w:rsid w:val="00EE5D0C"/>
    <w:rsid w:val="00EE5FE9"/>
    <w:rsid w:val="00EE6EBD"/>
    <w:rsid w:val="00EF1E6B"/>
    <w:rsid w:val="00EF24ED"/>
    <w:rsid w:val="00EF48B3"/>
    <w:rsid w:val="00EF63D9"/>
    <w:rsid w:val="00F02109"/>
    <w:rsid w:val="00F02C0B"/>
    <w:rsid w:val="00F03643"/>
    <w:rsid w:val="00F0544D"/>
    <w:rsid w:val="00F07E79"/>
    <w:rsid w:val="00F10207"/>
    <w:rsid w:val="00F104F0"/>
    <w:rsid w:val="00F10D45"/>
    <w:rsid w:val="00F11693"/>
    <w:rsid w:val="00F11C6E"/>
    <w:rsid w:val="00F12D94"/>
    <w:rsid w:val="00F12EDF"/>
    <w:rsid w:val="00F13BE6"/>
    <w:rsid w:val="00F15C82"/>
    <w:rsid w:val="00F17FA7"/>
    <w:rsid w:val="00F20BD5"/>
    <w:rsid w:val="00F20DA0"/>
    <w:rsid w:val="00F2203F"/>
    <w:rsid w:val="00F254CB"/>
    <w:rsid w:val="00F268CF"/>
    <w:rsid w:val="00F27AC9"/>
    <w:rsid w:val="00F27CDB"/>
    <w:rsid w:val="00F30A5D"/>
    <w:rsid w:val="00F3168C"/>
    <w:rsid w:val="00F32E2D"/>
    <w:rsid w:val="00F348DB"/>
    <w:rsid w:val="00F35430"/>
    <w:rsid w:val="00F36B16"/>
    <w:rsid w:val="00F40BF3"/>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42C2"/>
    <w:rsid w:val="00FB4405"/>
    <w:rsid w:val="00FB50E2"/>
    <w:rsid w:val="00FB50FE"/>
    <w:rsid w:val="00FB58F5"/>
    <w:rsid w:val="00FB60C2"/>
    <w:rsid w:val="00FB77CF"/>
    <w:rsid w:val="00FC043A"/>
    <w:rsid w:val="00FC2A72"/>
    <w:rsid w:val="00FC346F"/>
    <w:rsid w:val="00FC424C"/>
    <w:rsid w:val="00FC595A"/>
    <w:rsid w:val="00FC63DA"/>
    <w:rsid w:val="00FD2593"/>
    <w:rsid w:val="00FD266C"/>
    <w:rsid w:val="00FD3523"/>
    <w:rsid w:val="00FD3B57"/>
    <w:rsid w:val="00FE0913"/>
    <w:rsid w:val="00FE0C0F"/>
    <w:rsid w:val="00FE1526"/>
    <w:rsid w:val="00FE19DC"/>
    <w:rsid w:val="00FE1D6C"/>
    <w:rsid w:val="00FE303C"/>
    <w:rsid w:val="00FE6233"/>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Change w:id="0" w:author="Joona Lehtomäki" w:date="2015-01-05T13:44:00Z">
        <w:pPr>
          <w:suppressAutoHyphens/>
          <w:spacing w:before="180" w:after="180"/>
        </w:pPr>
      </w:pPrChange>
    </w:pPr>
    <w:rPr>
      <w:rFonts w:eastAsia="Droid Sans Fallback" w:cs="Cambria"/>
      <w:kern w:val="1"/>
      <w:sz w:val="24"/>
      <w:szCs w:val="24"/>
      <w:lang w:val="en-US"/>
      <w:rPrChange w:id="0" w:author="Joona Lehtomäki" w:date="2015-01-05T13:44:00Z">
        <w:rPr>
          <w:rFonts w:asciiTheme="minorHAnsi" w:eastAsia="Droid Sans Fallback" w:hAnsiTheme="minorHAnsi" w:cs="Cambria"/>
          <w:kern w:val="1"/>
          <w:sz w:val="24"/>
          <w:szCs w:val="24"/>
          <w:lang w:val="en-US" w:eastAsia="en-US" w:bidi="ar-SA"/>
        </w:rPr>
      </w:rPrChange>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Change w:id="1" w:author="Joona Lehtomäki" w:date="2015-01-05T13:44:00Z">
        <w:pPr>
          <w:suppressAutoHyphens/>
          <w:spacing w:before="180" w:after="180"/>
        </w:pPr>
      </w:pPrChange>
    </w:pPr>
    <w:rPr>
      <w:rFonts w:eastAsia="Droid Sans Fallback" w:cs="Cambria"/>
      <w:kern w:val="1"/>
      <w:sz w:val="24"/>
      <w:szCs w:val="24"/>
      <w:lang w:val="en-US"/>
      <w:rPrChange w:id="1" w:author="Joona Lehtomäki" w:date="2015-01-05T13:44:00Z">
        <w:rPr>
          <w:rFonts w:asciiTheme="minorHAnsi" w:eastAsia="Droid Sans Fallback" w:hAnsiTheme="minorHAnsi" w:cs="Cambria"/>
          <w:kern w:val="1"/>
          <w:sz w:val="24"/>
          <w:szCs w:val="24"/>
          <w:lang w:val="en-US" w:eastAsia="en-US" w:bidi="ar-SA"/>
        </w:rPr>
      </w:rPrChange>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B3EF7-6933-494A-813A-9BB2463D2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30</Pages>
  <Words>41210</Words>
  <Characters>333803</Characters>
  <Application>Microsoft Office Word</Application>
  <DocSecurity>0</DocSecurity>
  <Lines>2781</Lines>
  <Paragraphs>748</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374265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188</cp:revision>
  <dcterms:created xsi:type="dcterms:W3CDTF">2014-10-01T21:20:00Z</dcterms:created>
  <dcterms:modified xsi:type="dcterms:W3CDTF">2015-01-07T08:57:00Z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http://www.zotero.org/styles/biological-conservation</vt:lpwstr>
  </property>
  <property fmtid="{D5CDD505-2E9C-101B-9397-08002B2CF9AE}" pid="14" name="Mendeley Recent Style Name 4_1">
    <vt:lpwstr>Biological Conservation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http://www.zotero.org/styles/conservation-biology</vt:lpwstr>
  </property>
  <property fmtid="{D5CDD505-2E9C-101B-9397-08002B2CF9AE}" pid="18" name="Mendeley Recent Style Name 6_1">
    <vt:lpwstr>Conservation Biology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